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845E2" w14:textId="77777777" w:rsidR="00922EDD" w:rsidRPr="00716EB2" w:rsidRDefault="009F0D1D" w:rsidP="00922EDD">
      <w:pPr>
        <w:pStyle w:val="Title"/>
        <w:jc w:val="left"/>
        <w:rPr>
          <w:color w:val="000000" w:themeColor="text1"/>
        </w:rPr>
      </w:pPr>
      <w:r>
        <w:rPr>
          <w:color w:val="000000" w:themeColor="text1"/>
        </w:rPr>
        <w:t>How bad are</w:t>
      </w:r>
      <w:r w:rsidR="00922EDD" w:rsidRPr="00716EB2">
        <w:rPr>
          <w:color w:val="000000" w:themeColor="text1"/>
        </w:rPr>
        <w:t xml:space="preserve"> life expectancy trends </w:t>
      </w:r>
      <w:r>
        <w:rPr>
          <w:color w:val="000000" w:themeColor="text1"/>
        </w:rPr>
        <w:t>across</w:t>
      </w:r>
      <w:r w:rsidR="00922EDD" w:rsidRPr="00716EB2">
        <w:rPr>
          <w:color w:val="000000" w:themeColor="text1"/>
        </w:rPr>
        <w:t xml:space="preserve"> the UK</w:t>
      </w:r>
      <w:r>
        <w:rPr>
          <w:color w:val="000000" w:themeColor="text1"/>
        </w:rPr>
        <w:t>, and what would it take to get back to previous trends</w:t>
      </w:r>
      <w:r w:rsidR="00922EDD" w:rsidRPr="00716EB2">
        <w:rPr>
          <w:color w:val="000000" w:themeColor="text1"/>
        </w:rPr>
        <w:t xml:space="preserve">? </w:t>
      </w:r>
    </w:p>
    <w:p w14:paraId="792DAC64" w14:textId="77777777" w:rsidR="00554902" w:rsidRPr="00716EB2" w:rsidRDefault="007320E5" w:rsidP="00922EDD">
      <w:pPr>
        <w:pStyle w:val="Author"/>
        <w:jc w:val="left"/>
        <w:rPr>
          <w:rFonts w:asciiTheme="majorHAnsi" w:hAnsiTheme="majorHAnsi"/>
        </w:rPr>
      </w:pPr>
      <w:r w:rsidRPr="00716EB2">
        <w:rPr>
          <w:rFonts w:asciiTheme="majorHAnsi" w:hAnsiTheme="majorHAnsi"/>
        </w:rPr>
        <w:t>Jon Minton</w:t>
      </w:r>
      <w:r w:rsidR="00922EDD" w:rsidRPr="00716EB2">
        <w:rPr>
          <w:rFonts w:asciiTheme="majorHAnsi" w:hAnsiTheme="majorHAnsi"/>
          <w:vertAlign w:val="superscript"/>
        </w:rPr>
        <w:t>1</w:t>
      </w:r>
      <w:r w:rsidR="00922EDD" w:rsidRPr="00716EB2">
        <w:rPr>
          <w:rFonts w:asciiTheme="majorHAnsi" w:hAnsiTheme="majorHAnsi"/>
        </w:rPr>
        <w:t>, Eilidh Fletcher</w:t>
      </w:r>
      <w:r w:rsidR="00922EDD" w:rsidRPr="00716EB2">
        <w:rPr>
          <w:rFonts w:asciiTheme="majorHAnsi" w:hAnsiTheme="majorHAnsi"/>
          <w:vertAlign w:val="superscript"/>
        </w:rPr>
        <w:t>2</w:t>
      </w:r>
      <w:r w:rsidR="00922EDD" w:rsidRPr="00897962">
        <w:rPr>
          <w:rFonts w:asciiTheme="majorHAnsi" w:hAnsiTheme="majorHAnsi"/>
        </w:rPr>
        <w:t xml:space="preserve">, </w:t>
      </w:r>
      <w:r w:rsidR="00716EB2" w:rsidRPr="00897962">
        <w:rPr>
          <w:rFonts w:asciiTheme="majorHAnsi" w:hAnsiTheme="majorHAnsi"/>
        </w:rPr>
        <w:t>Julie Ramsay</w:t>
      </w:r>
      <w:r w:rsidR="00716EB2" w:rsidRPr="00897962">
        <w:rPr>
          <w:rFonts w:asciiTheme="majorHAnsi" w:hAnsiTheme="majorHAnsi"/>
          <w:vertAlign w:val="superscript"/>
        </w:rPr>
        <w:t>3</w:t>
      </w:r>
      <w:r w:rsidR="00716EB2" w:rsidRPr="00897962">
        <w:rPr>
          <w:rFonts w:asciiTheme="majorHAnsi" w:hAnsiTheme="majorHAnsi"/>
        </w:rPr>
        <w:t xml:space="preserve">, </w:t>
      </w:r>
      <w:r w:rsidR="00922EDD" w:rsidRPr="00897962">
        <w:rPr>
          <w:rFonts w:asciiTheme="majorHAnsi" w:hAnsiTheme="majorHAnsi"/>
        </w:rPr>
        <w:t>Gerry</w:t>
      </w:r>
      <w:r w:rsidR="00922EDD" w:rsidRPr="00716EB2">
        <w:rPr>
          <w:rFonts w:asciiTheme="majorHAnsi" w:hAnsiTheme="majorHAnsi"/>
        </w:rPr>
        <w:t xml:space="preserve"> McCartney</w:t>
      </w:r>
      <w:r w:rsidR="00922EDD" w:rsidRPr="00716EB2">
        <w:rPr>
          <w:rFonts w:asciiTheme="majorHAnsi" w:hAnsiTheme="majorHAnsi"/>
          <w:vertAlign w:val="superscript"/>
        </w:rPr>
        <w:t xml:space="preserve">1 </w:t>
      </w:r>
      <w:r w:rsidR="00716EB2">
        <w:rPr>
          <w:rFonts w:asciiTheme="majorHAnsi" w:hAnsiTheme="majorHAnsi"/>
          <w:vertAlign w:val="superscript"/>
        </w:rPr>
        <w:t xml:space="preserve">  </w:t>
      </w:r>
    </w:p>
    <w:p w14:paraId="683B687E" w14:textId="77777777" w:rsidR="00922EDD" w:rsidRPr="00716EB2" w:rsidRDefault="00922EDD">
      <w:pPr>
        <w:rPr>
          <w:rFonts w:asciiTheme="majorHAnsi" w:hAnsiTheme="majorHAnsi"/>
        </w:rPr>
      </w:pPr>
      <w:bookmarkStart w:id="0" w:name="introduction"/>
      <w:bookmarkEnd w:id="0"/>
    </w:p>
    <w:p w14:paraId="4A24A6D4" w14:textId="77777777" w:rsidR="00922EDD" w:rsidRPr="00716EB2" w:rsidRDefault="00922EDD">
      <w:pPr>
        <w:rPr>
          <w:rFonts w:asciiTheme="majorHAnsi" w:hAnsiTheme="majorHAnsi"/>
        </w:rPr>
      </w:pPr>
      <w:r w:rsidRPr="00716EB2">
        <w:rPr>
          <w:rFonts w:asciiTheme="majorHAnsi" w:hAnsiTheme="majorHAnsi"/>
          <w:vertAlign w:val="superscript"/>
        </w:rPr>
        <w:t>1</w:t>
      </w:r>
      <w:r w:rsidRPr="00716EB2">
        <w:rPr>
          <w:rFonts w:asciiTheme="majorHAnsi" w:hAnsiTheme="majorHAnsi"/>
        </w:rPr>
        <w:t xml:space="preserve"> Public Health Observatory, NHS Health Scotland, Meridian Court, 5 Cadogan Street, Glasgow, Scotland, G2 6QE. </w:t>
      </w:r>
    </w:p>
    <w:p w14:paraId="7B20F2EC" w14:textId="77777777" w:rsidR="00922EDD" w:rsidRDefault="00922EDD">
      <w:pPr>
        <w:rPr>
          <w:rFonts w:asciiTheme="majorHAnsi" w:hAnsiTheme="majorHAnsi"/>
        </w:rPr>
      </w:pPr>
      <w:r w:rsidRPr="00716EB2">
        <w:rPr>
          <w:rFonts w:asciiTheme="majorHAnsi" w:hAnsiTheme="majorHAnsi"/>
          <w:vertAlign w:val="superscript"/>
        </w:rPr>
        <w:t>2</w:t>
      </w:r>
      <w:r w:rsidRPr="00716EB2">
        <w:rPr>
          <w:rFonts w:asciiTheme="majorHAnsi" w:hAnsiTheme="majorHAnsi"/>
        </w:rPr>
        <w:t xml:space="preserve"> Information Services Division, Public Health &amp; Intelligence, NHS National Services Scotland, 5 Cadogan Street, Glasgow, Scotland, G2 6QE. </w:t>
      </w:r>
    </w:p>
    <w:p w14:paraId="3A1434C1" w14:textId="77777777" w:rsidR="00716EB2" w:rsidRPr="00716EB2" w:rsidRDefault="00716EB2">
      <w:pPr>
        <w:rPr>
          <w:rFonts w:asciiTheme="majorHAnsi" w:hAnsiTheme="majorHAnsi"/>
        </w:rPr>
      </w:pPr>
      <w:r>
        <w:rPr>
          <w:rFonts w:asciiTheme="majorHAnsi" w:hAnsiTheme="majorHAnsi"/>
          <w:vertAlign w:val="superscript"/>
        </w:rPr>
        <w:t>3</w:t>
      </w:r>
      <w:r w:rsidR="00897962">
        <w:rPr>
          <w:rFonts w:asciiTheme="majorHAnsi" w:hAnsiTheme="majorHAnsi"/>
        </w:rPr>
        <w:t xml:space="preserve"> National Records of Scotland,</w:t>
      </w:r>
      <w:r w:rsidR="00897962" w:rsidRPr="00897962">
        <w:rPr>
          <w:rFonts w:asciiTheme="majorHAnsi" w:hAnsiTheme="majorHAnsi"/>
          <w:b/>
          <w:bCs/>
        </w:rPr>
        <w:t> </w:t>
      </w:r>
      <w:r w:rsidR="00897962" w:rsidRPr="00897962">
        <w:rPr>
          <w:rFonts w:asciiTheme="majorHAnsi" w:hAnsiTheme="majorHAnsi"/>
        </w:rPr>
        <w:t>Ladywell House, Ladywell Rd, Edinburgh</w:t>
      </w:r>
      <w:r w:rsidR="00897962">
        <w:rPr>
          <w:rFonts w:asciiTheme="majorHAnsi" w:hAnsiTheme="majorHAnsi"/>
        </w:rPr>
        <w:t>, Scotland,</w:t>
      </w:r>
      <w:r w:rsidR="00897962" w:rsidRPr="00897962">
        <w:rPr>
          <w:rFonts w:asciiTheme="majorHAnsi" w:hAnsiTheme="majorHAnsi"/>
        </w:rPr>
        <w:t xml:space="preserve"> EH12 7TF</w:t>
      </w:r>
      <w:r w:rsidR="00897962">
        <w:rPr>
          <w:rFonts w:asciiTheme="majorHAnsi" w:hAnsiTheme="majorHAnsi"/>
        </w:rPr>
        <w:t xml:space="preserve">. </w:t>
      </w:r>
    </w:p>
    <w:p w14:paraId="3438B50B" w14:textId="77777777" w:rsidR="00922EDD" w:rsidRPr="00716EB2" w:rsidRDefault="00922EDD">
      <w:pPr>
        <w:rPr>
          <w:rFonts w:asciiTheme="majorHAnsi" w:hAnsiTheme="majorHAnsi"/>
        </w:rPr>
      </w:pPr>
      <w:r w:rsidRPr="00716EB2">
        <w:rPr>
          <w:rFonts w:asciiTheme="majorHAnsi" w:hAnsiTheme="majorHAnsi"/>
        </w:rPr>
        <w:br w:type="page"/>
      </w:r>
    </w:p>
    <w:p w14:paraId="7E86342B" w14:textId="77777777" w:rsidR="00922EDD" w:rsidRPr="00716EB2" w:rsidRDefault="00922EDD">
      <w:pPr>
        <w:rPr>
          <w:rFonts w:asciiTheme="majorHAnsi" w:hAnsiTheme="majorHAnsi"/>
          <w:b/>
          <w:sz w:val="32"/>
          <w:szCs w:val="32"/>
        </w:rPr>
      </w:pPr>
      <w:r w:rsidRPr="00716EB2">
        <w:rPr>
          <w:rFonts w:asciiTheme="majorHAnsi" w:hAnsiTheme="majorHAnsi"/>
          <w:b/>
          <w:sz w:val="32"/>
          <w:szCs w:val="32"/>
        </w:rPr>
        <w:lastRenderedPageBreak/>
        <w:t>Abstract</w:t>
      </w:r>
    </w:p>
    <w:p w14:paraId="7D8C5944" w14:textId="77777777" w:rsidR="00922EDD" w:rsidRPr="00716EB2" w:rsidRDefault="00922EDD">
      <w:pPr>
        <w:rPr>
          <w:rFonts w:asciiTheme="majorHAnsi" w:hAnsiTheme="majorHAnsi"/>
          <w:b/>
        </w:rPr>
      </w:pPr>
      <w:r w:rsidRPr="00716EB2">
        <w:rPr>
          <w:rFonts w:asciiTheme="majorHAnsi" w:hAnsiTheme="majorHAnsi"/>
          <w:b/>
        </w:rPr>
        <w:t>Background</w:t>
      </w:r>
    </w:p>
    <w:p w14:paraId="0C498B74" w14:textId="77777777" w:rsidR="00922EDD" w:rsidRPr="00716EB2" w:rsidRDefault="00716EB2">
      <w:pPr>
        <w:rPr>
          <w:rFonts w:asciiTheme="majorHAnsi" w:hAnsiTheme="majorHAnsi"/>
        </w:rPr>
      </w:pPr>
      <w:r>
        <w:rPr>
          <w:rFonts w:asciiTheme="majorHAnsi" w:hAnsiTheme="majorHAnsi"/>
        </w:rPr>
        <w:t xml:space="preserve">There has been substantial debate as to the importance of recent changes in life expectancy across many countries. Within the UK, much of the debate has focused on whether life expectancy is increasing or decreasing in particular single or three-year periods, but there has been less thinking about the extent to which the overall trends have changed. This paper considers the extent to which the trends in life expectancy for the UK and its nations have changed before and after 2011.   </w:t>
      </w:r>
    </w:p>
    <w:p w14:paraId="7C779D74" w14:textId="77777777" w:rsidR="00922EDD" w:rsidRPr="00716EB2" w:rsidRDefault="00922EDD">
      <w:pPr>
        <w:rPr>
          <w:rFonts w:asciiTheme="majorHAnsi" w:hAnsiTheme="majorHAnsi"/>
          <w:b/>
        </w:rPr>
      </w:pPr>
      <w:r w:rsidRPr="00716EB2">
        <w:rPr>
          <w:rFonts w:asciiTheme="majorHAnsi" w:hAnsiTheme="majorHAnsi"/>
          <w:b/>
        </w:rPr>
        <w:t>Methods</w:t>
      </w:r>
    </w:p>
    <w:p w14:paraId="13E073D0" w14:textId="77777777" w:rsidR="00922EDD" w:rsidRPr="00716EB2" w:rsidRDefault="00181AE3">
      <w:pPr>
        <w:rPr>
          <w:rFonts w:asciiTheme="majorHAnsi" w:hAnsiTheme="majorHAnsi"/>
        </w:rPr>
      </w:pPr>
      <w:r>
        <w:rPr>
          <w:rFonts w:asciiTheme="majorHAnsi" w:hAnsiTheme="majorHAnsi"/>
        </w:rPr>
        <w:t xml:space="preserve">We used Office for National Statistics (ONS) data for the UK overall, England, Northern Ireland, Scotland and Wales. We utilized Lee’s approach to projecting life expectancy based on repeated sampling of year-to-year change in the baseline periods (1990-2011 and 1981-2011) and applying that to the projection period. We compared the median projection for 2012-2018 with the actual observed data, and calculated the rate of improvement required to make up the shortfall between 2018 and the projected value for 2028. </w:t>
      </w:r>
    </w:p>
    <w:p w14:paraId="24C7B207" w14:textId="77777777" w:rsidR="00922EDD" w:rsidRPr="00716EB2" w:rsidRDefault="00922EDD">
      <w:pPr>
        <w:rPr>
          <w:rFonts w:asciiTheme="majorHAnsi" w:hAnsiTheme="majorHAnsi"/>
          <w:b/>
        </w:rPr>
      </w:pPr>
      <w:r w:rsidRPr="00716EB2">
        <w:rPr>
          <w:rFonts w:asciiTheme="majorHAnsi" w:hAnsiTheme="majorHAnsi"/>
          <w:b/>
        </w:rPr>
        <w:t>Findings</w:t>
      </w:r>
    </w:p>
    <w:p w14:paraId="1C058A9D" w14:textId="77777777" w:rsidR="00922EDD" w:rsidRPr="00716EB2" w:rsidRDefault="00181AE3">
      <w:pPr>
        <w:rPr>
          <w:rFonts w:asciiTheme="majorHAnsi" w:hAnsiTheme="majorHAnsi"/>
        </w:rPr>
      </w:pPr>
      <w:commentRangeStart w:id="1"/>
      <w:r>
        <w:rPr>
          <w:rFonts w:asciiTheme="majorHAnsi" w:hAnsiTheme="majorHAnsi"/>
        </w:rPr>
        <w:t>The projected life expectancy was</w:t>
      </w:r>
      <w:r w:rsidRPr="00181AE3">
        <w:rPr>
          <w:rFonts w:asciiTheme="majorHAnsi" w:hAnsiTheme="majorHAnsi"/>
        </w:rPr>
        <w:t xml:space="preserve"> 1.22 and 1.52 years, 1.44 and 0.95 years, 1.30 and 1.44 years, 1.53 and 1.63 years, and 1.24 and 1.49 years </w:t>
      </w:r>
      <w:r>
        <w:rPr>
          <w:rFonts w:asciiTheme="majorHAnsi" w:hAnsiTheme="majorHAnsi"/>
        </w:rPr>
        <w:t xml:space="preserve">lower than projected </w:t>
      </w:r>
      <w:r w:rsidRPr="00181AE3">
        <w:rPr>
          <w:rFonts w:asciiTheme="majorHAnsi" w:hAnsiTheme="majorHAnsi"/>
        </w:rPr>
        <w:t>for females and males in England, Northern Ireland, Scotland, Wales and the UK overall, respectively</w:t>
      </w:r>
      <w:r>
        <w:rPr>
          <w:rFonts w:asciiTheme="majorHAnsi" w:hAnsiTheme="majorHAnsi"/>
        </w:rPr>
        <w:t>, based on the 1990-2011 baseline period</w:t>
      </w:r>
      <w:commentRangeEnd w:id="1"/>
      <w:r w:rsidR="005B4EF1">
        <w:rPr>
          <w:rStyle w:val="CommentReference"/>
        </w:rPr>
        <w:commentReference w:id="1"/>
      </w:r>
      <w:r w:rsidRPr="00181AE3">
        <w:rPr>
          <w:rFonts w:asciiTheme="majorHAnsi" w:hAnsiTheme="majorHAnsi"/>
        </w:rPr>
        <w:t>. Using a longer baseline period which includes the slower rates of improvement during the 1980s reduces the gap between the current life expectancies and the projected medians.</w:t>
      </w:r>
    </w:p>
    <w:p w14:paraId="1BA37B3C" w14:textId="77777777" w:rsidR="00922EDD" w:rsidRPr="00716EB2" w:rsidRDefault="00922EDD">
      <w:pPr>
        <w:rPr>
          <w:rFonts w:asciiTheme="majorHAnsi" w:hAnsiTheme="majorHAnsi"/>
          <w:b/>
        </w:rPr>
      </w:pPr>
      <w:r w:rsidRPr="00716EB2">
        <w:rPr>
          <w:rFonts w:asciiTheme="majorHAnsi" w:hAnsiTheme="majorHAnsi"/>
          <w:b/>
        </w:rPr>
        <w:t>Interpretation</w:t>
      </w:r>
    </w:p>
    <w:p w14:paraId="69BB6A3C" w14:textId="77777777" w:rsidR="00922EDD" w:rsidRPr="00716EB2" w:rsidRDefault="00181AE3">
      <w:pPr>
        <w:rPr>
          <w:rFonts w:asciiTheme="majorHAnsi" w:hAnsiTheme="majorHAnsi"/>
        </w:rPr>
      </w:pPr>
      <w:r>
        <w:rPr>
          <w:rFonts w:asciiTheme="majorHAnsi" w:hAnsiTheme="majorHAnsi"/>
        </w:rPr>
        <w:t xml:space="preserve">Future academic and policy focus should be on the deviation of the life expectancy trends from the baseline projection rather than on year-to-year variation. Concerted policy focus to return life expectancy to the projected trends is now urgently required.  </w:t>
      </w:r>
    </w:p>
    <w:p w14:paraId="55E77DE6" w14:textId="77777777" w:rsidR="00922EDD" w:rsidRPr="00716EB2" w:rsidRDefault="00922EDD">
      <w:pPr>
        <w:rPr>
          <w:rFonts w:asciiTheme="majorHAnsi" w:hAnsiTheme="majorHAnsi"/>
          <w:b/>
        </w:rPr>
      </w:pPr>
      <w:r w:rsidRPr="00716EB2">
        <w:rPr>
          <w:rFonts w:asciiTheme="majorHAnsi" w:hAnsiTheme="majorHAnsi"/>
          <w:b/>
        </w:rPr>
        <w:t>Funding</w:t>
      </w:r>
    </w:p>
    <w:p w14:paraId="2CD5D54B" w14:textId="77777777" w:rsidR="00922EDD" w:rsidRPr="00716EB2" w:rsidRDefault="00922EDD">
      <w:pPr>
        <w:rPr>
          <w:rFonts w:asciiTheme="majorHAnsi" w:hAnsiTheme="majorHAnsi"/>
        </w:rPr>
      </w:pPr>
      <w:r w:rsidRPr="00716EB2">
        <w:rPr>
          <w:rFonts w:asciiTheme="majorHAnsi" w:hAnsiTheme="majorHAnsi"/>
        </w:rPr>
        <w:t xml:space="preserve">No funding was received for this work. All authors are </w:t>
      </w:r>
      <w:r w:rsidR="00181AE3">
        <w:rPr>
          <w:rFonts w:asciiTheme="majorHAnsi" w:hAnsiTheme="majorHAnsi"/>
        </w:rPr>
        <w:t xml:space="preserve">public sector </w:t>
      </w:r>
      <w:r w:rsidRPr="00716EB2">
        <w:rPr>
          <w:rFonts w:asciiTheme="majorHAnsi" w:hAnsiTheme="majorHAnsi"/>
        </w:rPr>
        <w:t xml:space="preserve">employees. </w:t>
      </w:r>
    </w:p>
    <w:p w14:paraId="226477F0" w14:textId="77777777" w:rsidR="00922EDD" w:rsidRPr="00716EB2" w:rsidRDefault="00922EDD">
      <w:pPr>
        <w:rPr>
          <w:rFonts w:asciiTheme="majorHAnsi" w:hAnsiTheme="majorHAnsi"/>
        </w:rPr>
      </w:pPr>
    </w:p>
    <w:p w14:paraId="0359F5ED" w14:textId="77777777" w:rsidR="00922EDD" w:rsidRPr="00716EB2" w:rsidRDefault="00922EDD">
      <w:pPr>
        <w:rPr>
          <w:rFonts w:asciiTheme="majorHAnsi" w:hAnsiTheme="majorHAnsi"/>
          <w:b/>
          <w:sz w:val="32"/>
          <w:szCs w:val="32"/>
        </w:rPr>
      </w:pPr>
      <w:r w:rsidRPr="00716EB2">
        <w:rPr>
          <w:rFonts w:asciiTheme="majorHAnsi" w:hAnsiTheme="majorHAnsi"/>
          <w:b/>
          <w:sz w:val="32"/>
          <w:szCs w:val="32"/>
        </w:rPr>
        <w:t>Keywords</w:t>
      </w:r>
    </w:p>
    <w:p w14:paraId="2D3C405E" w14:textId="77777777" w:rsidR="00922EDD" w:rsidRDefault="00922EDD">
      <w:pPr>
        <w:rPr>
          <w:rFonts w:asciiTheme="majorHAnsi" w:hAnsiTheme="majorHAnsi"/>
        </w:rPr>
      </w:pPr>
      <w:r w:rsidRPr="00716EB2">
        <w:rPr>
          <w:rFonts w:asciiTheme="majorHAnsi" w:hAnsiTheme="majorHAnsi"/>
        </w:rPr>
        <w:t>Mortality, Life expectancy, Trends, Projection</w:t>
      </w:r>
    </w:p>
    <w:p w14:paraId="7B7E239F" w14:textId="77777777" w:rsidR="00716EB2" w:rsidRDefault="00716EB2">
      <w:pPr>
        <w:rPr>
          <w:rFonts w:asciiTheme="majorHAnsi" w:hAnsiTheme="majorHAnsi"/>
        </w:rPr>
      </w:pPr>
    </w:p>
    <w:p w14:paraId="312983EC" w14:textId="77777777" w:rsidR="00716EB2" w:rsidRDefault="00716EB2">
      <w:pPr>
        <w:rPr>
          <w:rFonts w:asciiTheme="majorHAnsi" w:hAnsiTheme="majorHAnsi"/>
          <w:b/>
          <w:sz w:val="28"/>
          <w:szCs w:val="28"/>
        </w:rPr>
      </w:pPr>
      <w:r>
        <w:rPr>
          <w:rFonts w:asciiTheme="majorHAnsi" w:hAnsiTheme="majorHAnsi"/>
          <w:b/>
          <w:sz w:val="28"/>
          <w:szCs w:val="28"/>
        </w:rPr>
        <w:br w:type="page"/>
      </w:r>
    </w:p>
    <w:p w14:paraId="20B6C3A3" w14:textId="77777777" w:rsidR="00716EB2" w:rsidRPr="00716EB2" w:rsidRDefault="00716EB2">
      <w:pPr>
        <w:rPr>
          <w:rFonts w:asciiTheme="majorHAnsi" w:hAnsiTheme="majorHAnsi"/>
          <w:b/>
          <w:sz w:val="28"/>
          <w:szCs w:val="28"/>
        </w:rPr>
      </w:pPr>
      <w:r w:rsidRPr="00716EB2">
        <w:rPr>
          <w:rFonts w:asciiTheme="majorHAnsi" w:hAnsiTheme="majorHAnsi"/>
          <w:b/>
          <w:sz w:val="28"/>
          <w:szCs w:val="28"/>
        </w:rPr>
        <w:lastRenderedPageBreak/>
        <w:t>Introduction</w:t>
      </w:r>
    </w:p>
    <w:p w14:paraId="1E7C01F5" w14:textId="77777777" w:rsidR="00716EB2" w:rsidRDefault="00716EB2">
      <w:pPr>
        <w:rPr>
          <w:rFonts w:asciiTheme="majorHAnsi" w:hAnsiTheme="majorHAnsi"/>
        </w:rPr>
      </w:pPr>
      <w:r>
        <w:rPr>
          <w:rFonts w:asciiTheme="majorHAnsi" w:hAnsiTheme="majorHAnsi"/>
        </w:rPr>
        <w:t>Life expectancy at birth improved continuously from 1950 to 2010</w:t>
      </w:r>
      <w:r w:rsidRPr="00716EB2">
        <w:t xml:space="preserve"> </w:t>
      </w:r>
      <w:r w:rsidRPr="00716EB2">
        <w:rPr>
          <w:rFonts w:asciiTheme="majorHAnsi" w:hAnsiTheme="majorHAnsi"/>
        </w:rPr>
        <w:t>across most high income countries</w:t>
      </w:r>
      <w:r w:rsidR="00FF67BD">
        <w:rPr>
          <w:rFonts w:asciiTheme="majorHAnsi" w:hAnsiTheme="majorHAnsi"/>
        </w:rPr>
        <w:t>.</w:t>
      </w:r>
      <w:r w:rsidR="00217700">
        <w:rPr>
          <w:rStyle w:val="EndnoteReference"/>
          <w:rFonts w:asciiTheme="majorHAnsi" w:hAnsiTheme="majorHAnsi"/>
        </w:rPr>
        <w:endnoteReference w:id="1"/>
      </w:r>
      <w:r w:rsidR="00217700">
        <w:rPr>
          <w:rFonts w:asciiTheme="majorHAnsi" w:hAnsiTheme="majorHAnsi"/>
          <w:vertAlign w:val="superscript"/>
        </w:rPr>
        <w:t xml:space="preserve"> </w:t>
      </w:r>
      <w:r w:rsidR="00217700">
        <w:rPr>
          <w:rStyle w:val="EndnoteReference"/>
          <w:rFonts w:asciiTheme="majorHAnsi" w:hAnsiTheme="majorHAnsi"/>
        </w:rPr>
        <w:endnoteReference w:id="2"/>
      </w:r>
      <w:r w:rsidR="00FF67BD">
        <w:rPr>
          <w:rFonts w:asciiTheme="majorHAnsi" w:hAnsiTheme="majorHAnsi"/>
        </w:rPr>
        <w:t xml:space="preserve"> However, some </w:t>
      </w:r>
      <w:r>
        <w:rPr>
          <w:rFonts w:asciiTheme="majorHAnsi" w:hAnsiTheme="majorHAnsi"/>
        </w:rPr>
        <w:t>of these countries subsequently experienced slower life expectancy improvements</w:t>
      </w:r>
      <w:r w:rsidR="00FF67BD">
        <w:rPr>
          <w:rFonts w:asciiTheme="majorHAnsi" w:hAnsiTheme="majorHAnsi"/>
        </w:rPr>
        <w:t>, and in some cases</w:t>
      </w:r>
      <w:r>
        <w:rPr>
          <w:rFonts w:asciiTheme="majorHAnsi" w:hAnsiTheme="majorHAnsi"/>
        </w:rPr>
        <w:t xml:space="preserve"> a decline.</w:t>
      </w:r>
      <w:r w:rsidR="00217700">
        <w:rPr>
          <w:rStyle w:val="EndnoteReference"/>
          <w:rFonts w:asciiTheme="majorHAnsi" w:hAnsiTheme="majorHAnsi"/>
        </w:rPr>
        <w:endnoteReference w:id="3"/>
      </w:r>
      <w:r w:rsidR="00217700">
        <w:rPr>
          <w:rFonts w:asciiTheme="majorHAnsi" w:hAnsiTheme="majorHAnsi"/>
          <w:vertAlign w:val="superscript"/>
        </w:rPr>
        <w:t xml:space="preserve"> </w:t>
      </w:r>
      <w:r w:rsidR="00FF67BD">
        <w:rPr>
          <w:rFonts w:asciiTheme="majorHAnsi" w:hAnsiTheme="majorHAnsi"/>
        </w:rPr>
        <w:t>The United Kingdom (UK), United States of America (USA), and the Netherlands have been some of the countries experiencing the most profound changes in trends, but many other countries (including Denmark, much of Eastern Europe, Korea and Japan) have continued to experience improving trends.</w:t>
      </w:r>
      <w:r w:rsidR="00217700">
        <w:rPr>
          <w:rStyle w:val="EndnoteReference"/>
          <w:rFonts w:asciiTheme="majorHAnsi" w:hAnsiTheme="majorHAnsi"/>
        </w:rPr>
        <w:endnoteReference w:id="4"/>
      </w:r>
      <w:r w:rsidR="00FF67BD">
        <w:rPr>
          <w:rFonts w:asciiTheme="majorHAnsi" w:hAnsiTheme="majorHAnsi"/>
        </w:rPr>
        <w:t xml:space="preserve"> </w:t>
      </w:r>
    </w:p>
    <w:p w14:paraId="1663E142" w14:textId="77777777" w:rsidR="00FF67BD" w:rsidRDefault="00FF67BD">
      <w:pPr>
        <w:rPr>
          <w:rFonts w:asciiTheme="majorHAnsi" w:hAnsiTheme="majorHAnsi"/>
        </w:rPr>
      </w:pPr>
      <w:r>
        <w:rPr>
          <w:rFonts w:asciiTheme="majorHAnsi" w:hAnsiTheme="majorHAnsi"/>
        </w:rPr>
        <w:t>Much of the early discussion about the trends focused on the extent to which this was due to higher deaths in a single year or winter period.</w:t>
      </w:r>
      <w:r w:rsidR="00C56C44">
        <w:rPr>
          <w:rStyle w:val="EndnoteReference"/>
          <w:rFonts w:asciiTheme="majorHAnsi" w:hAnsiTheme="majorHAnsi"/>
        </w:rPr>
        <w:endnoteReference w:id="5"/>
      </w:r>
      <w:r w:rsidR="00C56C44">
        <w:rPr>
          <w:rFonts w:asciiTheme="majorHAnsi" w:hAnsiTheme="majorHAnsi"/>
          <w:vertAlign w:val="superscript"/>
        </w:rPr>
        <w:t xml:space="preserve"> </w:t>
      </w:r>
      <w:bookmarkStart w:id="2" w:name="_Ref25608161"/>
      <w:r w:rsidR="00217700">
        <w:rPr>
          <w:rStyle w:val="EndnoteReference"/>
          <w:rFonts w:asciiTheme="majorHAnsi" w:hAnsiTheme="majorHAnsi"/>
        </w:rPr>
        <w:endnoteReference w:id="6"/>
      </w:r>
      <w:bookmarkEnd w:id="2"/>
      <w:r>
        <w:rPr>
          <w:rFonts w:asciiTheme="majorHAnsi" w:hAnsiTheme="majorHAnsi"/>
        </w:rPr>
        <w:t xml:space="preserve"> This was largely due to concerns about the severity of the influenza season in 2015 and also </w:t>
      </w:r>
      <w:commentRangeStart w:id="3"/>
      <w:r>
        <w:rPr>
          <w:rFonts w:asciiTheme="majorHAnsi" w:hAnsiTheme="majorHAnsi"/>
        </w:rPr>
        <w:t>2017</w:t>
      </w:r>
      <w:commentRangeEnd w:id="3"/>
      <w:r w:rsidR="005B4EF1">
        <w:rPr>
          <w:rStyle w:val="CommentReference"/>
        </w:rPr>
        <w:commentReference w:id="3"/>
      </w:r>
      <w:r>
        <w:rPr>
          <w:rFonts w:asciiTheme="majorHAnsi" w:hAnsiTheme="majorHAnsi"/>
        </w:rPr>
        <w:t>.</w:t>
      </w:r>
      <w:bookmarkStart w:id="4" w:name="_Ref25608392"/>
      <w:r w:rsidR="00897962" w:rsidRPr="00897962">
        <w:rPr>
          <w:rFonts w:asciiTheme="majorHAnsi" w:hAnsiTheme="majorHAnsi"/>
          <w:vertAlign w:val="superscript"/>
        </w:rPr>
        <w:fldChar w:fldCharType="begin"/>
      </w:r>
      <w:r w:rsidR="00897962" w:rsidRPr="00897962">
        <w:rPr>
          <w:rFonts w:asciiTheme="majorHAnsi" w:hAnsiTheme="majorHAnsi"/>
          <w:vertAlign w:val="superscript"/>
        </w:rPr>
        <w:instrText xml:space="preserve"> NOTEREF _Ref25608161 \h </w:instrText>
      </w:r>
      <w:r w:rsidR="00897962">
        <w:rPr>
          <w:rFonts w:asciiTheme="majorHAnsi" w:hAnsiTheme="majorHAnsi"/>
          <w:vertAlign w:val="superscript"/>
        </w:rPr>
        <w:instrText xml:space="preserve"> \* MERGEFORMAT </w:instrText>
      </w:r>
      <w:r w:rsidR="00897962" w:rsidRPr="00897962">
        <w:rPr>
          <w:rFonts w:asciiTheme="majorHAnsi" w:hAnsiTheme="majorHAnsi"/>
          <w:vertAlign w:val="superscript"/>
        </w:rPr>
      </w:r>
      <w:r w:rsidR="00897962" w:rsidRPr="00897962">
        <w:rPr>
          <w:rFonts w:asciiTheme="majorHAnsi" w:hAnsiTheme="majorHAnsi"/>
          <w:vertAlign w:val="superscript"/>
        </w:rPr>
        <w:fldChar w:fldCharType="separate"/>
      </w:r>
      <w:r w:rsidR="005B4EF1">
        <w:rPr>
          <w:rFonts w:asciiTheme="majorHAnsi" w:hAnsiTheme="majorHAnsi"/>
          <w:vertAlign w:val="superscript"/>
        </w:rPr>
        <w:t>6</w:t>
      </w:r>
      <w:r w:rsidR="00897962" w:rsidRPr="00897962">
        <w:rPr>
          <w:rFonts w:asciiTheme="majorHAnsi" w:hAnsiTheme="majorHAnsi"/>
          <w:vertAlign w:val="superscript"/>
        </w:rPr>
        <w:fldChar w:fldCharType="end"/>
      </w:r>
      <w:r w:rsidR="00897962">
        <w:rPr>
          <w:rStyle w:val="EndnoteReference"/>
          <w:rFonts w:asciiTheme="majorHAnsi" w:hAnsiTheme="majorHAnsi"/>
        </w:rPr>
        <w:t xml:space="preserve"> </w:t>
      </w:r>
      <w:r w:rsidR="00217700">
        <w:rPr>
          <w:rStyle w:val="EndnoteReference"/>
          <w:rFonts w:asciiTheme="majorHAnsi" w:hAnsiTheme="majorHAnsi"/>
        </w:rPr>
        <w:endnoteReference w:id="7"/>
      </w:r>
      <w:bookmarkEnd w:id="4"/>
      <w:r>
        <w:rPr>
          <w:rFonts w:asciiTheme="majorHAnsi" w:hAnsiTheme="majorHAnsi"/>
        </w:rPr>
        <w:t xml:space="preserve"> Similar debates have centered on whether three-year rolling average figures, which are commonly used in the UK to avoid random fluctuations being over-interpreted, had clouded the importance of 2015 in explaining the overall trends.</w:t>
      </w:r>
      <w:r w:rsidR="00C56C44" w:rsidRPr="00C56C44">
        <w:rPr>
          <w:rFonts w:asciiTheme="majorHAnsi" w:hAnsiTheme="majorHAnsi"/>
          <w:vertAlign w:val="superscript"/>
        </w:rPr>
        <w:fldChar w:fldCharType="begin"/>
      </w:r>
      <w:r w:rsidR="00C56C44" w:rsidRPr="00C56C44">
        <w:rPr>
          <w:rFonts w:asciiTheme="majorHAnsi" w:hAnsiTheme="majorHAnsi"/>
          <w:vertAlign w:val="superscript"/>
        </w:rPr>
        <w:instrText xml:space="preserve"> NOTEREF _Ref25608161 \h </w:instrText>
      </w:r>
      <w:r w:rsidR="00C56C44">
        <w:rPr>
          <w:rFonts w:asciiTheme="majorHAnsi" w:hAnsiTheme="majorHAnsi"/>
          <w:vertAlign w:val="superscript"/>
        </w:rPr>
        <w:instrText xml:space="preserve"> \* MERGEFORMAT </w:instrText>
      </w:r>
      <w:r w:rsidR="00C56C44" w:rsidRPr="00C56C44">
        <w:rPr>
          <w:rFonts w:asciiTheme="majorHAnsi" w:hAnsiTheme="majorHAnsi"/>
          <w:vertAlign w:val="superscript"/>
        </w:rPr>
      </w:r>
      <w:r w:rsidR="00C56C44" w:rsidRPr="00C56C44">
        <w:rPr>
          <w:rFonts w:asciiTheme="majorHAnsi" w:hAnsiTheme="majorHAnsi"/>
          <w:vertAlign w:val="superscript"/>
        </w:rPr>
        <w:fldChar w:fldCharType="separate"/>
      </w:r>
      <w:r w:rsidR="005B4EF1">
        <w:rPr>
          <w:rFonts w:asciiTheme="majorHAnsi" w:hAnsiTheme="majorHAnsi"/>
          <w:vertAlign w:val="superscript"/>
        </w:rPr>
        <w:t>6</w:t>
      </w:r>
      <w:r w:rsidR="00C56C44" w:rsidRPr="00C56C44">
        <w:rPr>
          <w:rFonts w:asciiTheme="majorHAnsi" w:hAnsiTheme="majorHAnsi"/>
          <w:vertAlign w:val="superscript"/>
        </w:rPr>
        <w:fldChar w:fldCharType="end"/>
      </w:r>
      <w:r>
        <w:rPr>
          <w:rFonts w:asciiTheme="majorHAnsi" w:hAnsiTheme="majorHAnsi"/>
        </w:rPr>
        <w:t xml:space="preserve"> It has also been considered important by some to look at whether more deaths in the winter months are responsible for the recent trends.</w:t>
      </w:r>
      <w:r w:rsidR="00C56C44">
        <w:rPr>
          <w:rStyle w:val="EndnoteReference"/>
          <w:rFonts w:asciiTheme="majorHAnsi" w:hAnsiTheme="majorHAnsi"/>
        </w:rPr>
        <w:endnoteReference w:id="8"/>
      </w:r>
      <w:r>
        <w:rPr>
          <w:rFonts w:asciiTheme="majorHAnsi" w:hAnsiTheme="majorHAnsi"/>
        </w:rPr>
        <w:t xml:space="preserve"> </w:t>
      </w:r>
    </w:p>
    <w:p w14:paraId="10C55EDF" w14:textId="77777777" w:rsidR="00FF67BD" w:rsidRDefault="00FF67BD">
      <w:pPr>
        <w:rPr>
          <w:rFonts w:asciiTheme="majorHAnsi" w:hAnsiTheme="majorHAnsi"/>
        </w:rPr>
      </w:pPr>
      <w:r>
        <w:rPr>
          <w:rFonts w:asciiTheme="majorHAnsi" w:hAnsiTheme="majorHAnsi"/>
        </w:rPr>
        <w:t>The range of ways of looking at mortality – including crude weekly</w:t>
      </w:r>
      <w:ins w:id="5" w:author="Ramsay JM (Julie)" w:date="2019-12-05T15:50:00Z">
        <w:r w:rsidR="005B4EF1">
          <w:rPr>
            <w:rFonts w:asciiTheme="majorHAnsi" w:hAnsiTheme="majorHAnsi"/>
          </w:rPr>
          <w:t xml:space="preserve"> and monthly</w:t>
        </w:r>
      </w:ins>
      <w:r>
        <w:rPr>
          <w:rFonts w:asciiTheme="majorHAnsi" w:hAnsiTheme="majorHAnsi"/>
        </w:rPr>
        <w:t xml:space="preserve"> death</w:t>
      </w:r>
      <w:ins w:id="6" w:author="Ramsay JM (Julie)" w:date="2019-12-05T15:50:00Z">
        <w:r w:rsidR="005B4EF1">
          <w:rPr>
            <w:rFonts w:asciiTheme="majorHAnsi" w:hAnsiTheme="majorHAnsi"/>
          </w:rPr>
          <w:t xml:space="preserve"> count</w:t>
        </w:r>
      </w:ins>
      <w:r>
        <w:rPr>
          <w:rFonts w:asciiTheme="majorHAnsi" w:hAnsiTheme="majorHAnsi"/>
        </w:rPr>
        <w:t>s, quarterly age-standardised mortality, annual life expectancy or three-year rolling average life expectancy – have generated a lot of debate in the UK about whether the trends are getting worse or better, and therefore how worried we should be about the trends.</w:t>
      </w:r>
      <w:r w:rsidR="00E8720B">
        <w:rPr>
          <w:rStyle w:val="EndnoteReference"/>
          <w:rFonts w:asciiTheme="majorHAnsi" w:hAnsiTheme="majorHAnsi"/>
        </w:rPr>
        <w:endnoteReference w:id="9"/>
      </w:r>
      <w:r w:rsidR="00E8720B">
        <w:rPr>
          <w:rFonts w:asciiTheme="majorHAnsi" w:hAnsiTheme="majorHAnsi"/>
          <w:vertAlign w:val="superscript"/>
        </w:rPr>
        <w:t xml:space="preserve"> </w:t>
      </w:r>
      <w:bookmarkStart w:id="7" w:name="_Ref25608405"/>
      <w:r w:rsidR="00E8720B">
        <w:rPr>
          <w:rStyle w:val="EndnoteReference"/>
          <w:rFonts w:asciiTheme="majorHAnsi" w:hAnsiTheme="majorHAnsi"/>
        </w:rPr>
        <w:endnoteReference w:id="10"/>
      </w:r>
      <w:bookmarkEnd w:id="7"/>
      <w:r>
        <w:rPr>
          <w:rFonts w:asciiTheme="majorHAnsi" w:hAnsiTheme="majorHAnsi"/>
        </w:rPr>
        <w:t xml:space="preserve"> </w:t>
      </w:r>
    </w:p>
    <w:p w14:paraId="7ED545D5" w14:textId="77777777" w:rsidR="00FF67BD" w:rsidRDefault="00FF67BD">
      <w:pPr>
        <w:rPr>
          <w:rFonts w:asciiTheme="majorHAnsi" w:hAnsiTheme="majorHAnsi"/>
        </w:rPr>
      </w:pPr>
      <w:r>
        <w:rPr>
          <w:rFonts w:asciiTheme="majorHAnsi" w:hAnsiTheme="majorHAnsi"/>
        </w:rPr>
        <w:t xml:space="preserve">This paper aims to frame the debate around recent life expectancy trends in the UK by comparing the life expectancy data from 2012 onwards with projected trends using data from earlier time periods. This should reveal the size of the gap between the actual and projected figures, the extent of change in the long-run trends, and the lack of importance of data from any single year. </w:t>
      </w:r>
    </w:p>
    <w:p w14:paraId="56E4FEC1" w14:textId="77777777" w:rsidR="00FF67BD" w:rsidRPr="00C56C44" w:rsidRDefault="00FF67BD">
      <w:pPr>
        <w:rPr>
          <w:rFonts w:asciiTheme="majorHAnsi" w:hAnsiTheme="majorHAnsi"/>
          <w:sz w:val="22"/>
          <w:szCs w:val="22"/>
        </w:rPr>
      </w:pPr>
    </w:p>
    <w:p w14:paraId="2A0E0E0D" w14:textId="77777777" w:rsidR="00716EB2" w:rsidRPr="00716EB2" w:rsidRDefault="00716EB2">
      <w:pPr>
        <w:rPr>
          <w:rFonts w:asciiTheme="majorHAnsi" w:hAnsiTheme="majorHAnsi"/>
          <w:b/>
          <w:sz w:val="28"/>
          <w:szCs w:val="28"/>
        </w:rPr>
      </w:pPr>
      <w:r w:rsidRPr="00716EB2">
        <w:rPr>
          <w:rFonts w:asciiTheme="majorHAnsi" w:hAnsiTheme="majorHAnsi"/>
          <w:b/>
          <w:sz w:val="28"/>
          <w:szCs w:val="28"/>
        </w:rPr>
        <w:t>Methods</w:t>
      </w:r>
    </w:p>
    <w:p w14:paraId="783DDDB0" w14:textId="77777777" w:rsidR="00FF67BD" w:rsidRDefault="00FF67BD" w:rsidP="00FF67BD">
      <w:pPr>
        <w:rPr>
          <w:rFonts w:asciiTheme="majorHAnsi" w:hAnsiTheme="majorHAnsi"/>
          <w:b/>
          <w:bCs/>
        </w:rPr>
      </w:pPr>
      <w:r>
        <w:rPr>
          <w:rFonts w:asciiTheme="majorHAnsi" w:hAnsiTheme="majorHAnsi"/>
          <w:b/>
          <w:bCs/>
        </w:rPr>
        <w:t>Data source</w:t>
      </w:r>
    </w:p>
    <w:p w14:paraId="786EA863" w14:textId="77777777" w:rsidR="00FF67BD" w:rsidRPr="00FF67BD" w:rsidRDefault="00FF67BD" w:rsidP="00FF67BD">
      <w:pPr>
        <w:rPr>
          <w:rFonts w:asciiTheme="majorHAnsi" w:hAnsiTheme="majorHAnsi"/>
          <w:bCs/>
        </w:rPr>
      </w:pPr>
      <w:r>
        <w:rPr>
          <w:rFonts w:asciiTheme="majorHAnsi" w:hAnsiTheme="majorHAnsi"/>
          <w:bCs/>
        </w:rPr>
        <w:t>We used the annual period life expectancy at birth data for the UK and its nations recently published by the Office for National Statistics.</w:t>
      </w:r>
      <w:r>
        <w:rPr>
          <w:rStyle w:val="EndnoteReference"/>
          <w:rFonts w:asciiTheme="majorHAnsi" w:hAnsiTheme="majorHAnsi"/>
          <w:bCs/>
        </w:rPr>
        <w:endnoteReference w:id="11"/>
      </w:r>
      <w:r>
        <w:rPr>
          <w:rFonts w:asciiTheme="majorHAnsi" w:hAnsiTheme="majorHAnsi"/>
          <w:bCs/>
        </w:rPr>
        <w:t xml:space="preserve"> </w:t>
      </w:r>
    </w:p>
    <w:p w14:paraId="483EDD1E" w14:textId="77777777" w:rsidR="00FF67BD" w:rsidRDefault="00FF67BD" w:rsidP="00FF67BD">
      <w:pPr>
        <w:rPr>
          <w:rFonts w:asciiTheme="majorHAnsi" w:hAnsiTheme="majorHAnsi"/>
          <w:b/>
          <w:bCs/>
        </w:rPr>
      </w:pPr>
      <w:commentRangeStart w:id="8"/>
      <w:r>
        <w:rPr>
          <w:rFonts w:asciiTheme="majorHAnsi" w:hAnsiTheme="majorHAnsi"/>
          <w:b/>
          <w:bCs/>
        </w:rPr>
        <w:t xml:space="preserve">Analytical approach </w:t>
      </w:r>
      <w:commentRangeEnd w:id="8"/>
      <w:r w:rsidR="005B4EF1">
        <w:rPr>
          <w:rStyle w:val="CommentReference"/>
        </w:rPr>
        <w:commentReference w:id="8"/>
      </w:r>
    </w:p>
    <w:p w14:paraId="2EB5AB2E" w14:textId="77777777" w:rsidR="00FF67BD" w:rsidRPr="00FF67BD" w:rsidRDefault="00FF67BD" w:rsidP="00FF67BD">
      <w:pPr>
        <w:rPr>
          <w:rFonts w:asciiTheme="majorHAnsi" w:hAnsiTheme="majorHAnsi"/>
        </w:rPr>
      </w:pPr>
      <w:r>
        <w:rPr>
          <w:rFonts w:asciiTheme="majorHAnsi" w:hAnsiTheme="majorHAnsi"/>
        </w:rPr>
        <w:t xml:space="preserve">Ronald Lee, </w:t>
      </w:r>
      <w:r w:rsidRPr="00FF67BD">
        <w:rPr>
          <w:rFonts w:asciiTheme="majorHAnsi" w:hAnsiTheme="majorHAnsi"/>
        </w:rPr>
        <w:t>who co-created the Lee-Carter model for mortality projection</w:t>
      </w:r>
      <w:r>
        <w:rPr>
          <w:rStyle w:val="EndnoteReference"/>
          <w:rFonts w:asciiTheme="majorHAnsi" w:hAnsiTheme="majorHAnsi"/>
        </w:rPr>
        <w:endnoteReference w:id="12"/>
      </w:r>
      <w:r>
        <w:rPr>
          <w:rFonts w:asciiTheme="majorHAnsi" w:hAnsiTheme="majorHAnsi"/>
          <w:vertAlign w:val="superscript"/>
        </w:rPr>
        <w:t xml:space="preserve"> </w:t>
      </w:r>
      <w:r>
        <w:rPr>
          <w:rStyle w:val="EndnoteReference"/>
          <w:rFonts w:asciiTheme="majorHAnsi" w:hAnsiTheme="majorHAnsi"/>
        </w:rPr>
        <w:endnoteReference w:id="13"/>
      </w:r>
      <w:r w:rsidRPr="00FF67BD">
        <w:rPr>
          <w:rFonts w:asciiTheme="majorHAnsi" w:hAnsiTheme="majorHAnsi"/>
        </w:rPr>
        <w:t xml:space="preserve"> in the early 1990s, accepted in the mid/late 2000s, as a result of analyses by</w:t>
      </w:r>
      <w:r w:rsidR="00217700">
        <w:rPr>
          <w:rFonts w:asciiTheme="majorHAnsi" w:hAnsiTheme="majorHAnsi"/>
        </w:rPr>
        <w:t xml:space="preserve"> White</w:t>
      </w:r>
      <w:r w:rsidR="00217700">
        <w:rPr>
          <w:rStyle w:val="EndnoteReference"/>
          <w:rFonts w:asciiTheme="majorHAnsi" w:hAnsiTheme="majorHAnsi"/>
        </w:rPr>
        <w:endnoteReference w:id="14"/>
      </w:r>
      <w:r w:rsidRPr="00FF67BD">
        <w:rPr>
          <w:rFonts w:asciiTheme="majorHAnsi" w:hAnsiTheme="majorHAnsi"/>
        </w:rPr>
        <w:t xml:space="preserve"> and </w:t>
      </w:r>
      <w:r w:rsidRPr="00217700">
        <w:rPr>
          <w:rFonts w:asciiTheme="majorHAnsi" w:hAnsiTheme="majorHAnsi"/>
        </w:rPr>
        <w:t>Oeppen &amp; Vaupel</w:t>
      </w:r>
      <w:r w:rsidR="00217700" w:rsidRPr="00217700">
        <w:rPr>
          <w:rStyle w:val="EndnoteReference"/>
          <w:rFonts w:asciiTheme="majorHAnsi" w:hAnsiTheme="majorHAnsi"/>
        </w:rPr>
        <w:endnoteReference w:id="15"/>
      </w:r>
      <w:r w:rsidRPr="00FF67BD">
        <w:rPr>
          <w:rFonts w:asciiTheme="majorHAnsi" w:hAnsiTheme="majorHAnsi"/>
        </w:rPr>
        <w:t>, that a much simpler modelling approach is often adequate for life expectancy forecasting. This approach involves modelling life expectancy at birth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FF67BD">
        <w:rPr>
          <w:rFonts w:asciiTheme="majorHAnsi" w:hAnsiTheme="majorHAnsi"/>
        </w:rPr>
        <w:t>) directly, rather than individual age specific mortality rates (</w:t>
      </w:r>
      <m:oMath>
        <m:sSub>
          <m:sSubPr>
            <m:ctrlPr>
              <w:rPr>
                <w:rFonts w:ascii="Cambria Math" w:hAnsi="Cambria Math"/>
              </w:rPr>
            </m:ctrlPr>
          </m:sSubPr>
          <m:e>
            <m:r>
              <w:rPr>
                <w:rFonts w:ascii="Cambria Math" w:hAnsi="Cambria Math"/>
              </w:rPr>
              <m:t>m</m:t>
            </m:r>
          </m:e>
          <m:sub>
            <m:r>
              <w:rPr>
                <w:rFonts w:ascii="Cambria Math" w:hAnsi="Cambria Math"/>
              </w:rPr>
              <m:t>x</m:t>
            </m:r>
          </m:sub>
        </m:sSub>
      </m:oMath>
      <w:r w:rsidRPr="00FF67BD">
        <w:rPr>
          <w:rFonts w:asciiTheme="majorHAnsi" w:hAnsiTheme="majorHAnsi"/>
        </w:rPr>
        <w:t xml:space="preserve">) and quantities derived from them (a ‘drift parameter’ </w:t>
      </w:r>
      <m:oMath>
        <m:r>
          <w:rPr>
            <w:rFonts w:ascii="Cambria Math" w:hAnsi="Cambria Math"/>
          </w:rPr>
          <m:t>k</m:t>
        </m:r>
      </m:oMath>
      <w:r w:rsidRPr="00FF67BD">
        <w:rPr>
          <w:rFonts w:asciiTheme="majorHAnsi" w:hAnsiTheme="majorHAnsi"/>
        </w:rPr>
        <w:t>) as in Lee-Carter’s original model specification.</w:t>
      </w:r>
    </w:p>
    <w:p w14:paraId="0A74D10A" w14:textId="77777777" w:rsidR="00FF67BD" w:rsidRPr="00FF67BD" w:rsidRDefault="00FF67BD" w:rsidP="00FF67BD">
      <w:pPr>
        <w:rPr>
          <w:rFonts w:asciiTheme="majorHAnsi" w:hAnsiTheme="majorHAnsi"/>
        </w:rPr>
      </w:pPr>
      <w:r w:rsidRPr="00FF67BD">
        <w:rPr>
          <w:rFonts w:asciiTheme="majorHAnsi" w:hAnsiTheme="majorHAnsi"/>
        </w:rPr>
        <w:lastRenderedPageBreak/>
        <w:t xml:space="preserve">Although </w:t>
      </w:r>
      <w:r w:rsidRPr="00217700">
        <w:rPr>
          <w:rFonts w:asciiTheme="majorHAnsi" w:hAnsiTheme="majorHAnsi"/>
        </w:rPr>
        <w:t>Lee (2002)</w:t>
      </w:r>
      <w:r w:rsidRPr="00FF67BD">
        <w:rPr>
          <w:rFonts w:asciiTheme="majorHAnsi" w:hAnsiTheme="majorHAnsi"/>
        </w:rPr>
        <w:t xml:space="preserve"> presents a number of refinements of a basic l</w:t>
      </w:r>
      <w:r w:rsidR="00217700">
        <w:rPr>
          <w:rFonts w:asciiTheme="majorHAnsi" w:hAnsiTheme="majorHAnsi"/>
        </w:rPr>
        <w:t>inear life expectancy forecast</w:t>
      </w:r>
      <w:r w:rsidRPr="00FF67BD">
        <w:rPr>
          <w:rFonts w:asciiTheme="majorHAnsi" w:hAnsiTheme="majorHAnsi"/>
        </w:rPr>
        <w:t xml:space="preserve"> model specification, including models which allow for negative autocorrelation between change in years, the article states that the basic strategy for forecasting should be “to use the appropriate or preferred equation for </w:t>
      </w:r>
      <m:oMath>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/dt</m:t>
        </m:r>
      </m:oMath>
      <w:r w:rsidRPr="00FF67BD">
        <w:rPr>
          <w:rFonts w:asciiTheme="majorHAnsi" w:hAnsiTheme="majorHAnsi"/>
        </w:rPr>
        <w:t xml:space="preserve"> [change in life expectancy] to estimate </w:t>
      </w:r>
      <m:oMath>
        <m:r>
          <w:rPr>
            <w:rFonts w:ascii="Cambria Math" w:hAnsi="Cambria Math"/>
          </w:rPr>
          <m:t>e0</m:t>
        </m:r>
      </m:oMath>
      <w:r w:rsidRPr="00FF67BD">
        <w:rPr>
          <w:rFonts w:asciiTheme="majorHAnsi" w:hAnsiTheme="majorHAnsi"/>
        </w:rPr>
        <w:t xml:space="preserve"> one year later, and then continue recursively</w:t>
      </w:r>
      <w:r w:rsidR="00217700">
        <w:rPr>
          <w:rFonts w:asciiTheme="majorHAnsi" w:hAnsiTheme="majorHAnsi"/>
        </w:rPr>
        <w:t>”.</w:t>
      </w:r>
      <w:r w:rsidR="00217700">
        <w:rPr>
          <w:rStyle w:val="EndnoteReference"/>
          <w:rFonts w:asciiTheme="majorHAnsi" w:hAnsiTheme="majorHAnsi"/>
        </w:rPr>
        <w:endnoteReference w:id="16"/>
      </w:r>
      <w:r w:rsidRPr="00FF67BD">
        <w:rPr>
          <w:rFonts w:asciiTheme="majorHAnsi" w:hAnsiTheme="majorHAnsi"/>
        </w:rPr>
        <w:t xml:space="preserve"> This is the approach </w:t>
      </w:r>
      <w:r w:rsidR="00217700">
        <w:rPr>
          <w:rFonts w:asciiTheme="majorHAnsi" w:hAnsiTheme="majorHAnsi"/>
        </w:rPr>
        <w:t xml:space="preserve">we use in this paper. </w:t>
      </w:r>
    </w:p>
    <w:p w14:paraId="3E84317E" w14:textId="77777777" w:rsidR="00FF67BD" w:rsidRPr="00FF67BD" w:rsidRDefault="00FF67BD" w:rsidP="00FF67BD">
      <w:pPr>
        <w:rPr>
          <w:rFonts w:asciiTheme="majorHAnsi" w:hAnsiTheme="majorHAnsi"/>
          <w:b/>
          <w:bCs/>
        </w:rPr>
      </w:pPr>
      <w:bookmarkStart w:id="9" w:name="modelling-strategy"/>
      <w:bookmarkEnd w:id="9"/>
      <w:r w:rsidRPr="00FF67BD">
        <w:rPr>
          <w:rFonts w:asciiTheme="majorHAnsi" w:hAnsiTheme="majorHAnsi"/>
          <w:b/>
          <w:bCs/>
        </w:rPr>
        <w:t>Modelling strategy</w:t>
      </w:r>
    </w:p>
    <w:p w14:paraId="706B85D6" w14:textId="77777777" w:rsidR="00FF67BD" w:rsidRPr="00FF67BD" w:rsidRDefault="00217700" w:rsidP="00FF67BD">
      <w:pPr>
        <w:rPr>
          <w:rFonts w:asciiTheme="majorHAnsi" w:hAnsiTheme="majorHAnsi"/>
        </w:rPr>
      </w:pPr>
      <w:r>
        <w:rPr>
          <w:rFonts w:asciiTheme="majorHAnsi" w:hAnsiTheme="majorHAnsi"/>
        </w:rPr>
        <w:t>We extracted</w:t>
      </w:r>
      <w:r w:rsidR="00FF67BD" w:rsidRPr="00FF67BD">
        <w:rPr>
          <w:rFonts w:asciiTheme="majorHAnsi" w:hAnsiTheme="majorHAnsi"/>
        </w:rPr>
        <w:t xml:space="preserve">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(s,t)</m:t>
        </m:r>
      </m:oMath>
      <w:r w:rsidR="00FF67BD" w:rsidRPr="00FF67BD">
        <w:rPr>
          <w:rFonts w:asciiTheme="majorHAnsi" w:hAnsiTheme="majorHAnsi"/>
        </w:rPr>
        <w:t xml:space="preserve">, the life expectancy at birth for sex </w:t>
      </w:r>
      <m:oMath>
        <m:r>
          <w:rPr>
            <w:rFonts w:ascii="Cambria Math" w:hAnsi="Cambria Math"/>
          </w:rPr>
          <m:t>s</m:t>
        </m:r>
      </m:oMath>
      <w:r w:rsidR="00FF67BD" w:rsidRPr="00FF67BD">
        <w:rPr>
          <w:rFonts w:asciiTheme="majorHAnsi" w:hAnsiTheme="majorHAnsi"/>
        </w:rPr>
        <w:t xml:space="preserve"> and time </w:t>
      </w:r>
      <m:oMath>
        <m:r>
          <w:rPr>
            <w:rFonts w:ascii="Cambria Math" w:hAnsi="Cambria Math"/>
          </w:rPr>
          <m:t>t</m:t>
        </m:r>
      </m:oMath>
      <w:r>
        <w:rPr>
          <w:rFonts w:asciiTheme="majorHAnsi" w:hAnsiTheme="majorHAnsi"/>
        </w:rPr>
        <w:t>, for each single year between 198</w:t>
      </w:r>
      <w:r w:rsidR="00F7553B">
        <w:rPr>
          <w:rFonts w:asciiTheme="majorHAnsi" w:hAnsiTheme="majorHAnsi"/>
        </w:rPr>
        <w:t>1</w:t>
      </w:r>
      <w:r>
        <w:rPr>
          <w:rFonts w:asciiTheme="majorHAnsi" w:hAnsiTheme="majorHAnsi"/>
        </w:rPr>
        <w:t xml:space="preserve"> and 2018 for the UK and each of its nations</w:t>
      </w:r>
      <w:r w:rsidR="00FF67BD" w:rsidRPr="00FF67BD">
        <w:rPr>
          <w:rFonts w:asciiTheme="majorHAnsi" w:hAnsiTheme="majorHAnsi"/>
        </w:rPr>
        <w:t>. We define</w:t>
      </w:r>
      <w:r>
        <w:rPr>
          <w:rFonts w:asciiTheme="majorHAnsi" w:hAnsiTheme="majorHAnsi"/>
        </w:rPr>
        <w:t>d</w:t>
      </w:r>
      <w:r w:rsidR="00FF67BD" w:rsidRPr="00FF67BD">
        <w:rPr>
          <w:rFonts w:asciiTheme="majorHAnsi" w:hAnsiTheme="majorHAnsi"/>
        </w:rPr>
        <w:t xml:space="preserve">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(s,t)</m:t>
        </m:r>
      </m:oMath>
      <w:r w:rsidR="00FF67BD" w:rsidRPr="00FF67BD">
        <w:rPr>
          <w:rFonts w:asciiTheme="majorHAnsi" w:hAnsiTheme="majorHAnsi"/>
        </w:rPr>
        <w:t xml:space="preserve"> as change in life expectancy for sex </w:t>
      </w:r>
      <m:oMath>
        <m:r>
          <w:rPr>
            <w:rFonts w:ascii="Cambria Math" w:hAnsi="Cambria Math"/>
          </w:rPr>
          <m:t>s</m:t>
        </m:r>
      </m:oMath>
      <w:r w:rsidR="00FF67BD" w:rsidRPr="00FF67BD">
        <w:rPr>
          <w:rFonts w:asciiTheme="majorHAnsi" w:hAnsiTheme="majorHAnsi"/>
        </w:rPr>
        <w:t xml:space="preserve"> from year </w:t>
      </w:r>
      <m:oMath>
        <m:r>
          <w:rPr>
            <w:rFonts w:ascii="Cambria Math" w:hAnsi="Cambria Math"/>
          </w:rPr>
          <m:t>t</m:t>
        </m:r>
      </m:oMath>
      <w:r w:rsidR="00FF67BD" w:rsidRPr="00FF67BD">
        <w:rPr>
          <w:rFonts w:asciiTheme="majorHAnsi" w:hAnsiTheme="majorHAnsi"/>
        </w:rPr>
        <w:t xml:space="preserve"> to year </w:t>
      </w:r>
      <m:oMath>
        <m:r>
          <w:rPr>
            <w:rFonts w:ascii="Cambria Math" w:hAnsi="Cambria Math"/>
          </w:rPr>
          <m:t>t+1</m:t>
        </m:r>
      </m:oMath>
      <w:r>
        <w:rPr>
          <w:rFonts w:asciiTheme="majorHAnsi" w:hAnsiTheme="majorHAnsi"/>
        </w:rPr>
        <w:t xml:space="preserve">. We </w:t>
      </w:r>
      <w:r w:rsidR="00FF67BD" w:rsidRPr="00FF67BD">
        <w:rPr>
          <w:rFonts w:asciiTheme="majorHAnsi" w:hAnsiTheme="majorHAnsi"/>
        </w:rPr>
        <w:t>plot</w:t>
      </w:r>
      <w:r>
        <w:rPr>
          <w:rFonts w:asciiTheme="majorHAnsi" w:hAnsiTheme="majorHAnsi"/>
        </w:rPr>
        <w:t>ted</w:t>
      </w:r>
      <w:r w:rsidR="00FF67BD" w:rsidRPr="00FF67BD">
        <w:rPr>
          <w:rFonts w:asciiTheme="majorHAnsi" w:hAnsiTheme="majorHAnsi"/>
        </w:rPr>
        <w:t xml:space="preserve"> both </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00FF67BD" w:rsidRPr="00FF67BD">
        <w:rPr>
          <w:rFonts w:asciiTheme="majorHAnsi" w:hAnsiTheme="majorHAnsi"/>
        </w:rPr>
        <w:t xml:space="preserve"> against </w:t>
      </w:r>
      <m:oMath>
        <m:r>
          <w:rPr>
            <w:rFonts w:ascii="Cambria Math" w:hAnsi="Cambria Math"/>
          </w:rPr>
          <m:t>t</m:t>
        </m:r>
      </m:oMath>
      <w:r w:rsidR="00FF67BD" w:rsidRPr="00FF67BD">
        <w:rPr>
          <w:rFonts w:asciiTheme="majorHAnsi" w:hAnsiTheme="majorHAnsi"/>
        </w:rPr>
        <w:t xml:space="preserve"> by </w:t>
      </w:r>
      <m:oMath>
        <m:r>
          <w:rPr>
            <w:rFonts w:ascii="Cambria Math" w:hAnsi="Cambria Math"/>
          </w:rPr>
          <m:t>s</m:t>
        </m:r>
      </m:oMath>
      <w:r w:rsidR="00FF67BD" w:rsidRPr="00FF67BD">
        <w:rPr>
          <w:rFonts w:asciiTheme="majorHAnsi" w:hAnsiTheme="majorHAnsi"/>
        </w:rPr>
        <w:t xml:space="preserve">, and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oMath>
      <w:r w:rsidR="00FF67BD" w:rsidRPr="00FF67BD">
        <w:rPr>
          <w:rFonts w:asciiTheme="majorHAnsi" w:hAnsiTheme="majorHAnsi"/>
        </w:rPr>
        <w:t xml:space="preserve"> against </w:t>
      </w:r>
      <m:oMath>
        <m:r>
          <w:rPr>
            <w:rFonts w:ascii="Cambria Math" w:hAnsi="Cambria Math"/>
          </w:rPr>
          <m:t>t</m:t>
        </m:r>
      </m:oMath>
      <w:r w:rsidR="00FF67BD" w:rsidRPr="00FF67BD">
        <w:rPr>
          <w:rFonts w:asciiTheme="majorHAnsi" w:hAnsiTheme="majorHAnsi"/>
        </w:rPr>
        <w:t xml:space="preserve"> by </w:t>
      </w:r>
      <m:oMath>
        <m:r>
          <w:rPr>
            <w:rFonts w:ascii="Cambria Math" w:hAnsi="Cambria Math"/>
          </w:rPr>
          <m:t>s</m:t>
        </m:r>
      </m:oMath>
      <w:r w:rsidR="00FF67BD" w:rsidRPr="00FF67BD">
        <w:rPr>
          <w:rFonts w:asciiTheme="majorHAnsi" w:hAnsiTheme="majorHAnsi"/>
        </w:rPr>
        <w:t>, to identify appropriate pre-slowdown time periods, i.e. the range of years prior to 2012 (our assumed breakpoint in mortality trends) to use to calibrate projections of life expectancy trends from 2012 to 2018 onwards. Based on these plots and background knowledge, we selected two pre-slowdown periods:</w:t>
      </w:r>
    </w:p>
    <w:p w14:paraId="67FA657D" w14:textId="77777777" w:rsidR="00FF67BD" w:rsidRPr="00FF67BD" w:rsidRDefault="005B4EF1" w:rsidP="00FF67BD">
      <w:pPr>
        <w:numPr>
          <w:ilvl w:val="0"/>
          <w:numId w:val="4"/>
        </w:numPr>
        <w:rPr>
          <w:rFonts w:asciiTheme="majorHAnsi" w:hAnsiTheme="majorHAnsi"/>
        </w:rPr>
      </w:pPr>
      <m:oMath>
        <m:sSub>
          <m:sSubPr>
            <m:ctrlPr>
              <w:rPr>
                <w:rFonts w:ascii="Cambria Math" w:hAnsi="Cambria Math"/>
              </w:rPr>
            </m:ctrlPr>
          </m:sSubPr>
          <m:e>
            <m:r>
              <w:rPr>
                <w:rFonts w:ascii="Cambria Math" w:hAnsi="Cambria Math"/>
              </w:rPr>
              <m:t>P</m:t>
            </m:r>
          </m:e>
          <m:sub>
            <m:r>
              <w:rPr>
                <w:rFonts w:ascii="Cambria Math" w:hAnsi="Cambria Math"/>
              </w:rPr>
              <m:t>1</m:t>
            </m:r>
          </m:sub>
        </m:sSub>
      </m:oMath>
      <w:r w:rsidR="00217700">
        <w:rPr>
          <w:rFonts w:asciiTheme="majorHAnsi" w:hAnsiTheme="majorHAnsi"/>
        </w:rPr>
        <w:t>: 198</w:t>
      </w:r>
      <w:r w:rsidR="00FF67BD" w:rsidRPr="00FF67BD">
        <w:rPr>
          <w:rFonts w:asciiTheme="majorHAnsi" w:hAnsiTheme="majorHAnsi"/>
        </w:rPr>
        <w:t>0-2011 inclusive</w:t>
      </w:r>
    </w:p>
    <w:p w14:paraId="0C146B44" w14:textId="77777777" w:rsidR="00FF67BD" w:rsidRPr="00FF67BD" w:rsidRDefault="005B4EF1" w:rsidP="00FF67BD">
      <w:pPr>
        <w:numPr>
          <w:ilvl w:val="0"/>
          <w:numId w:val="4"/>
        </w:numPr>
        <w:rPr>
          <w:rFonts w:asciiTheme="majorHAnsi" w:hAnsiTheme="majorHAnsi"/>
        </w:rPr>
      </w:pPr>
      <m:oMath>
        <m:sSub>
          <m:sSubPr>
            <m:ctrlPr>
              <w:rPr>
                <w:rFonts w:ascii="Cambria Math" w:hAnsi="Cambria Math"/>
              </w:rPr>
            </m:ctrlPr>
          </m:sSubPr>
          <m:e>
            <m:r>
              <w:rPr>
                <w:rFonts w:ascii="Cambria Math" w:hAnsi="Cambria Math"/>
              </w:rPr>
              <m:t>P</m:t>
            </m:r>
          </m:e>
          <m:sub>
            <m:r>
              <w:rPr>
                <w:rFonts w:ascii="Cambria Math" w:hAnsi="Cambria Math"/>
              </w:rPr>
              <m:t>2</m:t>
            </m:r>
          </m:sub>
        </m:sSub>
      </m:oMath>
      <w:r w:rsidR="00FF67BD" w:rsidRPr="00FF67BD">
        <w:rPr>
          <w:rFonts w:asciiTheme="majorHAnsi" w:hAnsiTheme="majorHAnsi"/>
        </w:rPr>
        <w:t>: 1990-2011 inclusive</w:t>
      </w:r>
    </w:p>
    <w:p w14:paraId="0663D70A" w14:textId="77777777" w:rsidR="00217700" w:rsidRDefault="00FF67BD" w:rsidP="00FF67BD">
      <w:pPr>
        <w:rPr>
          <w:rFonts w:asciiTheme="majorHAnsi" w:hAnsiTheme="majorHAnsi"/>
        </w:rPr>
      </w:pPr>
      <w:r w:rsidRPr="00FF67BD">
        <w:rPr>
          <w:rFonts w:asciiTheme="majorHAnsi" w:hAnsiTheme="majorHAnsi"/>
        </w:rPr>
        <w:t xml:space="preserve">For both of these pre-slowdown periods, we calculated the mean annual change observed by sex (i.e. </w:t>
      </w:r>
      <m:oMath>
        <m:r>
          <w:rPr>
            <w:rFonts w:ascii="Cambria Math" w:hAnsi="Cambria Math"/>
          </w:rPr>
          <m:t>E(Δ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(t∈P,s))</m:t>
        </m:r>
      </m:oMath>
      <w:r w:rsidRPr="00FF67BD">
        <w:rPr>
          <w:rFonts w:asciiTheme="majorHAnsi" w:hAnsiTheme="majorHAnsi"/>
        </w:rPr>
        <w:t xml:space="preserve">) and the variance in mean annual changes over the same period (i.e. </w:t>
      </w:r>
      <m:oMath>
        <m:r>
          <w:rPr>
            <w:rFonts w:ascii="Cambria Math" w:hAnsi="Cambria Math"/>
          </w:rPr>
          <m:t>Var(Δ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(t∈P,s)</m:t>
        </m:r>
      </m:oMath>
      <w:r w:rsidRPr="00FF67BD">
        <w:rPr>
          <w:rFonts w:asciiTheme="majorHAnsi" w:hAnsiTheme="majorHAnsi"/>
        </w:rPr>
        <w:t>).</w:t>
      </w:r>
      <w:r w:rsidR="00217700">
        <w:rPr>
          <w:rFonts w:asciiTheme="majorHAnsi" w:hAnsiTheme="majorHAnsi"/>
        </w:rPr>
        <w:t xml:space="preserve"> </w:t>
      </w:r>
    </w:p>
    <w:p w14:paraId="3F3D4B1D" w14:textId="77777777" w:rsidR="00FF67BD" w:rsidRPr="00FF67BD" w:rsidRDefault="00FF67BD" w:rsidP="00FF67BD">
      <w:pPr>
        <w:rPr>
          <w:rFonts w:asciiTheme="majorHAnsi" w:hAnsiTheme="majorHAnsi"/>
        </w:rPr>
      </w:pPr>
      <w:r w:rsidRPr="00FF67BD">
        <w:rPr>
          <w:rFonts w:asciiTheme="majorHAnsi" w:hAnsiTheme="majorHAnsi"/>
        </w:rPr>
        <w:t xml:space="preserve">To project forward estimates of life expectancy trends based on pre-slowdown observations in a way that takes into account observed variation in annual changes, we sample and accumulate </w:t>
      </w:r>
      <m:oMath>
        <m:r>
          <w:rPr>
            <w:rFonts w:ascii="Cambria Math" w:hAnsi="Cambria Math"/>
          </w:rPr>
          <m:t>k</m:t>
        </m:r>
      </m:oMath>
      <w:r w:rsidRPr="00FF67BD">
        <w:rPr>
          <w:rFonts w:asciiTheme="majorHAnsi" w:hAnsiTheme="majorHAnsi"/>
        </w:rPr>
        <w:t xml:space="preserve"> draws from Normal distributions calibrated on the sample means and variances from the pre-slowdown period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FF67BD">
        <w:rPr>
          <w:rFonts w:asciiTheme="majorHAnsi" w:hAnsiTheme="majorHAnsi"/>
        </w:rPr>
        <w:t xml:space="preserve"> or </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FF67BD">
        <w:rPr>
          <w:rFonts w:asciiTheme="majorHAnsi" w:hAnsiTheme="majorHAnsi"/>
        </w:rPr>
        <w:t xml:space="preserve">), where </w:t>
      </w:r>
      <m:oMath>
        <m:r>
          <w:rPr>
            <w:rFonts w:ascii="Cambria Math" w:hAnsi="Cambria Math"/>
          </w:rPr>
          <m:t>k</m:t>
        </m:r>
      </m:oMath>
      <w:r w:rsidRPr="00FF67BD">
        <w:rPr>
          <w:rFonts w:asciiTheme="majorHAnsi" w:hAnsiTheme="majorHAnsi"/>
        </w:rPr>
        <w:t xml:space="preserve"> refers to the number of annual periods we want to project forward from 2011. As we want to project forward to 2018 we therefore select </w:t>
      </w:r>
      <m:oMath>
        <m:r>
          <w:rPr>
            <w:rFonts w:ascii="Cambria Math" w:hAnsi="Cambria Math"/>
          </w:rPr>
          <m:t>k=7</m:t>
        </m:r>
      </m:oMath>
      <w:r w:rsidRPr="00FF67BD">
        <w:rPr>
          <w:rFonts w:asciiTheme="majorHAnsi" w:hAnsiTheme="majorHAnsi"/>
        </w:rPr>
        <w:t xml:space="preserve">. This exercise is repeated </w:t>
      </w:r>
      <m:oMath>
        <m:r>
          <w:rPr>
            <w:rFonts w:ascii="Cambria Math" w:hAnsi="Cambria Math"/>
          </w:rPr>
          <m:t>m=10,000</m:t>
        </m:r>
      </m:oMath>
      <w:r w:rsidRPr="00FF67BD">
        <w:rPr>
          <w:rFonts w:asciiTheme="majorHAnsi" w:hAnsiTheme="majorHAnsi"/>
        </w:rPr>
        <w:t xml:space="preserve"> times to allow credible intervals in forecasts to be calculated using a Monte-Carlo approach. Life expectancy projections for each year 2012-2018 inclusive are produced by summing up the draws from the first projected period onwards; the life expectancy from 2011 (the last observation in the pre-slowdown period) is added to these summed values to produce predicted life expectancies rather than cumulative gains or losses in life expectancy since 2011. Algebraically this can be expressed as follows:</w:t>
      </w:r>
    </w:p>
    <w:p w14:paraId="2D775F05" w14:textId="77777777" w:rsidR="00FF67BD" w:rsidRPr="00FF67BD" w:rsidRDefault="005B4EF1" w:rsidP="00FF67BD">
      <w:pPr>
        <w:rPr>
          <w:rFonts w:asciiTheme="majorHAnsi" w:hAnsiTheme="majorHAnsi"/>
        </w:rPr>
      </w:pPr>
      <m:oMathPara>
        <m:oMathParaPr>
          <m:jc m:val="center"/>
        </m:oMathParaPr>
        <m:oMath>
          <m:sSubSup>
            <m:sSubSupPr>
              <m:ctrlPr>
                <w:rPr>
                  <w:rFonts w:ascii="Cambria Math" w:hAnsi="Cambria Math"/>
                </w:rPr>
              </m:ctrlPr>
            </m:sSubSupPr>
            <m:e>
              <m:r>
                <w:rPr>
                  <w:rFonts w:ascii="Cambria Math" w:hAnsi="Cambria Math"/>
                </w:rPr>
                <m:t>e</m:t>
              </m:r>
            </m:e>
            <m:sub>
              <m:r>
                <w:rPr>
                  <w:rFonts w:ascii="Cambria Math" w:hAnsi="Cambria Math"/>
                </w:rPr>
                <m:t>0</m:t>
              </m:r>
            </m:sub>
            <m:sup>
              <m:r>
                <w:rPr>
                  <w:rFonts w:ascii="Cambria Math" w:hAnsi="Cambria Math"/>
                </w:rPr>
                <m:t>*</m:t>
              </m:r>
            </m:sup>
          </m:sSubSup>
          <m:r>
            <w:rPr>
              <w:rFonts w:ascii="Cambria Math" w:hAnsi="Cambria Math"/>
            </w:rPr>
            <m:t>(t=τ+K)=</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(t=τ)+</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k</m:t>
                  </m:r>
                </m:sub>
              </m:sSub>
            </m:e>
          </m:nary>
        </m:oMath>
      </m:oMathPara>
    </w:p>
    <w:p w14:paraId="5785013B" w14:textId="77777777" w:rsidR="00FF67BD" w:rsidRPr="00FF67BD" w:rsidRDefault="00FF67BD" w:rsidP="00FF67BD">
      <w:pPr>
        <w:rPr>
          <w:rFonts w:asciiTheme="majorHAnsi" w:hAnsiTheme="majorHAnsi"/>
        </w:rPr>
      </w:pPr>
      <m:oMathPara>
        <m:oMathParaPr>
          <m:jc m:val="center"/>
        </m:oMathParaPr>
        <m:oMath>
          <m:r>
            <w:rPr>
              <w:rFonts w:ascii="Cambria Math" w:hAnsi="Cambria Math"/>
            </w:rPr>
            <m:t>N∼Normal(μ=E(Δ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=Var(Δ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oMath>
      </m:oMathPara>
    </w:p>
    <w:p w14:paraId="248D1A0A" w14:textId="77777777" w:rsidR="00FF67BD" w:rsidRPr="00FF67BD" w:rsidRDefault="00FF67BD" w:rsidP="00FF67BD">
      <w:pPr>
        <w:rPr>
          <w:rFonts w:asciiTheme="majorHAnsi" w:hAnsiTheme="majorHAnsi"/>
        </w:rPr>
      </w:pPr>
      <w:r w:rsidRPr="00FF67BD">
        <w:rPr>
          <w:rFonts w:asciiTheme="majorHAnsi" w:hAnsiTheme="majorHAnsi"/>
        </w:rPr>
        <w:t xml:space="preserve">Where </w:t>
      </w:r>
      <m:oMath>
        <m:r>
          <w:rPr>
            <w:rFonts w:ascii="Cambria Math" w:hAnsi="Cambria Math"/>
          </w:rPr>
          <m:t>τ</m:t>
        </m:r>
      </m:oMath>
      <w:r w:rsidRPr="00FF67BD">
        <w:rPr>
          <w:rFonts w:asciiTheme="majorHAnsi" w:hAnsiTheme="majorHAnsi"/>
        </w:rPr>
        <w:t xml:space="preserve"> refers to 2011, </w:t>
      </w:r>
      <m:oMath>
        <m:r>
          <w:rPr>
            <w:rFonts w:ascii="Cambria Math" w:hAnsi="Cambria Math"/>
          </w:rPr>
          <m:t>K</m:t>
        </m:r>
      </m:oMath>
      <w:r w:rsidRPr="00FF67BD">
        <w:rPr>
          <w:rFonts w:asciiTheme="majorHAnsi" w:hAnsiTheme="majorHAnsi"/>
        </w:rPr>
        <w:t xml:space="preserve"> the discrete number of periods to forecast after </w:t>
      </w:r>
      <m:oMath>
        <m:r>
          <w:rPr>
            <w:rFonts w:ascii="Cambria Math" w:hAnsi="Cambria Math"/>
          </w:rPr>
          <m:t>τ</m:t>
        </m:r>
      </m:oMath>
      <w:r w:rsidRPr="00FF67BD">
        <w:rPr>
          <w:rFonts w:asciiTheme="majorHAnsi" w:hAnsiTheme="majorHAnsi"/>
        </w:rPr>
        <w:t xml:space="preserve">, and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(P)</m:t>
        </m:r>
      </m:oMath>
      <w:r w:rsidRPr="00FF67BD">
        <w:rPr>
          <w:rFonts w:asciiTheme="majorHAnsi" w:hAnsiTheme="majorHAnsi"/>
        </w:rPr>
        <w:t xml:space="preserve"> the series of annual changes over the pre-slowdown period </w:t>
      </w:r>
      <m:oMath>
        <m:r>
          <w:rPr>
            <w:rFonts w:ascii="Cambria Math" w:hAnsi="Cambria Math"/>
          </w:rPr>
          <m:t>P</m:t>
        </m:r>
      </m:oMath>
      <w:r w:rsidRPr="00FF67BD">
        <w:rPr>
          <w:rFonts w:asciiTheme="majorHAnsi" w:hAnsiTheme="majorHAnsi"/>
        </w:rPr>
        <w:t>.</w:t>
      </w:r>
    </w:p>
    <w:p w14:paraId="542CB0CC" w14:textId="77777777" w:rsidR="00FF67BD" w:rsidRPr="00FF67BD" w:rsidRDefault="00FF67BD" w:rsidP="00FF67BD">
      <w:pPr>
        <w:rPr>
          <w:rFonts w:asciiTheme="majorHAnsi" w:hAnsiTheme="majorHAnsi"/>
        </w:rPr>
      </w:pPr>
      <w:r w:rsidRPr="00FF67BD">
        <w:rPr>
          <w:rFonts w:asciiTheme="majorHAnsi" w:hAnsiTheme="majorHAnsi"/>
        </w:rPr>
        <w:t xml:space="preserve">As for each sex and number of discrete projection periods </w:t>
      </w:r>
      <m:oMath>
        <m:r>
          <w:rPr>
            <w:rFonts w:ascii="Cambria Math" w:hAnsi="Cambria Math"/>
          </w:rPr>
          <m:t>K</m:t>
        </m:r>
      </m:oMath>
      <w:r w:rsidRPr="00FF67BD">
        <w:rPr>
          <w:rFonts w:asciiTheme="majorHAnsi" w:hAnsiTheme="majorHAnsi"/>
        </w:rPr>
        <w:t xml:space="preserve"> (from 1 to 7 periods), </w:t>
      </w:r>
      <m:oMath>
        <m:r>
          <w:rPr>
            <w:rFonts w:ascii="Cambria Math" w:hAnsi="Cambria Math"/>
          </w:rPr>
          <m:t>m</m:t>
        </m:r>
      </m:oMath>
      <w:r w:rsidRPr="00FF67BD">
        <w:rPr>
          <w:rFonts w:asciiTheme="majorHAnsi" w:hAnsiTheme="majorHAnsi"/>
        </w:rPr>
        <w:t xml:space="preserve"> replicates have been produced, the observed life expectancy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(t=τ+K)</m:t>
        </m:r>
      </m:oMath>
      <w:r w:rsidRPr="00FF67BD">
        <w:rPr>
          <w:rFonts w:asciiTheme="majorHAnsi" w:hAnsiTheme="majorHAnsi"/>
        </w:rPr>
        <w:t xml:space="preserve"> can be compared against the </w:t>
      </w:r>
      <w:r w:rsidRPr="00FF67BD">
        <w:rPr>
          <w:rFonts w:asciiTheme="majorHAnsi" w:hAnsiTheme="majorHAnsi"/>
        </w:rPr>
        <w:lastRenderedPageBreak/>
        <w:t xml:space="preserve">Monte-Carlo distribution of </w:t>
      </w:r>
      <m:oMath>
        <m:r>
          <w:rPr>
            <w:rFonts w:ascii="Cambria Math" w:hAnsi="Cambria Math"/>
          </w:rPr>
          <m:t>m</m:t>
        </m:r>
      </m:oMath>
      <w:r w:rsidRPr="00FF67BD">
        <w:rPr>
          <w:rFonts w:asciiTheme="majorHAnsi" w:hAnsiTheme="majorHAnsi"/>
        </w:rPr>
        <w:t xml:space="preserve"> corresponding projections for the same period </w:t>
      </w:r>
      <m:oMath>
        <m:sSubSup>
          <m:sSubSupPr>
            <m:ctrlPr>
              <w:rPr>
                <w:rFonts w:ascii="Cambria Math" w:hAnsi="Cambria Math"/>
              </w:rPr>
            </m:ctrlPr>
          </m:sSubSupPr>
          <m:e>
            <m:r>
              <w:rPr>
                <w:rFonts w:ascii="Cambria Math" w:hAnsi="Cambria Math"/>
              </w:rPr>
              <m:t>e</m:t>
            </m:r>
          </m:e>
          <m:sub>
            <m:r>
              <w:rPr>
                <w:rFonts w:ascii="Cambria Math" w:hAnsi="Cambria Math"/>
              </w:rPr>
              <m:t>0</m:t>
            </m:r>
          </m:sub>
          <m:sup>
            <m:r>
              <w:rPr>
                <w:rFonts w:ascii="Cambria Math" w:hAnsi="Cambria Math"/>
              </w:rPr>
              <m:t>*</m:t>
            </m:r>
          </m:sup>
        </m:sSubSup>
        <m:r>
          <w:rPr>
            <w:rFonts w:ascii="Cambria Math" w:hAnsi="Cambria Math"/>
          </w:rPr>
          <m:t>(t=τ+K)</m:t>
        </m:r>
      </m:oMath>
      <w:r w:rsidRPr="00FF67BD">
        <w:rPr>
          <w:rFonts w:asciiTheme="majorHAnsi" w:hAnsiTheme="majorHAnsi"/>
        </w:rPr>
        <w:t xml:space="preserve">. This comparison is shown both graphically, using shaded regions to indicate the 90% and 95% credible intervals from the projected distributions, and by counting up the proportion of the </w:t>
      </w:r>
      <m:oMath>
        <m:r>
          <w:rPr>
            <w:rFonts w:ascii="Cambria Math" w:hAnsi="Cambria Math"/>
          </w:rPr>
          <m:t>m</m:t>
        </m:r>
      </m:oMath>
      <w:r w:rsidRPr="00FF67BD">
        <w:rPr>
          <w:rFonts w:asciiTheme="majorHAnsi" w:hAnsiTheme="majorHAnsi"/>
        </w:rPr>
        <w:t xml:space="preserve"> projected values which exceed the observed values for each post 2011 period </w:t>
      </w:r>
      <m:oMath>
        <m:r>
          <w:rPr>
            <w:rFonts w:ascii="Cambria Math" w:hAnsi="Cambria Math"/>
          </w:rPr>
          <m:t>K</m:t>
        </m:r>
      </m:oMath>
      <w:r w:rsidRPr="00FF67BD">
        <w:rPr>
          <w:rFonts w:asciiTheme="majorHAnsi" w:hAnsiTheme="majorHAnsi"/>
        </w:rPr>
        <w:t xml:space="preserve">. For both pre-trend periods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49662F">
        <w:rPr>
          <w:rFonts w:asciiTheme="majorHAnsi" w:hAnsiTheme="majorHAnsi"/>
        </w:rPr>
        <w:t xml:space="preserve"> (198</w:t>
      </w:r>
      <w:r w:rsidR="00F7553B">
        <w:rPr>
          <w:rFonts w:asciiTheme="majorHAnsi" w:hAnsiTheme="majorHAnsi"/>
        </w:rPr>
        <w:t>1</w:t>
      </w:r>
      <w:r w:rsidRPr="00FF67BD">
        <w:rPr>
          <w:rFonts w:asciiTheme="majorHAnsi" w:hAnsiTheme="majorHAnsi"/>
        </w:rPr>
        <w:t xml:space="preserve">-2011)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FF67BD">
        <w:rPr>
          <w:rFonts w:asciiTheme="majorHAnsi" w:hAnsiTheme="majorHAnsi"/>
        </w:rPr>
        <w:t xml:space="preserve"> (1990-2011) the same random number seed was used. All data preparation and analysis were performed using the </w:t>
      </w:r>
      <w:r w:rsidRPr="00217700">
        <w:rPr>
          <w:rFonts w:asciiTheme="majorHAnsi" w:hAnsiTheme="majorHAnsi"/>
        </w:rPr>
        <w:t>R programming language</w:t>
      </w:r>
      <w:r w:rsidRPr="00FF67BD">
        <w:rPr>
          <w:rFonts w:asciiTheme="majorHAnsi" w:hAnsiTheme="majorHAnsi"/>
        </w:rPr>
        <w:t>.</w:t>
      </w:r>
      <w:r w:rsidR="00217700">
        <w:rPr>
          <w:rStyle w:val="EndnoteReference"/>
          <w:rFonts w:asciiTheme="majorHAnsi" w:hAnsiTheme="majorHAnsi"/>
        </w:rPr>
        <w:endnoteReference w:id="17"/>
      </w:r>
    </w:p>
    <w:p w14:paraId="518760AB" w14:textId="77777777" w:rsidR="00716EB2" w:rsidRDefault="00716EB2">
      <w:pPr>
        <w:rPr>
          <w:rFonts w:asciiTheme="majorHAnsi" w:hAnsiTheme="majorHAnsi"/>
        </w:rPr>
      </w:pPr>
    </w:p>
    <w:p w14:paraId="519462CD" w14:textId="77777777" w:rsidR="00716EB2" w:rsidRPr="00716EB2" w:rsidRDefault="00716EB2">
      <w:pPr>
        <w:rPr>
          <w:rFonts w:asciiTheme="majorHAnsi" w:hAnsiTheme="majorHAnsi"/>
          <w:b/>
          <w:sz w:val="28"/>
          <w:szCs w:val="28"/>
        </w:rPr>
      </w:pPr>
      <w:r w:rsidRPr="00716EB2">
        <w:rPr>
          <w:rFonts w:asciiTheme="majorHAnsi" w:hAnsiTheme="majorHAnsi"/>
          <w:b/>
          <w:sz w:val="28"/>
          <w:szCs w:val="28"/>
        </w:rPr>
        <w:t>Results</w:t>
      </w:r>
    </w:p>
    <w:p w14:paraId="449F34C7" w14:textId="77777777" w:rsidR="00716EB2" w:rsidRDefault="00217700">
      <w:pPr>
        <w:rPr>
          <w:rFonts w:asciiTheme="majorHAnsi" w:hAnsiTheme="majorHAnsi"/>
        </w:rPr>
      </w:pPr>
      <w:r>
        <w:rPr>
          <w:rFonts w:asciiTheme="majorHAnsi" w:hAnsiTheme="majorHAnsi"/>
        </w:rPr>
        <w:t xml:space="preserve">Steadily increasing trends in life expectancy were projected for the UK overall and each of its nations using both the longer (1980-2011 inclusive) or shorter (1990-2011 inclusive) baseline period (Figures 1 and 2). The longer baseline period projected a smaller increase in life expectancy than the shorter period, because of more rapid increases from the late 1990s to 2011 than there were during the 1980s and early 1990s. The cones of uncertainty for the UK overall and England were much smaller because there was less year-to-year variation in the baseline period for those countries with larger populations. </w:t>
      </w:r>
    </w:p>
    <w:p w14:paraId="2AB89C1F" w14:textId="77777777" w:rsidR="0049662F" w:rsidRDefault="00217700">
      <w:pPr>
        <w:rPr>
          <w:rFonts w:asciiTheme="majorHAnsi" w:hAnsiTheme="majorHAnsi"/>
        </w:rPr>
      </w:pPr>
      <w:r>
        <w:rPr>
          <w:rFonts w:asciiTheme="majorHAnsi" w:hAnsiTheme="majorHAnsi"/>
        </w:rPr>
        <w:t xml:space="preserve">The actual life expectancy data for the UK overall and for each of the nations diverged rapidly and consistently from the median projected figures from 2012-2018 (Figures 1 and 2). </w:t>
      </w:r>
      <w:commentRangeStart w:id="10"/>
      <w:r>
        <w:rPr>
          <w:rFonts w:asciiTheme="majorHAnsi" w:hAnsiTheme="majorHAnsi"/>
        </w:rPr>
        <w:t xml:space="preserve">Although the divergence was similar across all of the nations, the difference from the expected remained within the cone of uncertainty for Northern Ireland, Scotland and Wales </w:t>
      </w:r>
      <w:commentRangeEnd w:id="10"/>
      <w:r w:rsidR="005B4EF1">
        <w:rPr>
          <w:rStyle w:val="CommentReference"/>
        </w:rPr>
        <w:commentReference w:id="10"/>
      </w:r>
      <w:r>
        <w:rPr>
          <w:rFonts w:asciiTheme="majorHAnsi" w:hAnsiTheme="majorHAnsi"/>
        </w:rPr>
        <w:t xml:space="preserve">because of the greater imprecision in the estimates for these nations. </w:t>
      </w:r>
    </w:p>
    <w:p w14:paraId="074A2556" w14:textId="77777777" w:rsidR="0049662F" w:rsidRDefault="0049662F">
      <w:pPr>
        <w:rPr>
          <w:rFonts w:asciiTheme="majorHAnsi" w:hAnsiTheme="majorHAnsi"/>
        </w:rPr>
      </w:pPr>
      <w:r>
        <w:rPr>
          <w:rFonts w:asciiTheme="majorHAnsi" w:hAnsiTheme="majorHAnsi"/>
        </w:rPr>
        <w:t xml:space="preserve">Using the projections based on the 1990-2011 baseline, life expectancy in England for females and males was 1.22 and 1.52 years respectively lower than the median projection in 2018. The equivalent figures were 1.44 and 0.95 years, 1.30 and 1.44 years, 1.53 and 1.63 years, and 1.24 and 1.49 years for females and males in Northern Ireland, Scotland, Wales and the UK overall respectively. </w:t>
      </w:r>
    </w:p>
    <w:p w14:paraId="42870013" w14:textId="77777777" w:rsidR="0049662F" w:rsidRDefault="0049662F">
      <w:pPr>
        <w:rPr>
          <w:rFonts w:asciiTheme="majorHAnsi" w:hAnsiTheme="majorHAnsi"/>
        </w:rPr>
      </w:pPr>
      <w:r>
        <w:rPr>
          <w:rFonts w:asciiTheme="majorHAnsi" w:hAnsiTheme="majorHAnsi"/>
        </w:rPr>
        <w:t xml:space="preserve">Based on the 1990-2011 baseline projections to 2028, an annual increase in life expectancy of 0.33 and 0.44 years for females and males respectively would be required for achievement of the projected median by 2028 in England. </w:t>
      </w:r>
      <w:r w:rsidRPr="0049662F">
        <w:rPr>
          <w:rFonts w:asciiTheme="majorHAnsi" w:hAnsiTheme="majorHAnsi"/>
        </w:rPr>
        <w:t xml:space="preserve">The equivalent figures were </w:t>
      </w:r>
      <w:r>
        <w:rPr>
          <w:rFonts w:asciiTheme="majorHAnsi" w:hAnsiTheme="majorHAnsi"/>
        </w:rPr>
        <w:t>0.35 and 0.37</w:t>
      </w:r>
      <w:r w:rsidRPr="0049662F">
        <w:rPr>
          <w:rFonts w:asciiTheme="majorHAnsi" w:hAnsiTheme="majorHAnsi"/>
        </w:rPr>
        <w:t xml:space="preserve"> years, </w:t>
      </w:r>
      <w:r>
        <w:rPr>
          <w:rFonts w:asciiTheme="majorHAnsi" w:hAnsiTheme="majorHAnsi"/>
        </w:rPr>
        <w:t>0.40 and 0.35 years, 0.35 and 0.42 years, and 0.33 and 0.43 years,</w:t>
      </w:r>
      <w:r w:rsidRPr="0049662F">
        <w:rPr>
          <w:rFonts w:asciiTheme="majorHAnsi" w:hAnsiTheme="majorHAnsi"/>
        </w:rPr>
        <w:t xml:space="preserve"> for females and males in Northern Ireland, Scotland, Wales and the UK overall respectively.</w:t>
      </w:r>
    </w:p>
    <w:p w14:paraId="501ABCB5" w14:textId="77777777" w:rsidR="00405EF7" w:rsidRDefault="00F7553B">
      <w:pPr>
        <w:rPr>
          <w:rFonts w:asciiTheme="majorHAnsi" w:hAnsiTheme="majorHAnsi"/>
        </w:rPr>
      </w:pPr>
      <w:r>
        <w:rPr>
          <w:rFonts w:asciiTheme="majorHAnsi" w:hAnsiTheme="majorHAnsi"/>
        </w:rPr>
        <w:t xml:space="preserve">Using the alternative baseline based on the 1981-2011 data, </w:t>
      </w:r>
      <w:r w:rsidRPr="00F7553B">
        <w:rPr>
          <w:rFonts w:asciiTheme="majorHAnsi" w:hAnsiTheme="majorHAnsi"/>
        </w:rPr>
        <w:t xml:space="preserve">life expectancy in England for females and males was </w:t>
      </w:r>
      <w:r>
        <w:rPr>
          <w:rFonts w:asciiTheme="majorHAnsi" w:hAnsiTheme="majorHAnsi"/>
        </w:rPr>
        <w:t>1.15</w:t>
      </w:r>
      <w:r w:rsidRPr="00F7553B">
        <w:rPr>
          <w:rFonts w:asciiTheme="majorHAnsi" w:hAnsiTheme="majorHAnsi"/>
        </w:rPr>
        <w:t xml:space="preserve"> and </w:t>
      </w:r>
      <w:r>
        <w:rPr>
          <w:rFonts w:asciiTheme="majorHAnsi" w:hAnsiTheme="majorHAnsi"/>
        </w:rPr>
        <w:t>1.41</w:t>
      </w:r>
      <w:r w:rsidRPr="00F7553B">
        <w:rPr>
          <w:rFonts w:asciiTheme="majorHAnsi" w:hAnsiTheme="majorHAnsi"/>
        </w:rPr>
        <w:t xml:space="preserve"> years respectively lower than the median projection in 2018. The equivalent figures were </w:t>
      </w:r>
      <w:r>
        <w:rPr>
          <w:rFonts w:asciiTheme="majorHAnsi" w:hAnsiTheme="majorHAnsi"/>
        </w:rPr>
        <w:t>1.63</w:t>
      </w:r>
      <w:r w:rsidRPr="00F7553B">
        <w:rPr>
          <w:rFonts w:asciiTheme="majorHAnsi" w:hAnsiTheme="majorHAnsi"/>
        </w:rPr>
        <w:t xml:space="preserve"> and </w:t>
      </w:r>
      <w:r>
        <w:rPr>
          <w:rFonts w:asciiTheme="majorHAnsi" w:hAnsiTheme="majorHAnsi"/>
        </w:rPr>
        <w:t xml:space="preserve">1.17 </w:t>
      </w:r>
      <w:r w:rsidRPr="00F7553B">
        <w:rPr>
          <w:rFonts w:asciiTheme="majorHAnsi" w:hAnsiTheme="majorHAnsi"/>
        </w:rPr>
        <w:t xml:space="preserve">years, </w:t>
      </w:r>
      <w:r>
        <w:rPr>
          <w:rFonts w:asciiTheme="majorHAnsi" w:hAnsiTheme="majorHAnsi"/>
        </w:rPr>
        <w:t>1.07</w:t>
      </w:r>
      <w:r w:rsidRPr="00F7553B">
        <w:rPr>
          <w:rFonts w:asciiTheme="majorHAnsi" w:hAnsiTheme="majorHAnsi"/>
        </w:rPr>
        <w:t xml:space="preserve"> and </w:t>
      </w:r>
      <w:r>
        <w:rPr>
          <w:rFonts w:asciiTheme="majorHAnsi" w:hAnsiTheme="majorHAnsi"/>
        </w:rPr>
        <w:t>1.15</w:t>
      </w:r>
      <w:r w:rsidRPr="00F7553B">
        <w:rPr>
          <w:rFonts w:asciiTheme="majorHAnsi" w:hAnsiTheme="majorHAnsi"/>
        </w:rPr>
        <w:t xml:space="preserve"> years, </w:t>
      </w:r>
      <w:r>
        <w:rPr>
          <w:rFonts w:asciiTheme="majorHAnsi" w:hAnsiTheme="majorHAnsi"/>
        </w:rPr>
        <w:t>1.49</w:t>
      </w:r>
      <w:r w:rsidRPr="00F7553B">
        <w:rPr>
          <w:rFonts w:asciiTheme="majorHAnsi" w:hAnsiTheme="majorHAnsi"/>
        </w:rPr>
        <w:t xml:space="preserve"> and </w:t>
      </w:r>
      <w:r>
        <w:rPr>
          <w:rFonts w:asciiTheme="majorHAnsi" w:hAnsiTheme="majorHAnsi"/>
        </w:rPr>
        <w:t>1.62 years, and 1.16</w:t>
      </w:r>
      <w:r w:rsidRPr="00F7553B">
        <w:rPr>
          <w:rFonts w:asciiTheme="majorHAnsi" w:hAnsiTheme="majorHAnsi"/>
        </w:rPr>
        <w:t xml:space="preserve"> and </w:t>
      </w:r>
      <w:r>
        <w:rPr>
          <w:rFonts w:asciiTheme="majorHAnsi" w:hAnsiTheme="majorHAnsi"/>
        </w:rPr>
        <w:t>1.39</w:t>
      </w:r>
      <w:r w:rsidRPr="00F7553B">
        <w:rPr>
          <w:rFonts w:asciiTheme="majorHAnsi" w:hAnsiTheme="majorHAnsi"/>
        </w:rPr>
        <w:t xml:space="preserve"> years for females and males in Northern Ireland, Scotland, Wales and the UK overall respectively.</w:t>
      </w:r>
      <w:r w:rsidR="00DC7034">
        <w:rPr>
          <w:rFonts w:asciiTheme="majorHAnsi" w:hAnsiTheme="majorHAnsi"/>
        </w:rPr>
        <w:t xml:space="preserve"> To achieve the projected </w:t>
      </w:r>
      <w:commentRangeStart w:id="11"/>
      <w:r w:rsidR="00DC7034">
        <w:rPr>
          <w:rFonts w:asciiTheme="majorHAnsi" w:hAnsiTheme="majorHAnsi"/>
        </w:rPr>
        <w:t>mean</w:t>
      </w:r>
      <w:commentRangeEnd w:id="11"/>
      <w:r w:rsidR="005B4EF1">
        <w:rPr>
          <w:rStyle w:val="CommentReference"/>
        </w:rPr>
        <w:commentReference w:id="11"/>
      </w:r>
      <w:r w:rsidR="00DC7034">
        <w:rPr>
          <w:rFonts w:asciiTheme="majorHAnsi" w:hAnsiTheme="majorHAnsi"/>
        </w:rPr>
        <w:t xml:space="preserve"> for 2028 based on the 1981-2011 baseline data would require annual increases in life expectancy of 0.31 and 0.41 years, 0.40 and 0.43 years, 0.29 and 0.36 years, 0.34 and 0.41 years, and 0.31 and 0.40 years, for females and males in England, Northern Ireland, Scotland, Wales and the UK overall, respectively. </w:t>
      </w:r>
      <w:r w:rsidR="00405EF7">
        <w:rPr>
          <w:rFonts w:asciiTheme="majorHAnsi" w:hAnsiTheme="majorHAnsi"/>
        </w:rPr>
        <w:br w:type="page"/>
      </w:r>
    </w:p>
    <w:p w14:paraId="2CC6437F" w14:textId="77777777" w:rsidR="00083AF3" w:rsidRDefault="00083AF3">
      <w:pPr>
        <w:rPr>
          <w:rFonts w:asciiTheme="majorHAnsi" w:hAnsiTheme="majorHAnsi"/>
        </w:rPr>
      </w:pPr>
      <w:commentRangeStart w:id="12"/>
      <w:r>
        <w:rPr>
          <w:rFonts w:asciiTheme="majorHAnsi" w:hAnsiTheme="majorHAnsi"/>
        </w:rPr>
        <w:lastRenderedPageBreak/>
        <w:t xml:space="preserve">Figure 1 – Trends in life expectancy at birth for England, Northern Ireland, Scotland, Wales and the United Kingdom, 2012-18, compared with projected trends based on 1990-2011 </w:t>
      </w:r>
      <w:commentRangeEnd w:id="12"/>
      <w:r w:rsidR="005B4EF1">
        <w:rPr>
          <w:rStyle w:val="CommentReference"/>
        </w:rPr>
        <w:commentReference w:id="12"/>
      </w:r>
    </w:p>
    <w:p w14:paraId="4D182D83" w14:textId="77777777" w:rsidR="006B665F" w:rsidRDefault="006B665F" w:rsidP="006B665F">
      <w:pPr>
        <w:jc w:val="center"/>
        <w:rPr>
          <w:rFonts w:asciiTheme="majorHAnsi" w:hAnsiTheme="majorHAnsi"/>
        </w:rPr>
      </w:pPr>
      <w:r>
        <w:rPr>
          <w:rFonts w:asciiTheme="majorHAnsi" w:hAnsiTheme="majorHAnsi"/>
          <w:noProof/>
          <w:lang w:val="en-GB" w:eastAsia="en-GB"/>
        </w:rPr>
        <w:drawing>
          <wp:inline distT="0" distB="0" distL="0" distR="0" wp14:anchorId="42EC9628" wp14:editId="09495C85">
            <wp:extent cx="4550898" cy="76969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0085" cy="7729362"/>
                    </a:xfrm>
                    <a:prstGeom prst="rect">
                      <a:avLst/>
                    </a:prstGeom>
                    <a:noFill/>
                  </pic:spPr>
                </pic:pic>
              </a:graphicData>
            </a:graphic>
          </wp:inline>
        </w:drawing>
      </w:r>
    </w:p>
    <w:p w14:paraId="3396D448" w14:textId="77777777" w:rsidR="00083AF3" w:rsidRDefault="009F0D1D">
      <w:pPr>
        <w:rPr>
          <w:rFonts w:asciiTheme="majorHAnsi" w:hAnsiTheme="majorHAnsi"/>
        </w:rPr>
      </w:pPr>
      <w:commentRangeStart w:id="13"/>
      <w:r>
        <w:rPr>
          <w:rFonts w:asciiTheme="majorHAnsi" w:hAnsiTheme="majorHAnsi"/>
        </w:rPr>
        <w:lastRenderedPageBreak/>
        <w:t>Figure 2</w:t>
      </w:r>
      <w:r w:rsidRPr="009F0D1D">
        <w:rPr>
          <w:rFonts w:asciiTheme="majorHAnsi" w:hAnsiTheme="majorHAnsi"/>
        </w:rPr>
        <w:t xml:space="preserve"> – Trends in life expectancy at birth for England, Northern Ireland, Scotland, Wales and the United Kingdom, 2012-18, compared with projected trends based on </w:t>
      </w:r>
      <w:r w:rsidRPr="0037742F">
        <w:rPr>
          <w:rFonts w:asciiTheme="majorHAnsi" w:hAnsiTheme="majorHAnsi"/>
        </w:rPr>
        <w:t>198</w:t>
      </w:r>
      <w:r w:rsidR="0037742F" w:rsidRPr="0037742F">
        <w:rPr>
          <w:rFonts w:asciiTheme="majorHAnsi" w:hAnsiTheme="majorHAnsi"/>
        </w:rPr>
        <w:t>1</w:t>
      </w:r>
      <w:r w:rsidRPr="0037742F">
        <w:rPr>
          <w:rFonts w:asciiTheme="majorHAnsi" w:hAnsiTheme="majorHAnsi"/>
        </w:rPr>
        <w:t>-2011</w:t>
      </w:r>
      <w:commentRangeEnd w:id="13"/>
      <w:r w:rsidR="005B4EF1">
        <w:rPr>
          <w:rStyle w:val="CommentReference"/>
        </w:rPr>
        <w:commentReference w:id="13"/>
      </w:r>
    </w:p>
    <w:p w14:paraId="3C5A91E4" w14:textId="77777777" w:rsidR="009F0D1D" w:rsidRPr="00E713F1" w:rsidRDefault="00E713F1" w:rsidP="00E713F1">
      <w:pPr>
        <w:jc w:val="center"/>
        <w:rPr>
          <w:rFonts w:asciiTheme="majorHAnsi" w:hAnsiTheme="majorHAnsi"/>
        </w:rPr>
        <w:sectPr w:rsidR="009F0D1D" w:rsidRPr="00E713F1">
          <w:footerReference w:type="default" r:id="rId11"/>
          <w:endnotePr>
            <w:numFmt w:val="decimal"/>
          </w:endnotePr>
          <w:pgSz w:w="12240" w:h="15840"/>
          <w:pgMar w:top="1440" w:right="1440" w:bottom="1440" w:left="1440" w:header="720" w:footer="720" w:gutter="0"/>
          <w:cols w:space="720"/>
        </w:sectPr>
      </w:pPr>
      <w:r w:rsidRPr="00E713F1">
        <w:rPr>
          <w:rFonts w:asciiTheme="majorHAnsi" w:hAnsiTheme="majorHAnsi"/>
          <w:noProof/>
          <w:lang w:val="en-GB" w:eastAsia="en-GB"/>
        </w:rPr>
        <w:drawing>
          <wp:inline distT="0" distB="0" distL="0" distR="0" wp14:anchorId="5E6F0194" wp14:editId="639C6B7F">
            <wp:extent cx="4527550" cy="7657419"/>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2453" cy="7699537"/>
                    </a:xfrm>
                    <a:prstGeom prst="rect">
                      <a:avLst/>
                    </a:prstGeom>
                    <a:noFill/>
                  </pic:spPr>
                </pic:pic>
              </a:graphicData>
            </a:graphic>
          </wp:inline>
        </w:drawing>
      </w:r>
    </w:p>
    <w:p w14:paraId="799BB975" w14:textId="77777777" w:rsidR="00083AF3" w:rsidRDefault="00083AF3">
      <w:pPr>
        <w:rPr>
          <w:rFonts w:asciiTheme="majorHAnsi" w:hAnsiTheme="majorHAnsi"/>
        </w:rPr>
      </w:pPr>
      <w:r w:rsidRPr="00E713F1">
        <w:rPr>
          <w:rFonts w:asciiTheme="majorHAnsi" w:hAnsiTheme="majorHAnsi"/>
        </w:rPr>
        <w:lastRenderedPageBreak/>
        <w:t>Table 1 – Trends in life expectancy at birth for England, Northern Ireland, Scotland, Wales</w:t>
      </w:r>
      <w:r w:rsidRPr="00083AF3">
        <w:rPr>
          <w:rFonts w:asciiTheme="majorHAnsi" w:hAnsiTheme="majorHAnsi"/>
        </w:rPr>
        <w:t xml:space="preserve"> and the United Kingdom, 2012-18, compared wit</w:t>
      </w:r>
      <w:r w:rsidR="00E713F1">
        <w:rPr>
          <w:rFonts w:asciiTheme="majorHAnsi" w:hAnsiTheme="majorHAnsi"/>
        </w:rPr>
        <w:t>h projected trends based on 1981</w:t>
      </w:r>
      <w:r w:rsidRPr="00083AF3">
        <w:rPr>
          <w:rFonts w:asciiTheme="majorHAnsi" w:hAnsiTheme="majorHAnsi"/>
        </w:rPr>
        <w:t>-2011</w:t>
      </w:r>
      <w:r>
        <w:rPr>
          <w:rFonts w:asciiTheme="majorHAnsi" w:hAnsiTheme="majorHAnsi"/>
        </w:rPr>
        <w:t xml:space="preserve">, with projections to 2028 </w:t>
      </w:r>
    </w:p>
    <w:tbl>
      <w:tblPr>
        <w:tblStyle w:val="TableGrid"/>
        <w:tblW w:w="0" w:type="auto"/>
        <w:tblLook w:val="04A0" w:firstRow="1" w:lastRow="0" w:firstColumn="1" w:lastColumn="0" w:noHBand="0" w:noVBand="1"/>
      </w:tblPr>
      <w:tblGrid>
        <w:gridCol w:w="2106"/>
        <w:gridCol w:w="627"/>
        <w:gridCol w:w="627"/>
        <w:gridCol w:w="627"/>
        <w:gridCol w:w="627"/>
        <w:gridCol w:w="627"/>
        <w:gridCol w:w="627"/>
        <w:gridCol w:w="627"/>
        <w:gridCol w:w="627"/>
        <w:gridCol w:w="627"/>
        <w:gridCol w:w="627"/>
        <w:gridCol w:w="627"/>
        <w:gridCol w:w="627"/>
        <w:gridCol w:w="627"/>
        <w:gridCol w:w="627"/>
        <w:gridCol w:w="627"/>
        <w:gridCol w:w="627"/>
        <w:gridCol w:w="627"/>
      </w:tblGrid>
      <w:tr w:rsidR="00083AF3" w:rsidRPr="00083AF3" w14:paraId="27C70CA8" w14:textId="77777777" w:rsidTr="0037742F">
        <w:trPr>
          <w:trHeight w:val="300"/>
        </w:trPr>
        <w:tc>
          <w:tcPr>
            <w:tcW w:w="0" w:type="auto"/>
            <w:noWrap/>
            <w:hideMark/>
          </w:tcPr>
          <w:p w14:paraId="6626B157" w14:textId="77777777" w:rsidR="00083AF3" w:rsidRPr="0049662F" w:rsidRDefault="0049662F">
            <w:pPr>
              <w:rPr>
                <w:rFonts w:asciiTheme="majorHAnsi" w:hAnsiTheme="majorHAnsi"/>
                <w:b/>
                <w:sz w:val="18"/>
                <w:szCs w:val="18"/>
              </w:rPr>
            </w:pPr>
            <w:r w:rsidRPr="0049662F">
              <w:rPr>
                <w:rFonts w:asciiTheme="majorHAnsi" w:hAnsiTheme="majorHAnsi"/>
                <w:b/>
                <w:sz w:val="18"/>
                <w:szCs w:val="18"/>
              </w:rPr>
              <w:t>Year</w:t>
            </w:r>
          </w:p>
        </w:tc>
        <w:tc>
          <w:tcPr>
            <w:tcW w:w="0" w:type="auto"/>
            <w:noWrap/>
            <w:hideMark/>
          </w:tcPr>
          <w:p w14:paraId="756E4FE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2012</w:t>
            </w:r>
          </w:p>
        </w:tc>
        <w:tc>
          <w:tcPr>
            <w:tcW w:w="0" w:type="auto"/>
            <w:noWrap/>
            <w:hideMark/>
          </w:tcPr>
          <w:p w14:paraId="23FCA0C5"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2013</w:t>
            </w:r>
          </w:p>
        </w:tc>
        <w:tc>
          <w:tcPr>
            <w:tcW w:w="0" w:type="auto"/>
            <w:noWrap/>
            <w:hideMark/>
          </w:tcPr>
          <w:p w14:paraId="2DB07A9D"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2014</w:t>
            </w:r>
          </w:p>
        </w:tc>
        <w:tc>
          <w:tcPr>
            <w:tcW w:w="0" w:type="auto"/>
            <w:noWrap/>
            <w:hideMark/>
          </w:tcPr>
          <w:p w14:paraId="665C92BA"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2015</w:t>
            </w:r>
          </w:p>
        </w:tc>
        <w:tc>
          <w:tcPr>
            <w:tcW w:w="0" w:type="auto"/>
            <w:noWrap/>
            <w:hideMark/>
          </w:tcPr>
          <w:p w14:paraId="0875E488"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2016</w:t>
            </w:r>
          </w:p>
        </w:tc>
        <w:tc>
          <w:tcPr>
            <w:tcW w:w="0" w:type="auto"/>
            <w:noWrap/>
            <w:hideMark/>
          </w:tcPr>
          <w:p w14:paraId="2DCCEBA8"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2017</w:t>
            </w:r>
          </w:p>
        </w:tc>
        <w:tc>
          <w:tcPr>
            <w:tcW w:w="0" w:type="auto"/>
            <w:noWrap/>
            <w:hideMark/>
          </w:tcPr>
          <w:p w14:paraId="297952FD"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2018</w:t>
            </w:r>
          </w:p>
        </w:tc>
        <w:tc>
          <w:tcPr>
            <w:tcW w:w="0" w:type="auto"/>
            <w:noWrap/>
            <w:hideMark/>
          </w:tcPr>
          <w:p w14:paraId="2E718E46"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2019</w:t>
            </w:r>
          </w:p>
        </w:tc>
        <w:tc>
          <w:tcPr>
            <w:tcW w:w="0" w:type="auto"/>
            <w:noWrap/>
            <w:hideMark/>
          </w:tcPr>
          <w:p w14:paraId="556BEF84"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2020</w:t>
            </w:r>
          </w:p>
        </w:tc>
        <w:tc>
          <w:tcPr>
            <w:tcW w:w="0" w:type="auto"/>
            <w:noWrap/>
            <w:hideMark/>
          </w:tcPr>
          <w:p w14:paraId="28D07DDC"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2021</w:t>
            </w:r>
          </w:p>
        </w:tc>
        <w:tc>
          <w:tcPr>
            <w:tcW w:w="0" w:type="auto"/>
            <w:noWrap/>
            <w:hideMark/>
          </w:tcPr>
          <w:p w14:paraId="617931C5"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2022</w:t>
            </w:r>
          </w:p>
        </w:tc>
        <w:tc>
          <w:tcPr>
            <w:tcW w:w="0" w:type="auto"/>
            <w:noWrap/>
            <w:hideMark/>
          </w:tcPr>
          <w:p w14:paraId="01772C0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2023</w:t>
            </w:r>
          </w:p>
        </w:tc>
        <w:tc>
          <w:tcPr>
            <w:tcW w:w="0" w:type="auto"/>
            <w:noWrap/>
            <w:hideMark/>
          </w:tcPr>
          <w:p w14:paraId="53E1041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2024</w:t>
            </w:r>
          </w:p>
        </w:tc>
        <w:tc>
          <w:tcPr>
            <w:tcW w:w="0" w:type="auto"/>
            <w:noWrap/>
            <w:hideMark/>
          </w:tcPr>
          <w:p w14:paraId="7A672113"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2025</w:t>
            </w:r>
          </w:p>
        </w:tc>
        <w:tc>
          <w:tcPr>
            <w:tcW w:w="0" w:type="auto"/>
            <w:noWrap/>
            <w:hideMark/>
          </w:tcPr>
          <w:p w14:paraId="616CD414"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2026</w:t>
            </w:r>
          </w:p>
        </w:tc>
        <w:tc>
          <w:tcPr>
            <w:tcW w:w="0" w:type="auto"/>
            <w:noWrap/>
            <w:hideMark/>
          </w:tcPr>
          <w:p w14:paraId="2710FEF9"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2027</w:t>
            </w:r>
          </w:p>
        </w:tc>
        <w:tc>
          <w:tcPr>
            <w:tcW w:w="0" w:type="auto"/>
            <w:noWrap/>
            <w:hideMark/>
          </w:tcPr>
          <w:p w14:paraId="52126C06" w14:textId="77777777" w:rsidR="00083AF3" w:rsidRPr="00083AF3" w:rsidRDefault="00083AF3" w:rsidP="00083AF3">
            <w:pPr>
              <w:rPr>
                <w:rFonts w:asciiTheme="majorHAnsi" w:hAnsiTheme="majorHAnsi"/>
                <w:sz w:val="18"/>
                <w:szCs w:val="18"/>
              </w:rPr>
            </w:pPr>
            <w:r w:rsidRPr="00083AF3">
              <w:rPr>
                <w:rFonts w:asciiTheme="majorHAnsi" w:hAnsiTheme="majorHAnsi"/>
                <w:sz w:val="18"/>
                <w:szCs w:val="18"/>
              </w:rPr>
              <w:t>2028</w:t>
            </w:r>
          </w:p>
        </w:tc>
      </w:tr>
      <w:tr w:rsidR="00083AF3" w:rsidRPr="00083AF3" w14:paraId="1DBC3DE2" w14:textId="77777777" w:rsidTr="0037742F">
        <w:trPr>
          <w:trHeight w:val="300"/>
        </w:trPr>
        <w:tc>
          <w:tcPr>
            <w:tcW w:w="0" w:type="auto"/>
            <w:noWrap/>
          </w:tcPr>
          <w:p w14:paraId="1A3D40C8" w14:textId="77777777" w:rsidR="00083AF3" w:rsidRPr="00083AF3" w:rsidRDefault="00083AF3">
            <w:pPr>
              <w:rPr>
                <w:rFonts w:asciiTheme="majorHAnsi" w:hAnsiTheme="majorHAnsi"/>
                <w:b/>
                <w:sz w:val="18"/>
                <w:szCs w:val="18"/>
              </w:rPr>
            </w:pPr>
            <w:r w:rsidRPr="00083AF3">
              <w:rPr>
                <w:rFonts w:asciiTheme="majorHAnsi" w:hAnsiTheme="majorHAnsi"/>
                <w:b/>
                <w:sz w:val="18"/>
                <w:szCs w:val="18"/>
              </w:rPr>
              <w:t>England males</w:t>
            </w:r>
          </w:p>
        </w:tc>
        <w:tc>
          <w:tcPr>
            <w:tcW w:w="0" w:type="auto"/>
            <w:noWrap/>
          </w:tcPr>
          <w:p w14:paraId="3AEAF187" w14:textId="77777777" w:rsidR="00083AF3" w:rsidRPr="00083AF3" w:rsidRDefault="00083AF3" w:rsidP="00083AF3">
            <w:pPr>
              <w:rPr>
                <w:rFonts w:asciiTheme="majorHAnsi" w:hAnsiTheme="majorHAnsi"/>
                <w:sz w:val="18"/>
                <w:szCs w:val="18"/>
              </w:rPr>
            </w:pPr>
          </w:p>
        </w:tc>
        <w:tc>
          <w:tcPr>
            <w:tcW w:w="0" w:type="auto"/>
            <w:noWrap/>
          </w:tcPr>
          <w:p w14:paraId="62409CB6" w14:textId="77777777" w:rsidR="00083AF3" w:rsidRPr="00083AF3" w:rsidRDefault="00083AF3" w:rsidP="00083AF3">
            <w:pPr>
              <w:rPr>
                <w:rFonts w:asciiTheme="majorHAnsi" w:hAnsiTheme="majorHAnsi"/>
                <w:sz w:val="18"/>
                <w:szCs w:val="18"/>
              </w:rPr>
            </w:pPr>
          </w:p>
        </w:tc>
        <w:tc>
          <w:tcPr>
            <w:tcW w:w="0" w:type="auto"/>
            <w:noWrap/>
          </w:tcPr>
          <w:p w14:paraId="63C8D5B2" w14:textId="77777777" w:rsidR="00083AF3" w:rsidRPr="00083AF3" w:rsidRDefault="00083AF3" w:rsidP="00083AF3">
            <w:pPr>
              <w:rPr>
                <w:rFonts w:asciiTheme="majorHAnsi" w:hAnsiTheme="majorHAnsi"/>
                <w:sz w:val="18"/>
                <w:szCs w:val="18"/>
              </w:rPr>
            </w:pPr>
          </w:p>
        </w:tc>
        <w:tc>
          <w:tcPr>
            <w:tcW w:w="0" w:type="auto"/>
            <w:noWrap/>
          </w:tcPr>
          <w:p w14:paraId="2ABAF6DD" w14:textId="77777777" w:rsidR="00083AF3" w:rsidRPr="00083AF3" w:rsidRDefault="00083AF3" w:rsidP="00083AF3">
            <w:pPr>
              <w:rPr>
                <w:rFonts w:asciiTheme="majorHAnsi" w:hAnsiTheme="majorHAnsi"/>
                <w:sz w:val="18"/>
                <w:szCs w:val="18"/>
              </w:rPr>
            </w:pPr>
          </w:p>
        </w:tc>
        <w:tc>
          <w:tcPr>
            <w:tcW w:w="0" w:type="auto"/>
            <w:noWrap/>
          </w:tcPr>
          <w:p w14:paraId="619D5706" w14:textId="77777777" w:rsidR="00083AF3" w:rsidRPr="00083AF3" w:rsidRDefault="00083AF3" w:rsidP="00083AF3">
            <w:pPr>
              <w:rPr>
                <w:rFonts w:asciiTheme="majorHAnsi" w:hAnsiTheme="majorHAnsi"/>
                <w:sz w:val="18"/>
                <w:szCs w:val="18"/>
              </w:rPr>
            </w:pPr>
          </w:p>
        </w:tc>
        <w:tc>
          <w:tcPr>
            <w:tcW w:w="0" w:type="auto"/>
            <w:noWrap/>
          </w:tcPr>
          <w:p w14:paraId="6C2059BE" w14:textId="77777777" w:rsidR="00083AF3" w:rsidRPr="00083AF3" w:rsidRDefault="00083AF3" w:rsidP="00083AF3">
            <w:pPr>
              <w:rPr>
                <w:rFonts w:asciiTheme="majorHAnsi" w:hAnsiTheme="majorHAnsi"/>
                <w:sz w:val="18"/>
                <w:szCs w:val="18"/>
              </w:rPr>
            </w:pPr>
          </w:p>
        </w:tc>
        <w:tc>
          <w:tcPr>
            <w:tcW w:w="0" w:type="auto"/>
            <w:noWrap/>
          </w:tcPr>
          <w:p w14:paraId="301FC2B0" w14:textId="77777777" w:rsidR="00083AF3" w:rsidRPr="00083AF3" w:rsidRDefault="00083AF3" w:rsidP="00083AF3">
            <w:pPr>
              <w:rPr>
                <w:rFonts w:asciiTheme="majorHAnsi" w:hAnsiTheme="majorHAnsi"/>
                <w:sz w:val="18"/>
                <w:szCs w:val="18"/>
              </w:rPr>
            </w:pPr>
          </w:p>
        </w:tc>
        <w:tc>
          <w:tcPr>
            <w:tcW w:w="0" w:type="auto"/>
            <w:noWrap/>
          </w:tcPr>
          <w:p w14:paraId="4D7CACBC" w14:textId="77777777" w:rsidR="00083AF3" w:rsidRPr="00083AF3" w:rsidRDefault="00083AF3" w:rsidP="00083AF3">
            <w:pPr>
              <w:rPr>
                <w:rFonts w:asciiTheme="majorHAnsi" w:hAnsiTheme="majorHAnsi"/>
                <w:sz w:val="18"/>
                <w:szCs w:val="18"/>
              </w:rPr>
            </w:pPr>
          </w:p>
        </w:tc>
        <w:tc>
          <w:tcPr>
            <w:tcW w:w="0" w:type="auto"/>
            <w:noWrap/>
          </w:tcPr>
          <w:p w14:paraId="42FB771F" w14:textId="77777777" w:rsidR="00083AF3" w:rsidRPr="00083AF3" w:rsidRDefault="00083AF3" w:rsidP="00083AF3">
            <w:pPr>
              <w:rPr>
                <w:rFonts w:asciiTheme="majorHAnsi" w:hAnsiTheme="majorHAnsi"/>
                <w:sz w:val="18"/>
                <w:szCs w:val="18"/>
              </w:rPr>
            </w:pPr>
          </w:p>
        </w:tc>
        <w:tc>
          <w:tcPr>
            <w:tcW w:w="0" w:type="auto"/>
            <w:noWrap/>
          </w:tcPr>
          <w:p w14:paraId="4415BD66" w14:textId="77777777" w:rsidR="00083AF3" w:rsidRPr="00083AF3" w:rsidRDefault="00083AF3" w:rsidP="00083AF3">
            <w:pPr>
              <w:rPr>
                <w:rFonts w:asciiTheme="majorHAnsi" w:hAnsiTheme="majorHAnsi"/>
                <w:sz w:val="18"/>
                <w:szCs w:val="18"/>
              </w:rPr>
            </w:pPr>
          </w:p>
        </w:tc>
        <w:tc>
          <w:tcPr>
            <w:tcW w:w="0" w:type="auto"/>
            <w:noWrap/>
          </w:tcPr>
          <w:p w14:paraId="110FC36E" w14:textId="77777777" w:rsidR="00083AF3" w:rsidRPr="00083AF3" w:rsidRDefault="00083AF3" w:rsidP="00083AF3">
            <w:pPr>
              <w:rPr>
                <w:rFonts w:asciiTheme="majorHAnsi" w:hAnsiTheme="majorHAnsi"/>
                <w:sz w:val="18"/>
                <w:szCs w:val="18"/>
              </w:rPr>
            </w:pPr>
          </w:p>
        </w:tc>
        <w:tc>
          <w:tcPr>
            <w:tcW w:w="0" w:type="auto"/>
            <w:noWrap/>
          </w:tcPr>
          <w:p w14:paraId="24C9107B" w14:textId="77777777" w:rsidR="00083AF3" w:rsidRPr="00083AF3" w:rsidRDefault="00083AF3" w:rsidP="00083AF3">
            <w:pPr>
              <w:rPr>
                <w:rFonts w:asciiTheme="majorHAnsi" w:hAnsiTheme="majorHAnsi"/>
                <w:sz w:val="18"/>
                <w:szCs w:val="18"/>
              </w:rPr>
            </w:pPr>
          </w:p>
        </w:tc>
        <w:tc>
          <w:tcPr>
            <w:tcW w:w="0" w:type="auto"/>
            <w:noWrap/>
          </w:tcPr>
          <w:p w14:paraId="5089F707" w14:textId="77777777" w:rsidR="00083AF3" w:rsidRPr="00083AF3" w:rsidRDefault="00083AF3" w:rsidP="00083AF3">
            <w:pPr>
              <w:rPr>
                <w:rFonts w:asciiTheme="majorHAnsi" w:hAnsiTheme="majorHAnsi"/>
                <w:sz w:val="18"/>
                <w:szCs w:val="18"/>
              </w:rPr>
            </w:pPr>
          </w:p>
        </w:tc>
        <w:tc>
          <w:tcPr>
            <w:tcW w:w="0" w:type="auto"/>
            <w:noWrap/>
          </w:tcPr>
          <w:p w14:paraId="57D6B829" w14:textId="77777777" w:rsidR="00083AF3" w:rsidRPr="00083AF3" w:rsidRDefault="00083AF3" w:rsidP="00083AF3">
            <w:pPr>
              <w:rPr>
                <w:rFonts w:asciiTheme="majorHAnsi" w:hAnsiTheme="majorHAnsi"/>
                <w:sz w:val="18"/>
                <w:szCs w:val="18"/>
              </w:rPr>
            </w:pPr>
          </w:p>
        </w:tc>
        <w:tc>
          <w:tcPr>
            <w:tcW w:w="0" w:type="auto"/>
            <w:noWrap/>
          </w:tcPr>
          <w:p w14:paraId="6363D6F5" w14:textId="77777777" w:rsidR="00083AF3" w:rsidRPr="00083AF3" w:rsidRDefault="00083AF3" w:rsidP="00083AF3">
            <w:pPr>
              <w:rPr>
                <w:rFonts w:asciiTheme="majorHAnsi" w:hAnsiTheme="majorHAnsi"/>
                <w:sz w:val="18"/>
                <w:szCs w:val="18"/>
              </w:rPr>
            </w:pPr>
          </w:p>
        </w:tc>
        <w:tc>
          <w:tcPr>
            <w:tcW w:w="0" w:type="auto"/>
            <w:noWrap/>
          </w:tcPr>
          <w:p w14:paraId="083A5B96" w14:textId="77777777" w:rsidR="00083AF3" w:rsidRPr="00083AF3" w:rsidRDefault="00083AF3" w:rsidP="00083AF3">
            <w:pPr>
              <w:rPr>
                <w:rFonts w:asciiTheme="majorHAnsi" w:hAnsiTheme="majorHAnsi"/>
                <w:sz w:val="18"/>
                <w:szCs w:val="18"/>
              </w:rPr>
            </w:pPr>
          </w:p>
        </w:tc>
        <w:tc>
          <w:tcPr>
            <w:tcW w:w="0" w:type="auto"/>
            <w:noWrap/>
          </w:tcPr>
          <w:p w14:paraId="41D83028" w14:textId="77777777" w:rsidR="00083AF3" w:rsidRPr="00083AF3" w:rsidRDefault="00083AF3" w:rsidP="00083AF3">
            <w:pPr>
              <w:rPr>
                <w:rFonts w:asciiTheme="majorHAnsi" w:hAnsiTheme="majorHAnsi"/>
                <w:sz w:val="18"/>
                <w:szCs w:val="18"/>
              </w:rPr>
            </w:pPr>
          </w:p>
        </w:tc>
      </w:tr>
      <w:tr w:rsidR="0037742F" w:rsidRPr="00083AF3" w14:paraId="5E4BF7AD" w14:textId="77777777" w:rsidTr="0037742F">
        <w:trPr>
          <w:trHeight w:val="300"/>
        </w:trPr>
        <w:tc>
          <w:tcPr>
            <w:tcW w:w="0" w:type="auto"/>
            <w:noWrap/>
            <w:hideMark/>
          </w:tcPr>
          <w:p w14:paraId="599EC84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3B7699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4FF601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79.63</w:t>
            </w:r>
          </w:p>
        </w:tc>
        <w:tc>
          <w:tcPr>
            <w:tcW w:w="0" w:type="auto"/>
            <w:noWrap/>
          </w:tcPr>
          <w:p w14:paraId="2B93D5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79.90</w:t>
            </w:r>
          </w:p>
        </w:tc>
        <w:tc>
          <w:tcPr>
            <w:tcW w:w="0" w:type="auto"/>
            <w:noWrap/>
          </w:tcPr>
          <w:p w14:paraId="617622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80.16</w:t>
            </w:r>
          </w:p>
        </w:tc>
        <w:tc>
          <w:tcPr>
            <w:tcW w:w="0" w:type="auto"/>
            <w:noWrap/>
          </w:tcPr>
          <w:p w14:paraId="0C0533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80.43</w:t>
            </w:r>
          </w:p>
        </w:tc>
        <w:tc>
          <w:tcPr>
            <w:tcW w:w="0" w:type="auto"/>
            <w:noWrap/>
          </w:tcPr>
          <w:p w14:paraId="3EA4DC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80.69</w:t>
            </w:r>
          </w:p>
        </w:tc>
        <w:tc>
          <w:tcPr>
            <w:tcW w:w="0" w:type="auto"/>
            <w:noWrap/>
          </w:tcPr>
          <w:p w14:paraId="55BDC4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80.96</w:t>
            </w:r>
          </w:p>
        </w:tc>
        <w:tc>
          <w:tcPr>
            <w:tcW w:w="0" w:type="auto"/>
            <w:noWrap/>
          </w:tcPr>
          <w:p w14:paraId="6C2740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81.22</w:t>
            </w:r>
          </w:p>
        </w:tc>
        <w:tc>
          <w:tcPr>
            <w:tcW w:w="0" w:type="auto"/>
            <w:noWrap/>
          </w:tcPr>
          <w:p w14:paraId="38E279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636CEDB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81.76</w:t>
            </w:r>
          </w:p>
        </w:tc>
        <w:tc>
          <w:tcPr>
            <w:tcW w:w="0" w:type="auto"/>
            <w:noWrap/>
          </w:tcPr>
          <w:p w14:paraId="64E947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82.03</w:t>
            </w:r>
          </w:p>
        </w:tc>
        <w:tc>
          <w:tcPr>
            <w:tcW w:w="0" w:type="auto"/>
            <w:noWrap/>
          </w:tcPr>
          <w:p w14:paraId="646F6D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82.30</w:t>
            </w:r>
          </w:p>
        </w:tc>
        <w:tc>
          <w:tcPr>
            <w:tcW w:w="0" w:type="auto"/>
            <w:noWrap/>
          </w:tcPr>
          <w:p w14:paraId="21C59D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82.57</w:t>
            </w:r>
          </w:p>
        </w:tc>
        <w:tc>
          <w:tcPr>
            <w:tcW w:w="0" w:type="auto"/>
            <w:noWrap/>
          </w:tcPr>
          <w:p w14:paraId="352CACF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82.84</w:t>
            </w:r>
          </w:p>
        </w:tc>
        <w:tc>
          <w:tcPr>
            <w:tcW w:w="0" w:type="auto"/>
            <w:noWrap/>
          </w:tcPr>
          <w:p w14:paraId="0DF4F1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83.10</w:t>
            </w:r>
          </w:p>
        </w:tc>
        <w:tc>
          <w:tcPr>
            <w:tcW w:w="0" w:type="auto"/>
            <w:noWrap/>
          </w:tcPr>
          <w:p w14:paraId="08F0E0C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83.37</w:t>
            </w:r>
          </w:p>
        </w:tc>
        <w:tc>
          <w:tcPr>
            <w:tcW w:w="0" w:type="auto"/>
            <w:noWrap/>
          </w:tcPr>
          <w:p w14:paraId="1BEC96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83.63</w:t>
            </w:r>
          </w:p>
        </w:tc>
      </w:tr>
      <w:tr w:rsidR="0037742F" w:rsidRPr="00083AF3" w14:paraId="726A0BC1" w14:textId="77777777" w:rsidTr="0037742F">
        <w:trPr>
          <w:trHeight w:val="300"/>
        </w:trPr>
        <w:tc>
          <w:tcPr>
            <w:tcW w:w="0" w:type="auto"/>
            <w:noWrap/>
            <w:hideMark/>
          </w:tcPr>
          <w:p w14:paraId="2369821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1AF6D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79.66</w:t>
            </w:r>
          </w:p>
        </w:tc>
        <w:tc>
          <w:tcPr>
            <w:tcW w:w="0" w:type="auto"/>
            <w:noWrap/>
          </w:tcPr>
          <w:p w14:paraId="621A61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80.05</w:t>
            </w:r>
          </w:p>
        </w:tc>
        <w:tc>
          <w:tcPr>
            <w:tcW w:w="0" w:type="auto"/>
            <w:noWrap/>
          </w:tcPr>
          <w:p w14:paraId="291BD50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80.41</w:t>
            </w:r>
          </w:p>
        </w:tc>
        <w:tc>
          <w:tcPr>
            <w:tcW w:w="0" w:type="auto"/>
            <w:noWrap/>
          </w:tcPr>
          <w:p w14:paraId="2BC934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80.76</w:t>
            </w:r>
          </w:p>
        </w:tc>
        <w:tc>
          <w:tcPr>
            <w:tcW w:w="0" w:type="auto"/>
            <w:noWrap/>
          </w:tcPr>
          <w:p w14:paraId="60E593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81.09</w:t>
            </w:r>
          </w:p>
        </w:tc>
        <w:tc>
          <w:tcPr>
            <w:tcW w:w="0" w:type="auto"/>
            <w:noWrap/>
          </w:tcPr>
          <w:p w14:paraId="625773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81.43</w:t>
            </w:r>
          </w:p>
        </w:tc>
        <w:tc>
          <w:tcPr>
            <w:tcW w:w="0" w:type="auto"/>
            <w:noWrap/>
          </w:tcPr>
          <w:p w14:paraId="4FEB81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81.76</w:t>
            </w:r>
          </w:p>
        </w:tc>
        <w:tc>
          <w:tcPr>
            <w:tcW w:w="0" w:type="auto"/>
            <w:noWrap/>
          </w:tcPr>
          <w:p w14:paraId="18D251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82.08</w:t>
            </w:r>
          </w:p>
        </w:tc>
        <w:tc>
          <w:tcPr>
            <w:tcW w:w="0" w:type="auto"/>
            <w:noWrap/>
          </w:tcPr>
          <w:p w14:paraId="577E25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82.39</w:t>
            </w:r>
          </w:p>
        </w:tc>
        <w:tc>
          <w:tcPr>
            <w:tcW w:w="0" w:type="auto"/>
            <w:noWrap/>
          </w:tcPr>
          <w:p w14:paraId="1D8449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82.70</w:t>
            </w:r>
          </w:p>
        </w:tc>
        <w:tc>
          <w:tcPr>
            <w:tcW w:w="0" w:type="auto"/>
            <w:noWrap/>
          </w:tcPr>
          <w:p w14:paraId="76F3785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83.01</w:t>
            </w:r>
          </w:p>
        </w:tc>
        <w:tc>
          <w:tcPr>
            <w:tcW w:w="0" w:type="auto"/>
            <w:noWrap/>
          </w:tcPr>
          <w:p w14:paraId="755DCF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83.31</w:t>
            </w:r>
          </w:p>
        </w:tc>
        <w:tc>
          <w:tcPr>
            <w:tcW w:w="0" w:type="auto"/>
            <w:noWrap/>
          </w:tcPr>
          <w:p w14:paraId="2B012A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83.63</w:t>
            </w:r>
          </w:p>
        </w:tc>
        <w:tc>
          <w:tcPr>
            <w:tcW w:w="0" w:type="auto"/>
            <w:noWrap/>
          </w:tcPr>
          <w:p w14:paraId="66C09C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83.93</w:t>
            </w:r>
          </w:p>
        </w:tc>
        <w:tc>
          <w:tcPr>
            <w:tcW w:w="0" w:type="auto"/>
            <w:noWrap/>
          </w:tcPr>
          <w:p w14:paraId="06417E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199602B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84.55</w:t>
            </w:r>
          </w:p>
        </w:tc>
        <w:tc>
          <w:tcPr>
            <w:tcW w:w="0" w:type="auto"/>
            <w:noWrap/>
          </w:tcPr>
          <w:p w14:paraId="2AF41F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84.86</w:t>
            </w:r>
          </w:p>
        </w:tc>
      </w:tr>
      <w:tr w:rsidR="0037742F" w:rsidRPr="00083AF3" w14:paraId="5F451950" w14:textId="77777777" w:rsidTr="0037742F">
        <w:trPr>
          <w:trHeight w:val="300"/>
        </w:trPr>
        <w:tc>
          <w:tcPr>
            <w:tcW w:w="0" w:type="auto"/>
            <w:noWrap/>
            <w:hideMark/>
          </w:tcPr>
          <w:p w14:paraId="6951CE2B"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25F26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79.06</w:t>
            </w:r>
          </w:p>
        </w:tc>
        <w:tc>
          <w:tcPr>
            <w:tcW w:w="0" w:type="auto"/>
            <w:noWrap/>
          </w:tcPr>
          <w:p w14:paraId="1756F4B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79.20</w:t>
            </w:r>
          </w:p>
        </w:tc>
        <w:tc>
          <w:tcPr>
            <w:tcW w:w="0" w:type="auto"/>
            <w:noWrap/>
          </w:tcPr>
          <w:p w14:paraId="7DF811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79.37</w:t>
            </w:r>
          </w:p>
        </w:tc>
        <w:tc>
          <w:tcPr>
            <w:tcW w:w="0" w:type="auto"/>
            <w:noWrap/>
          </w:tcPr>
          <w:p w14:paraId="30B477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79.55</w:t>
            </w:r>
          </w:p>
        </w:tc>
        <w:tc>
          <w:tcPr>
            <w:tcW w:w="0" w:type="auto"/>
            <w:noWrap/>
          </w:tcPr>
          <w:p w14:paraId="1660C7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79.75</w:t>
            </w:r>
          </w:p>
        </w:tc>
        <w:tc>
          <w:tcPr>
            <w:tcW w:w="0" w:type="auto"/>
            <w:noWrap/>
          </w:tcPr>
          <w:p w14:paraId="19D2393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79.96</w:t>
            </w:r>
          </w:p>
        </w:tc>
        <w:tc>
          <w:tcPr>
            <w:tcW w:w="0" w:type="auto"/>
            <w:noWrap/>
          </w:tcPr>
          <w:p w14:paraId="30E8CF6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80.17</w:t>
            </w:r>
          </w:p>
        </w:tc>
        <w:tc>
          <w:tcPr>
            <w:tcW w:w="0" w:type="auto"/>
            <w:noWrap/>
          </w:tcPr>
          <w:p w14:paraId="6E69DB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80.38</w:t>
            </w:r>
          </w:p>
        </w:tc>
        <w:tc>
          <w:tcPr>
            <w:tcW w:w="0" w:type="auto"/>
            <w:noWrap/>
          </w:tcPr>
          <w:p w14:paraId="6E107D8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80.59</w:t>
            </w:r>
          </w:p>
        </w:tc>
        <w:tc>
          <w:tcPr>
            <w:tcW w:w="0" w:type="auto"/>
            <w:noWrap/>
          </w:tcPr>
          <w:p w14:paraId="09ACBE0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80.81</w:t>
            </w:r>
          </w:p>
        </w:tc>
        <w:tc>
          <w:tcPr>
            <w:tcW w:w="0" w:type="auto"/>
            <w:noWrap/>
          </w:tcPr>
          <w:p w14:paraId="4302AA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81.05</w:t>
            </w:r>
          </w:p>
        </w:tc>
        <w:tc>
          <w:tcPr>
            <w:tcW w:w="0" w:type="auto"/>
            <w:noWrap/>
          </w:tcPr>
          <w:p w14:paraId="58462F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81.26</w:t>
            </w:r>
          </w:p>
        </w:tc>
        <w:tc>
          <w:tcPr>
            <w:tcW w:w="0" w:type="auto"/>
            <w:noWrap/>
          </w:tcPr>
          <w:p w14:paraId="179CD8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772976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81.71</w:t>
            </w:r>
          </w:p>
        </w:tc>
        <w:tc>
          <w:tcPr>
            <w:tcW w:w="0" w:type="auto"/>
            <w:noWrap/>
          </w:tcPr>
          <w:p w14:paraId="0CAB06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1825BA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82.16</w:t>
            </w:r>
          </w:p>
        </w:tc>
        <w:tc>
          <w:tcPr>
            <w:tcW w:w="0" w:type="auto"/>
            <w:noWrap/>
          </w:tcPr>
          <w:p w14:paraId="7A7115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82.38</w:t>
            </w:r>
          </w:p>
        </w:tc>
      </w:tr>
      <w:tr w:rsidR="0037742F" w:rsidRPr="00083AF3" w14:paraId="2F7ABFE5" w14:textId="77777777" w:rsidTr="0037742F">
        <w:trPr>
          <w:trHeight w:val="300"/>
        </w:trPr>
        <w:tc>
          <w:tcPr>
            <w:tcW w:w="0" w:type="auto"/>
            <w:noWrap/>
            <w:hideMark/>
          </w:tcPr>
          <w:p w14:paraId="78E8E90D"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A4193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79.26</w:t>
            </w:r>
          </w:p>
        </w:tc>
        <w:tc>
          <w:tcPr>
            <w:tcW w:w="0" w:type="auto"/>
            <w:noWrap/>
          </w:tcPr>
          <w:p w14:paraId="60C498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79.27</w:t>
            </w:r>
          </w:p>
        </w:tc>
        <w:tc>
          <w:tcPr>
            <w:tcW w:w="0" w:type="auto"/>
            <w:noWrap/>
          </w:tcPr>
          <w:p w14:paraId="711767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79.51</w:t>
            </w:r>
          </w:p>
        </w:tc>
        <w:tc>
          <w:tcPr>
            <w:tcW w:w="0" w:type="auto"/>
            <w:noWrap/>
          </w:tcPr>
          <w:p w14:paraId="29E6DF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79.34</w:t>
            </w:r>
          </w:p>
        </w:tc>
        <w:tc>
          <w:tcPr>
            <w:tcW w:w="0" w:type="auto"/>
            <w:noWrap/>
          </w:tcPr>
          <w:p w14:paraId="19100F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79.52</w:t>
            </w:r>
          </w:p>
        </w:tc>
        <w:tc>
          <w:tcPr>
            <w:tcW w:w="0" w:type="auto"/>
            <w:noWrap/>
          </w:tcPr>
          <w:p w14:paraId="182F1BC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79.59</w:t>
            </w:r>
          </w:p>
        </w:tc>
        <w:tc>
          <w:tcPr>
            <w:tcW w:w="0" w:type="auto"/>
            <w:noWrap/>
          </w:tcPr>
          <w:p w14:paraId="624A8F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79.55</w:t>
            </w:r>
          </w:p>
        </w:tc>
        <w:tc>
          <w:tcPr>
            <w:tcW w:w="0" w:type="auto"/>
            <w:noWrap/>
          </w:tcPr>
          <w:p w14:paraId="61633C9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1829C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075E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6B7CED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486BED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052E7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790FDA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05FA7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0B4CC1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069B2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3B57310" w14:textId="77777777" w:rsidTr="0037742F">
        <w:trPr>
          <w:trHeight w:val="300"/>
        </w:trPr>
        <w:tc>
          <w:tcPr>
            <w:tcW w:w="0" w:type="auto"/>
            <w:noWrap/>
          </w:tcPr>
          <w:p w14:paraId="13208BCA"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England females</w:t>
            </w:r>
          </w:p>
        </w:tc>
        <w:tc>
          <w:tcPr>
            <w:tcW w:w="0" w:type="auto"/>
            <w:noWrap/>
          </w:tcPr>
          <w:p w14:paraId="629F757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6A08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DDD8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9B86C6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23C18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DC31EA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7C77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F0C5FE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8C8848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91E87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9015D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A3AA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EBFD5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5DE24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CBF07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77E535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51083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A0DD4DE" w14:textId="77777777" w:rsidTr="0037742F">
        <w:trPr>
          <w:trHeight w:val="300"/>
        </w:trPr>
        <w:tc>
          <w:tcPr>
            <w:tcW w:w="0" w:type="auto"/>
            <w:noWrap/>
            <w:hideMark/>
          </w:tcPr>
          <w:p w14:paraId="030BE61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7A859E9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83.16</w:t>
            </w:r>
          </w:p>
        </w:tc>
        <w:tc>
          <w:tcPr>
            <w:tcW w:w="0" w:type="auto"/>
            <w:noWrap/>
          </w:tcPr>
          <w:p w14:paraId="732222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83.36</w:t>
            </w:r>
          </w:p>
        </w:tc>
        <w:tc>
          <w:tcPr>
            <w:tcW w:w="0" w:type="auto"/>
            <w:noWrap/>
          </w:tcPr>
          <w:p w14:paraId="7F94A3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83.56</w:t>
            </w:r>
          </w:p>
        </w:tc>
        <w:tc>
          <w:tcPr>
            <w:tcW w:w="0" w:type="auto"/>
            <w:noWrap/>
          </w:tcPr>
          <w:p w14:paraId="045A50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83.76</w:t>
            </w:r>
          </w:p>
        </w:tc>
        <w:tc>
          <w:tcPr>
            <w:tcW w:w="0" w:type="auto"/>
            <w:noWrap/>
          </w:tcPr>
          <w:p w14:paraId="17D95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83.96</w:t>
            </w:r>
          </w:p>
        </w:tc>
        <w:tc>
          <w:tcPr>
            <w:tcW w:w="0" w:type="auto"/>
            <w:noWrap/>
          </w:tcPr>
          <w:p w14:paraId="0801A3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84.15</w:t>
            </w:r>
          </w:p>
        </w:tc>
        <w:tc>
          <w:tcPr>
            <w:tcW w:w="0" w:type="auto"/>
            <w:noWrap/>
          </w:tcPr>
          <w:p w14:paraId="41ED44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84.35</w:t>
            </w:r>
          </w:p>
        </w:tc>
        <w:tc>
          <w:tcPr>
            <w:tcW w:w="0" w:type="auto"/>
            <w:noWrap/>
          </w:tcPr>
          <w:p w14:paraId="466208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39DF93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84.74</w:t>
            </w:r>
          </w:p>
        </w:tc>
        <w:tc>
          <w:tcPr>
            <w:tcW w:w="0" w:type="auto"/>
            <w:noWrap/>
          </w:tcPr>
          <w:p w14:paraId="51215C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84.94</w:t>
            </w:r>
          </w:p>
        </w:tc>
        <w:tc>
          <w:tcPr>
            <w:tcW w:w="0" w:type="auto"/>
            <w:noWrap/>
          </w:tcPr>
          <w:p w14:paraId="07D4B84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85.14</w:t>
            </w:r>
          </w:p>
        </w:tc>
        <w:tc>
          <w:tcPr>
            <w:tcW w:w="0" w:type="auto"/>
            <w:noWrap/>
          </w:tcPr>
          <w:p w14:paraId="06AE9B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85.34</w:t>
            </w:r>
          </w:p>
        </w:tc>
        <w:tc>
          <w:tcPr>
            <w:tcW w:w="0" w:type="auto"/>
            <w:noWrap/>
          </w:tcPr>
          <w:p w14:paraId="738C211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85.54</w:t>
            </w:r>
          </w:p>
        </w:tc>
        <w:tc>
          <w:tcPr>
            <w:tcW w:w="0" w:type="auto"/>
            <w:noWrap/>
          </w:tcPr>
          <w:p w14:paraId="61DF7B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85.74</w:t>
            </w:r>
          </w:p>
        </w:tc>
        <w:tc>
          <w:tcPr>
            <w:tcW w:w="0" w:type="auto"/>
            <w:noWrap/>
          </w:tcPr>
          <w:p w14:paraId="558924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85.94</w:t>
            </w:r>
          </w:p>
        </w:tc>
        <w:tc>
          <w:tcPr>
            <w:tcW w:w="0" w:type="auto"/>
            <w:noWrap/>
          </w:tcPr>
          <w:p w14:paraId="094BA27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86.13</w:t>
            </w:r>
          </w:p>
        </w:tc>
        <w:tc>
          <w:tcPr>
            <w:tcW w:w="0" w:type="auto"/>
            <w:noWrap/>
          </w:tcPr>
          <w:p w14:paraId="35A585E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86.33</w:t>
            </w:r>
          </w:p>
        </w:tc>
      </w:tr>
      <w:tr w:rsidR="0037742F" w:rsidRPr="00083AF3" w14:paraId="660A7D44" w14:textId="77777777" w:rsidTr="0037742F">
        <w:trPr>
          <w:trHeight w:val="300"/>
        </w:trPr>
        <w:tc>
          <w:tcPr>
            <w:tcW w:w="0" w:type="auto"/>
            <w:noWrap/>
            <w:hideMark/>
          </w:tcPr>
          <w:p w14:paraId="6FAC111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371905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83.52</w:t>
            </w:r>
          </w:p>
        </w:tc>
        <w:tc>
          <w:tcPr>
            <w:tcW w:w="0" w:type="auto"/>
            <w:noWrap/>
          </w:tcPr>
          <w:p w14:paraId="55E4F3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83.87</w:t>
            </w:r>
          </w:p>
        </w:tc>
        <w:tc>
          <w:tcPr>
            <w:tcW w:w="0" w:type="auto"/>
            <w:noWrap/>
          </w:tcPr>
          <w:p w14:paraId="4B5FA0B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84.18</w:t>
            </w:r>
          </w:p>
        </w:tc>
        <w:tc>
          <w:tcPr>
            <w:tcW w:w="0" w:type="auto"/>
            <w:noWrap/>
          </w:tcPr>
          <w:p w14:paraId="2EA667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84.48</w:t>
            </w:r>
          </w:p>
        </w:tc>
        <w:tc>
          <w:tcPr>
            <w:tcW w:w="0" w:type="auto"/>
            <w:noWrap/>
          </w:tcPr>
          <w:p w14:paraId="40EDACD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84.75</w:t>
            </w:r>
          </w:p>
        </w:tc>
        <w:tc>
          <w:tcPr>
            <w:tcW w:w="0" w:type="auto"/>
            <w:noWrap/>
          </w:tcPr>
          <w:p w14:paraId="790C815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6FCB64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85.31</w:t>
            </w:r>
          </w:p>
        </w:tc>
        <w:tc>
          <w:tcPr>
            <w:tcW w:w="0" w:type="auto"/>
            <w:noWrap/>
          </w:tcPr>
          <w:p w14:paraId="68D42C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85.57</w:t>
            </w:r>
          </w:p>
        </w:tc>
        <w:tc>
          <w:tcPr>
            <w:tcW w:w="0" w:type="auto"/>
            <w:noWrap/>
          </w:tcPr>
          <w:p w14:paraId="2EB82F1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85.82</w:t>
            </w:r>
          </w:p>
        </w:tc>
        <w:tc>
          <w:tcPr>
            <w:tcW w:w="0" w:type="auto"/>
            <w:noWrap/>
          </w:tcPr>
          <w:p w14:paraId="6AF2EC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86.07</w:t>
            </w:r>
          </w:p>
        </w:tc>
        <w:tc>
          <w:tcPr>
            <w:tcW w:w="0" w:type="auto"/>
            <w:noWrap/>
          </w:tcPr>
          <w:p w14:paraId="0478381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86.33</w:t>
            </w:r>
          </w:p>
        </w:tc>
        <w:tc>
          <w:tcPr>
            <w:tcW w:w="0" w:type="auto"/>
            <w:noWrap/>
          </w:tcPr>
          <w:p w14:paraId="130B69F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86.56</w:t>
            </w:r>
          </w:p>
        </w:tc>
        <w:tc>
          <w:tcPr>
            <w:tcW w:w="0" w:type="auto"/>
            <w:noWrap/>
          </w:tcPr>
          <w:p w14:paraId="37EC42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86.82</w:t>
            </w:r>
          </w:p>
        </w:tc>
        <w:tc>
          <w:tcPr>
            <w:tcW w:w="0" w:type="auto"/>
            <w:noWrap/>
          </w:tcPr>
          <w:p w14:paraId="7DB598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87.06</w:t>
            </w:r>
          </w:p>
        </w:tc>
        <w:tc>
          <w:tcPr>
            <w:tcW w:w="0" w:type="auto"/>
            <w:noWrap/>
          </w:tcPr>
          <w:p w14:paraId="3AAF8E2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87.31</w:t>
            </w:r>
          </w:p>
        </w:tc>
        <w:tc>
          <w:tcPr>
            <w:tcW w:w="0" w:type="auto"/>
            <w:noWrap/>
          </w:tcPr>
          <w:p w14:paraId="7BEE201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87.56</w:t>
            </w:r>
          </w:p>
        </w:tc>
        <w:tc>
          <w:tcPr>
            <w:tcW w:w="0" w:type="auto"/>
            <w:noWrap/>
          </w:tcPr>
          <w:p w14:paraId="795251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87.81</w:t>
            </w:r>
          </w:p>
        </w:tc>
      </w:tr>
      <w:tr w:rsidR="0037742F" w:rsidRPr="00083AF3" w14:paraId="3BBD06A9" w14:textId="77777777" w:rsidTr="0037742F">
        <w:trPr>
          <w:trHeight w:val="300"/>
        </w:trPr>
        <w:tc>
          <w:tcPr>
            <w:tcW w:w="0" w:type="auto"/>
            <w:noWrap/>
            <w:hideMark/>
          </w:tcPr>
          <w:p w14:paraId="3B747C3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7ECEDE2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82.80</w:t>
            </w:r>
          </w:p>
        </w:tc>
        <w:tc>
          <w:tcPr>
            <w:tcW w:w="0" w:type="auto"/>
            <w:noWrap/>
          </w:tcPr>
          <w:p w14:paraId="612DDF5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82.85</w:t>
            </w:r>
          </w:p>
        </w:tc>
        <w:tc>
          <w:tcPr>
            <w:tcW w:w="0" w:type="auto"/>
            <w:noWrap/>
          </w:tcPr>
          <w:p w14:paraId="37DD6C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44A806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83.02</w:t>
            </w:r>
          </w:p>
        </w:tc>
        <w:tc>
          <w:tcPr>
            <w:tcW w:w="0" w:type="auto"/>
            <w:noWrap/>
          </w:tcPr>
          <w:p w14:paraId="7D1BBBB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c>
          <w:tcPr>
            <w:tcW w:w="0" w:type="auto"/>
            <w:noWrap/>
          </w:tcPr>
          <w:p w14:paraId="2BFDA2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83.26</w:t>
            </w:r>
          </w:p>
        </w:tc>
        <w:tc>
          <w:tcPr>
            <w:tcW w:w="0" w:type="auto"/>
            <w:noWrap/>
          </w:tcPr>
          <w:p w14:paraId="3C60BF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83.40</w:t>
            </w:r>
          </w:p>
        </w:tc>
        <w:tc>
          <w:tcPr>
            <w:tcW w:w="0" w:type="auto"/>
            <w:noWrap/>
          </w:tcPr>
          <w:p w14:paraId="669BDA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83.52</w:t>
            </w:r>
          </w:p>
        </w:tc>
        <w:tc>
          <w:tcPr>
            <w:tcW w:w="0" w:type="auto"/>
            <w:noWrap/>
          </w:tcPr>
          <w:p w14:paraId="040882A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83.65</w:t>
            </w:r>
          </w:p>
        </w:tc>
        <w:tc>
          <w:tcPr>
            <w:tcW w:w="0" w:type="auto"/>
            <w:noWrap/>
          </w:tcPr>
          <w:p w14:paraId="558841E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83.79</w:t>
            </w:r>
          </w:p>
        </w:tc>
        <w:tc>
          <w:tcPr>
            <w:tcW w:w="0" w:type="auto"/>
            <w:noWrap/>
          </w:tcPr>
          <w:p w14:paraId="675494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83.96</w:t>
            </w:r>
          </w:p>
        </w:tc>
        <w:tc>
          <w:tcPr>
            <w:tcW w:w="0" w:type="auto"/>
            <w:noWrap/>
          </w:tcPr>
          <w:p w14:paraId="32DC850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84.08</w:t>
            </w:r>
          </w:p>
        </w:tc>
        <w:tc>
          <w:tcPr>
            <w:tcW w:w="0" w:type="auto"/>
            <w:noWrap/>
          </w:tcPr>
          <w:p w14:paraId="50E895F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05CD19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84.38</w:t>
            </w:r>
          </w:p>
        </w:tc>
        <w:tc>
          <w:tcPr>
            <w:tcW w:w="0" w:type="auto"/>
            <w:noWrap/>
          </w:tcPr>
          <w:p w14:paraId="284764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55F440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84.68</w:t>
            </w:r>
          </w:p>
        </w:tc>
        <w:tc>
          <w:tcPr>
            <w:tcW w:w="0" w:type="auto"/>
            <w:noWrap/>
          </w:tcPr>
          <w:p w14:paraId="1657A76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84.82</w:t>
            </w:r>
          </w:p>
        </w:tc>
      </w:tr>
      <w:tr w:rsidR="0037742F" w:rsidRPr="00083AF3" w14:paraId="58102FDE" w14:textId="77777777" w:rsidTr="0037742F">
        <w:trPr>
          <w:trHeight w:val="300"/>
        </w:trPr>
        <w:tc>
          <w:tcPr>
            <w:tcW w:w="0" w:type="auto"/>
            <w:noWrap/>
            <w:hideMark/>
          </w:tcPr>
          <w:p w14:paraId="5DB553BD"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05A6B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77D71D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12A38F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27C4CD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82.96</w:t>
            </w:r>
          </w:p>
        </w:tc>
        <w:tc>
          <w:tcPr>
            <w:tcW w:w="0" w:type="auto"/>
            <w:noWrap/>
          </w:tcPr>
          <w:p w14:paraId="441758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4EBAA1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68D8A10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83.20</w:t>
            </w:r>
          </w:p>
        </w:tc>
        <w:tc>
          <w:tcPr>
            <w:tcW w:w="0" w:type="auto"/>
            <w:noWrap/>
          </w:tcPr>
          <w:p w14:paraId="59A6016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08FA1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130E5D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EDF3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9B79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80151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B692C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2A0B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F5D58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0C4DC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15D729AA" w14:textId="77777777" w:rsidTr="0037742F">
        <w:trPr>
          <w:trHeight w:val="300"/>
        </w:trPr>
        <w:tc>
          <w:tcPr>
            <w:tcW w:w="0" w:type="auto"/>
            <w:noWrap/>
          </w:tcPr>
          <w:p w14:paraId="0009456C"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Northern Ireland males</w:t>
            </w:r>
          </w:p>
        </w:tc>
        <w:tc>
          <w:tcPr>
            <w:tcW w:w="0" w:type="auto"/>
            <w:noWrap/>
          </w:tcPr>
          <w:p w14:paraId="7EB8F7A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02B7F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573EB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0CD13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4C3C8D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FC6B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FBA71B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EA9F62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54896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2956A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EEB4F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A12F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9D0F6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5647B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DAD1C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AE77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2AD91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29F5746" w14:textId="77777777" w:rsidTr="0037742F">
        <w:trPr>
          <w:trHeight w:val="300"/>
        </w:trPr>
        <w:tc>
          <w:tcPr>
            <w:tcW w:w="0" w:type="auto"/>
            <w:noWrap/>
            <w:hideMark/>
          </w:tcPr>
          <w:p w14:paraId="7A661E38"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3AA244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78.16</w:t>
            </w:r>
          </w:p>
        </w:tc>
        <w:tc>
          <w:tcPr>
            <w:tcW w:w="0" w:type="auto"/>
            <w:noWrap/>
          </w:tcPr>
          <w:p w14:paraId="7E3558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78.47</w:t>
            </w:r>
          </w:p>
        </w:tc>
        <w:tc>
          <w:tcPr>
            <w:tcW w:w="0" w:type="auto"/>
            <w:noWrap/>
          </w:tcPr>
          <w:p w14:paraId="5F9656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c>
          <w:tcPr>
            <w:tcW w:w="0" w:type="auto"/>
            <w:noWrap/>
          </w:tcPr>
          <w:p w14:paraId="2592C4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79.10</w:t>
            </w:r>
          </w:p>
        </w:tc>
        <w:tc>
          <w:tcPr>
            <w:tcW w:w="0" w:type="auto"/>
            <w:noWrap/>
          </w:tcPr>
          <w:p w14:paraId="0A8F17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79.41</w:t>
            </w:r>
          </w:p>
        </w:tc>
        <w:tc>
          <w:tcPr>
            <w:tcW w:w="0" w:type="auto"/>
            <w:noWrap/>
          </w:tcPr>
          <w:p w14:paraId="2E8E2B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79.71</w:t>
            </w:r>
          </w:p>
        </w:tc>
        <w:tc>
          <w:tcPr>
            <w:tcW w:w="0" w:type="auto"/>
            <w:noWrap/>
          </w:tcPr>
          <w:p w14:paraId="1F216A3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80.01</w:t>
            </w:r>
          </w:p>
        </w:tc>
        <w:tc>
          <w:tcPr>
            <w:tcW w:w="0" w:type="auto"/>
            <w:noWrap/>
          </w:tcPr>
          <w:p w14:paraId="5FF5AAD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80.31</w:t>
            </w:r>
          </w:p>
        </w:tc>
        <w:tc>
          <w:tcPr>
            <w:tcW w:w="0" w:type="auto"/>
            <w:noWrap/>
          </w:tcPr>
          <w:p w14:paraId="6EA887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80.63</w:t>
            </w:r>
          </w:p>
        </w:tc>
        <w:tc>
          <w:tcPr>
            <w:tcW w:w="0" w:type="auto"/>
            <w:noWrap/>
          </w:tcPr>
          <w:p w14:paraId="526AA65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80.95</w:t>
            </w:r>
          </w:p>
        </w:tc>
        <w:tc>
          <w:tcPr>
            <w:tcW w:w="0" w:type="auto"/>
            <w:noWrap/>
          </w:tcPr>
          <w:p w14:paraId="607BEF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81.26</w:t>
            </w:r>
          </w:p>
        </w:tc>
        <w:tc>
          <w:tcPr>
            <w:tcW w:w="0" w:type="auto"/>
            <w:noWrap/>
          </w:tcPr>
          <w:p w14:paraId="0DA5E5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81.57</w:t>
            </w:r>
          </w:p>
        </w:tc>
        <w:tc>
          <w:tcPr>
            <w:tcW w:w="0" w:type="auto"/>
            <w:noWrap/>
          </w:tcPr>
          <w:p w14:paraId="30675D6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81.88</w:t>
            </w:r>
          </w:p>
        </w:tc>
        <w:tc>
          <w:tcPr>
            <w:tcW w:w="0" w:type="auto"/>
            <w:noWrap/>
          </w:tcPr>
          <w:p w14:paraId="087630C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82.19</w:t>
            </w:r>
          </w:p>
        </w:tc>
        <w:tc>
          <w:tcPr>
            <w:tcW w:w="0" w:type="auto"/>
            <w:noWrap/>
          </w:tcPr>
          <w:p w14:paraId="393AE4C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82.50</w:t>
            </w:r>
          </w:p>
        </w:tc>
        <w:tc>
          <w:tcPr>
            <w:tcW w:w="0" w:type="auto"/>
            <w:noWrap/>
          </w:tcPr>
          <w:p w14:paraId="2367FBB1" w14:textId="77777777" w:rsidR="0037742F" w:rsidRPr="0037742F" w:rsidRDefault="0037742F" w:rsidP="0037742F">
            <w:pPr>
              <w:jc w:val="right"/>
              <w:rPr>
                <w:rFonts w:asciiTheme="majorHAnsi" w:hAnsiTheme="majorHAnsi" w:cstheme="majorHAnsi"/>
                <w:color w:val="000000"/>
                <w:sz w:val="18"/>
                <w:szCs w:val="18"/>
              </w:rPr>
            </w:pPr>
            <w:r w:rsidRPr="0037742F">
              <w:rPr>
                <w:rFonts w:asciiTheme="majorHAnsi" w:hAnsiTheme="majorHAnsi" w:cstheme="majorHAnsi"/>
                <w:color w:val="000000"/>
                <w:sz w:val="18"/>
                <w:szCs w:val="18"/>
              </w:rPr>
              <w:t>82.81</w:t>
            </w:r>
          </w:p>
        </w:tc>
        <w:tc>
          <w:tcPr>
            <w:tcW w:w="0" w:type="auto"/>
            <w:noWrap/>
          </w:tcPr>
          <w:p w14:paraId="672F74C3" w14:textId="77777777" w:rsidR="0037742F" w:rsidRPr="0037742F" w:rsidRDefault="0037742F" w:rsidP="0037742F">
            <w:pPr>
              <w:jc w:val="right"/>
              <w:rPr>
                <w:rFonts w:asciiTheme="majorHAnsi" w:hAnsiTheme="majorHAnsi" w:cstheme="majorHAnsi"/>
                <w:color w:val="000000"/>
                <w:sz w:val="18"/>
                <w:szCs w:val="18"/>
              </w:rPr>
            </w:pPr>
            <w:r w:rsidRPr="0037742F">
              <w:rPr>
                <w:rFonts w:asciiTheme="majorHAnsi" w:hAnsiTheme="majorHAnsi" w:cstheme="majorHAnsi"/>
                <w:color w:val="000000"/>
                <w:sz w:val="18"/>
                <w:szCs w:val="18"/>
              </w:rPr>
              <w:t>83.10</w:t>
            </w:r>
          </w:p>
        </w:tc>
      </w:tr>
      <w:tr w:rsidR="0037742F" w:rsidRPr="00083AF3" w14:paraId="78083C1E" w14:textId="77777777" w:rsidTr="0037742F">
        <w:trPr>
          <w:trHeight w:val="300"/>
        </w:trPr>
        <w:tc>
          <w:tcPr>
            <w:tcW w:w="0" w:type="auto"/>
            <w:noWrap/>
            <w:hideMark/>
          </w:tcPr>
          <w:p w14:paraId="55E3EAA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3ACDF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78.78</w:t>
            </w:r>
          </w:p>
        </w:tc>
        <w:tc>
          <w:tcPr>
            <w:tcW w:w="0" w:type="auto"/>
            <w:noWrap/>
          </w:tcPr>
          <w:p w14:paraId="3A1785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335DEA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34F10C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80.34</w:t>
            </w:r>
          </w:p>
        </w:tc>
        <w:tc>
          <w:tcPr>
            <w:tcW w:w="0" w:type="auto"/>
            <w:noWrap/>
          </w:tcPr>
          <w:p w14:paraId="1E7542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80.77</w:t>
            </w:r>
          </w:p>
        </w:tc>
        <w:tc>
          <w:tcPr>
            <w:tcW w:w="0" w:type="auto"/>
            <w:noWrap/>
          </w:tcPr>
          <w:p w14:paraId="138231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81.25</w:t>
            </w:r>
          </w:p>
        </w:tc>
        <w:tc>
          <w:tcPr>
            <w:tcW w:w="0" w:type="auto"/>
            <w:noWrap/>
          </w:tcPr>
          <w:p w14:paraId="04A771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81.68</w:t>
            </w:r>
          </w:p>
        </w:tc>
        <w:tc>
          <w:tcPr>
            <w:tcW w:w="0" w:type="auto"/>
            <w:noWrap/>
          </w:tcPr>
          <w:p w14:paraId="26C9CA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82.10</w:t>
            </w:r>
          </w:p>
        </w:tc>
        <w:tc>
          <w:tcPr>
            <w:tcW w:w="0" w:type="auto"/>
            <w:noWrap/>
          </w:tcPr>
          <w:p w14:paraId="26681FE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82.50</w:t>
            </w:r>
          </w:p>
        </w:tc>
        <w:tc>
          <w:tcPr>
            <w:tcW w:w="0" w:type="auto"/>
            <w:noWrap/>
          </w:tcPr>
          <w:p w14:paraId="039BB1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82.90</w:t>
            </w:r>
          </w:p>
        </w:tc>
        <w:tc>
          <w:tcPr>
            <w:tcW w:w="0" w:type="auto"/>
            <w:noWrap/>
          </w:tcPr>
          <w:p w14:paraId="06F5BF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83.30</w:t>
            </w:r>
          </w:p>
        </w:tc>
        <w:tc>
          <w:tcPr>
            <w:tcW w:w="0" w:type="auto"/>
            <w:noWrap/>
          </w:tcPr>
          <w:p w14:paraId="1CD2244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83.68</w:t>
            </w:r>
          </w:p>
        </w:tc>
        <w:tc>
          <w:tcPr>
            <w:tcW w:w="0" w:type="auto"/>
            <w:noWrap/>
          </w:tcPr>
          <w:p w14:paraId="44C563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84.09</w:t>
            </w:r>
          </w:p>
        </w:tc>
        <w:tc>
          <w:tcPr>
            <w:tcW w:w="0" w:type="auto"/>
            <w:noWrap/>
          </w:tcPr>
          <w:p w14:paraId="638AAE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84.47</w:t>
            </w:r>
          </w:p>
        </w:tc>
        <w:tc>
          <w:tcPr>
            <w:tcW w:w="0" w:type="auto"/>
            <w:noWrap/>
          </w:tcPr>
          <w:p w14:paraId="5A6221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84.87</w:t>
            </w:r>
          </w:p>
        </w:tc>
        <w:tc>
          <w:tcPr>
            <w:tcW w:w="0" w:type="auto"/>
            <w:noWrap/>
          </w:tcPr>
          <w:p w14:paraId="01B7C26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85.27</w:t>
            </w:r>
          </w:p>
        </w:tc>
        <w:tc>
          <w:tcPr>
            <w:tcW w:w="0" w:type="auto"/>
            <w:noWrap/>
          </w:tcPr>
          <w:p w14:paraId="01AA29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85.67</w:t>
            </w:r>
          </w:p>
        </w:tc>
      </w:tr>
      <w:tr w:rsidR="0037742F" w:rsidRPr="00083AF3" w14:paraId="4B38AF15" w14:textId="77777777" w:rsidTr="0037742F">
        <w:trPr>
          <w:trHeight w:val="300"/>
        </w:trPr>
        <w:tc>
          <w:tcPr>
            <w:tcW w:w="0" w:type="auto"/>
            <w:noWrap/>
            <w:hideMark/>
          </w:tcPr>
          <w:p w14:paraId="6EF7497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1FC97F7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77.54</w:t>
            </w:r>
          </w:p>
        </w:tc>
        <w:tc>
          <w:tcPr>
            <w:tcW w:w="0" w:type="auto"/>
            <w:noWrap/>
          </w:tcPr>
          <w:p w14:paraId="102CDF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77.59</w:t>
            </w:r>
          </w:p>
        </w:tc>
        <w:tc>
          <w:tcPr>
            <w:tcW w:w="0" w:type="auto"/>
            <w:noWrap/>
          </w:tcPr>
          <w:p w14:paraId="2498BC6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77.69</w:t>
            </w:r>
          </w:p>
        </w:tc>
        <w:tc>
          <w:tcPr>
            <w:tcW w:w="0" w:type="auto"/>
            <w:noWrap/>
          </w:tcPr>
          <w:p w14:paraId="127FB1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77.82</w:t>
            </w:r>
          </w:p>
        </w:tc>
        <w:tc>
          <w:tcPr>
            <w:tcW w:w="0" w:type="auto"/>
            <w:noWrap/>
          </w:tcPr>
          <w:p w14:paraId="47BCE0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77.99</w:t>
            </w:r>
          </w:p>
        </w:tc>
        <w:tc>
          <w:tcPr>
            <w:tcW w:w="0" w:type="auto"/>
            <w:noWrap/>
          </w:tcPr>
          <w:p w14:paraId="33F65C8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78.18</w:t>
            </w:r>
          </w:p>
        </w:tc>
        <w:tc>
          <w:tcPr>
            <w:tcW w:w="0" w:type="auto"/>
            <w:noWrap/>
          </w:tcPr>
          <w:p w14:paraId="0D480C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78.38</w:t>
            </w:r>
          </w:p>
        </w:tc>
        <w:tc>
          <w:tcPr>
            <w:tcW w:w="0" w:type="auto"/>
            <w:noWrap/>
          </w:tcPr>
          <w:p w14:paraId="201AD85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78.56</w:t>
            </w:r>
          </w:p>
        </w:tc>
        <w:tc>
          <w:tcPr>
            <w:tcW w:w="0" w:type="auto"/>
            <w:noWrap/>
          </w:tcPr>
          <w:p w14:paraId="40EB0BE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78.74</w:t>
            </w:r>
          </w:p>
        </w:tc>
        <w:tc>
          <w:tcPr>
            <w:tcW w:w="0" w:type="auto"/>
            <w:noWrap/>
          </w:tcPr>
          <w:p w14:paraId="143465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78.95</w:t>
            </w:r>
          </w:p>
        </w:tc>
        <w:tc>
          <w:tcPr>
            <w:tcW w:w="0" w:type="auto"/>
            <w:noWrap/>
          </w:tcPr>
          <w:p w14:paraId="39279F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79.20</w:t>
            </w:r>
          </w:p>
        </w:tc>
        <w:tc>
          <w:tcPr>
            <w:tcW w:w="0" w:type="auto"/>
            <w:noWrap/>
          </w:tcPr>
          <w:p w14:paraId="402DE2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79.39</w:t>
            </w:r>
          </w:p>
        </w:tc>
        <w:tc>
          <w:tcPr>
            <w:tcW w:w="0" w:type="auto"/>
            <w:noWrap/>
          </w:tcPr>
          <w:p w14:paraId="3B510EC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79.63</w:t>
            </w:r>
          </w:p>
        </w:tc>
        <w:tc>
          <w:tcPr>
            <w:tcW w:w="0" w:type="auto"/>
            <w:noWrap/>
          </w:tcPr>
          <w:p w14:paraId="2FAFD23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072042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80.07</w:t>
            </w:r>
          </w:p>
        </w:tc>
        <w:tc>
          <w:tcPr>
            <w:tcW w:w="0" w:type="auto"/>
            <w:noWrap/>
          </w:tcPr>
          <w:p w14:paraId="7B959DA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80.29</w:t>
            </w:r>
          </w:p>
        </w:tc>
        <w:tc>
          <w:tcPr>
            <w:tcW w:w="0" w:type="auto"/>
            <w:noWrap/>
          </w:tcPr>
          <w:p w14:paraId="35CE6D0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80.50</w:t>
            </w:r>
          </w:p>
        </w:tc>
      </w:tr>
      <w:tr w:rsidR="0037742F" w:rsidRPr="00083AF3" w14:paraId="6E088484" w14:textId="77777777" w:rsidTr="0037742F">
        <w:trPr>
          <w:trHeight w:val="300"/>
        </w:trPr>
        <w:tc>
          <w:tcPr>
            <w:tcW w:w="0" w:type="auto"/>
            <w:noWrap/>
            <w:hideMark/>
          </w:tcPr>
          <w:p w14:paraId="58A18BC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487D02C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78.05</w:t>
            </w:r>
          </w:p>
        </w:tc>
        <w:tc>
          <w:tcPr>
            <w:tcW w:w="0" w:type="auto"/>
            <w:noWrap/>
          </w:tcPr>
          <w:p w14:paraId="7EE054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78.07</w:t>
            </w:r>
          </w:p>
        </w:tc>
        <w:tc>
          <w:tcPr>
            <w:tcW w:w="0" w:type="auto"/>
            <w:noWrap/>
          </w:tcPr>
          <w:p w14:paraId="7F22F5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78.61</w:t>
            </w:r>
          </w:p>
        </w:tc>
        <w:tc>
          <w:tcPr>
            <w:tcW w:w="0" w:type="auto"/>
            <w:noWrap/>
          </w:tcPr>
          <w:p w14:paraId="7B404AE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78.17</w:t>
            </w:r>
          </w:p>
        </w:tc>
        <w:tc>
          <w:tcPr>
            <w:tcW w:w="0" w:type="auto"/>
            <w:noWrap/>
          </w:tcPr>
          <w:p w14:paraId="6C864B5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78.75</w:t>
            </w:r>
          </w:p>
        </w:tc>
        <w:tc>
          <w:tcPr>
            <w:tcW w:w="0" w:type="auto"/>
            <w:noWrap/>
          </w:tcPr>
          <w:p w14:paraId="770652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78.38</w:t>
            </w:r>
          </w:p>
        </w:tc>
        <w:tc>
          <w:tcPr>
            <w:tcW w:w="0" w:type="auto"/>
            <w:noWrap/>
          </w:tcPr>
          <w:p w14:paraId="4886B52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78.84</w:t>
            </w:r>
          </w:p>
        </w:tc>
        <w:tc>
          <w:tcPr>
            <w:tcW w:w="0" w:type="auto"/>
            <w:noWrap/>
          </w:tcPr>
          <w:p w14:paraId="72DFAF4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A54B73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F04E92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7278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48F65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C339E6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4FD28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4C05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814FC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6DF428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7DB4BD6C" w14:textId="77777777" w:rsidTr="0037742F">
        <w:trPr>
          <w:trHeight w:val="300"/>
        </w:trPr>
        <w:tc>
          <w:tcPr>
            <w:tcW w:w="0" w:type="auto"/>
            <w:noWrap/>
          </w:tcPr>
          <w:p w14:paraId="57D0BACE"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Northern Ireland females</w:t>
            </w:r>
          </w:p>
        </w:tc>
        <w:tc>
          <w:tcPr>
            <w:tcW w:w="0" w:type="auto"/>
            <w:noWrap/>
          </w:tcPr>
          <w:p w14:paraId="7D9B5E9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893E1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820EE9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6F2EE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E67A91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CEA84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81A8C3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D825E2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D6279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D9F99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6499E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4FA3B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749C2A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3BD92E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ABA7D8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6E0E9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3378F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D2F297D" w14:textId="77777777" w:rsidTr="0037742F">
        <w:trPr>
          <w:trHeight w:val="300"/>
        </w:trPr>
        <w:tc>
          <w:tcPr>
            <w:tcW w:w="0" w:type="auto"/>
            <w:noWrap/>
            <w:hideMark/>
          </w:tcPr>
          <w:p w14:paraId="19D3D7B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6F0653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82.64</w:t>
            </w:r>
          </w:p>
        </w:tc>
        <w:tc>
          <w:tcPr>
            <w:tcW w:w="0" w:type="auto"/>
            <w:noWrap/>
          </w:tcPr>
          <w:p w14:paraId="60C6E9C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82.88</w:t>
            </w:r>
          </w:p>
        </w:tc>
        <w:tc>
          <w:tcPr>
            <w:tcW w:w="0" w:type="auto"/>
            <w:noWrap/>
          </w:tcPr>
          <w:p w14:paraId="4A033D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83.13</w:t>
            </w:r>
          </w:p>
        </w:tc>
        <w:tc>
          <w:tcPr>
            <w:tcW w:w="0" w:type="auto"/>
            <w:noWrap/>
          </w:tcPr>
          <w:p w14:paraId="7960F8A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83.37</w:t>
            </w:r>
          </w:p>
        </w:tc>
        <w:tc>
          <w:tcPr>
            <w:tcW w:w="0" w:type="auto"/>
            <w:noWrap/>
          </w:tcPr>
          <w:p w14:paraId="182FCF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83.61</w:t>
            </w:r>
          </w:p>
        </w:tc>
        <w:tc>
          <w:tcPr>
            <w:tcW w:w="0" w:type="auto"/>
            <w:noWrap/>
          </w:tcPr>
          <w:p w14:paraId="7D24EC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83.84</w:t>
            </w:r>
          </w:p>
        </w:tc>
        <w:tc>
          <w:tcPr>
            <w:tcW w:w="0" w:type="auto"/>
            <w:noWrap/>
          </w:tcPr>
          <w:p w14:paraId="0C965D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84.07</w:t>
            </w:r>
          </w:p>
        </w:tc>
        <w:tc>
          <w:tcPr>
            <w:tcW w:w="0" w:type="auto"/>
            <w:noWrap/>
          </w:tcPr>
          <w:p w14:paraId="7F897F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84.30</w:t>
            </w:r>
          </w:p>
        </w:tc>
        <w:tc>
          <w:tcPr>
            <w:tcW w:w="0" w:type="auto"/>
            <w:noWrap/>
          </w:tcPr>
          <w:p w14:paraId="58F4BC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84.55</w:t>
            </w:r>
          </w:p>
        </w:tc>
        <w:tc>
          <w:tcPr>
            <w:tcW w:w="0" w:type="auto"/>
            <w:noWrap/>
          </w:tcPr>
          <w:p w14:paraId="3FF48AB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84.80</w:t>
            </w:r>
          </w:p>
        </w:tc>
        <w:tc>
          <w:tcPr>
            <w:tcW w:w="0" w:type="auto"/>
            <w:noWrap/>
          </w:tcPr>
          <w:p w14:paraId="237A1A0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1E450A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59B4BF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85.52</w:t>
            </w:r>
          </w:p>
        </w:tc>
        <w:tc>
          <w:tcPr>
            <w:tcW w:w="0" w:type="auto"/>
            <w:noWrap/>
          </w:tcPr>
          <w:p w14:paraId="0623F1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85.76</w:t>
            </w:r>
          </w:p>
        </w:tc>
        <w:tc>
          <w:tcPr>
            <w:tcW w:w="0" w:type="auto"/>
            <w:noWrap/>
          </w:tcPr>
          <w:p w14:paraId="2BED530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86.00</w:t>
            </w:r>
          </w:p>
        </w:tc>
        <w:tc>
          <w:tcPr>
            <w:tcW w:w="0" w:type="auto"/>
            <w:noWrap/>
          </w:tcPr>
          <w:p w14:paraId="4A97A3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86.24</w:t>
            </w:r>
          </w:p>
        </w:tc>
        <w:tc>
          <w:tcPr>
            <w:tcW w:w="0" w:type="auto"/>
            <w:noWrap/>
          </w:tcPr>
          <w:p w14:paraId="366F76D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86.46</w:t>
            </w:r>
          </w:p>
        </w:tc>
      </w:tr>
      <w:tr w:rsidR="0037742F" w:rsidRPr="00083AF3" w14:paraId="03ADC412" w14:textId="77777777" w:rsidTr="0037742F">
        <w:trPr>
          <w:trHeight w:val="300"/>
        </w:trPr>
        <w:tc>
          <w:tcPr>
            <w:tcW w:w="0" w:type="auto"/>
            <w:noWrap/>
            <w:hideMark/>
          </w:tcPr>
          <w:p w14:paraId="4557854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49A048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83.34</w:t>
            </w:r>
          </w:p>
        </w:tc>
        <w:tc>
          <w:tcPr>
            <w:tcW w:w="0" w:type="auto"/>
            <w:noWrap/>
          </w:tcPr>
          <w:p w14:paraId="24F956C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83.88</w:t>
            </w:r>
          </w:p>
        </w:tc>
        <w:tc>
          <w:tcPr>
            <w:tcW w:w="0" w:type="auto"/>
            <w:noWrap/>
          </w:tcPr>
          <w:p w14:paraId="0C8380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84.32</w:t>
            </w:r>
          </w:p>
        </w:tc>
        <w:tc>
          <w:tcPr>
            <w:tcW w:w="0" w:type="auto"/>
            <w:noWrap/>
          </w:tcPr>
          <w:p w14:paraId="2BE328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84.76</w:t>
            </w:r>
          </w:p>
        </w:tc>
        <w:tc>
          <w:tcPr>
            <w:tcW w:w="0" w:type="auto"/>
            <w:noWrap/>
          </w:tcPr>
          <w:p w14:paraId="44993C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85.14</w:t>
            </w:r>
          </w:p>
        </w:tc>
        <w:tc>
          <w:tcPr>
            <w:tcW w:w="0" w:type="auto"/>
            <w:noWrap/>
          </w:tcPr>
          <w:p w14:paraId="45A8D50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85.56</w:t>
            </w:r>
          </w:p>
        </w:tc>
        <w:tc>
          <w:tcPr>
            <w:tcW w:w="0" w:type="auto"/>
            <w:noWrap/>
          </w:tcPr>
          <w:p w14:paraId="7900C0A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85.94</w:t>
            </w:r>
          </w:p>
        </w:tc>
        <w:tc>
          <w:tcPr>
            <w:tcW w:w="0" w:type="auto"/>
            <w:noWrap/>
          </w:tcPr>
          <w:p w14:paraId="2CEBF4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86.30</w:t>
            </w:r>
          </w:p>
        </w:tc>
        <w:tc>
          <w:tcPr>
            <w:tcW w:w="0" w:type="auto"/>
            <w:noWrap/>
          </w:tcPr>
          <w:p w14:paraId="731B3B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86.64</w:t>
            </w:r>
          </w:p>
        </w:tc>
        <w:tc>
          <w:tcPr>
            <w:tcW w:w="0" w:type="auto"/>
            <w:noWrap/>
          </w:tcPr>
          <w:p w14:paraId="76C2E3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86.98</w:t>
            </w:r>
          </w:p>
        </w:tc>
        <w:tc>
          <w:tcPr>
            <w:tcW w:w="0" w:type="auto"/>
            <w:noWrap/>
          </w:tcPr>
          <w:p w14:paraId="2DAF626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87.33</w:t>
            </w:r>
          </w:p>
        </w:tc>
        <w:tc>
          <w:tcPr>
            <w:tcW w:w="0" w:type="auto"/>
            <w:noWrap/>
          </w:tcPr>
          <w:p w14:paraId="3C5ED8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87.64</w:t>
            </w:r>
          </w:p>
        </w:tc>
        <w:tc>
          <w:tcPr>
            <w:tcW w:w="0" w:type="auto"/>
            <w:noWrap/>
          </w:tcPr>
          <w:p w14:paraId="1DAEBEC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88.00</w:t>
            </w:r>
          </w:p>
        </w:tc>
        <w:tc>
          <w:tcPr>
            <w:tcW w:w="0" w:type="auto"/>
            <w:noWrap/>
          </w:tcPr>
          <w:p w14:paraId="53D8CD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88.31</w:t>
            </w:r>
          </w:p>
        </w:tc>
        <w:tc>
          <w:tcPr>
            <w:tcW w:w="0" w:type="auto"/>
            <w:noWrap/>
          </w:tcPr>
          <w:p w14:paraId="3F3D5F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88.66</w:t>
            </w:r>
          </w:p>
        </w:tc>
        <w:tc>
          <w:tcPr>
            <w:tcW w:w="0" w:type="auto"/>
            <w:noWrap/>
          </w:tcPr>
          <w:p w14:paraId="30859DE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88.99</w:t>
            </w:r>
          </w:p>
        </w:tc>
        <w:tc>
          <w:tcPr>
            <w:tcW w:w="0" w:type="auto"/>
            <w:noWrap/>
          </w:tcPr>
          <w:p w14:paraId="11083A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89.33</w:t>
            </w:r>
          </w:p>
        </w:tc>
      </w:tr>
      <w:tr w:rsidR="0037742F" w:rsidRPr="00083AF3" w14:paraId="41F1F8EA" w14:textId="77777777" w:rsidTr="0037742F">
        <w:trPr>
          <w:trHeight w:val="300"/>
        </w:trPr>
        <w:tc>
          <w:tcPr>
            <w:tcW w:w="0" w:type="auto"/>
            <w:noWrap/>
            <w:hideMark/>
          </w:tcPr>
          <w:p w14:paraId="3C479E9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29BB5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81.95</w:t>
            </w:r>
          </w:p>
        </w:tc>
        <w:tc>
          <w:tcPr>
            <w:tcW w:w="0" w:type="auto"/>
            <w:noWrap/>
          </w:tcPr>
          <w:p w14:paraId="4A84A9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5E617A0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81.89</w:t>
            </w:r>
          </w:p>
        </w:tc>
        <w:tc>
          <w:tcPr>
            <w:tcW w:w="0" w:type="auto"/>
            <w:noWrap/>
          </w:tcPr>
          <w:p w14:paraId="5C93F97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33D66C0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82.02</w:t>
            </w:r>
          </w:p>
        </w:tc>
        <w:tc>
          <w:tcPr>
            <w:tcW w:w="0" w:type="auto"/>
            <w:noWrap/>
          </w:tcPr>
          <w:p w14:paraId="43FA1C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6D13400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82.24</w:t>
            </w:r>
          </w:p>
        </w:tc>
        <w:tc>
          <w:tcPr>
            <w:tcW w:w="0" w:type="auto"/>
            <w:noWrap/>
          </w:tcPr>
          <w:p w14:paraId="168CC2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82.34</w:t>
            </w:r>
          </w:p>
        </w:tc>
        <w:tc>
          <w:tcPr>
            <w:tcW w:w="0" w:type="auto"/>
            <w:noWrap/>
          </w:tcPr>
          <w:p w14:paraId="3112A1A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82.43</w:t>
            </w:r>
          </w:p>
        </w:tc>
        <w:tc>
          <w:tcPr>
            <w:tcW w:w="0" w:type="auto"/>
            <w:noWrap/>
          </w:tcPr>
          <w:p w14:paraId="32CF77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82.56</w:t>
            </w:r>
          </w:p>
        </w:tc>
        <w:tc>
          <w:tcPr>
            <w:tcW w:w="0" w:type="auto"/>
            <w:noWrap/>
          </w:tcPr>
          <w:p w14:paraId="5C35C24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156B27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82.84</w:t>
            </w:r>
          </w:p>
        </w:tc>
        <w:tc>
          <w:tcPr>
            <w:tcW w:w="0" w:type="auto"/>
            <w:noWrap/>
          </w:tcPr>
          <w:p w14:paraId="4AC661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83.00</w:t>
            </w:r>
          </w:p>
        </w:tc>
        <w:tc>
          <w:tcPr>
            <w:tcW w:w="0" w:type="auto"/>
            <w:noWrap/>
          </w:tcPr>
          <w:p w14:paraId="379D69D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c>
          <w:tcPr>
            <w:tcW w:w="0" w:type="auto"/>
            <w:noWrap/>
          </w:tcPr>
          <w:p w14:paraId="2CF2F21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c>
          <w:tcPr>
            <w:tcW w:w="0" w:type="auto"/>
            <w:noWrap/>
          </w:tcPr>
          <w:p w14:paraId="7F3F30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83.42</w:t>
            </w:r>
          </w:p>
        </w:tc>
        <w:tc>
          <w:tcPr>
            <w:tcW w:w="0" w:type="auto"/>
            <w:noWrap/>
          </w:tcPr>
          <w:p w14:paraId="36359DC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83.55</w:t>
            </w:r>
          </w:p>
        </w:tc>
      </w:tr>
      <w:tr w:rsidR="0037742F" w:rsidRPr="00083AF3" w14:paraId="537EBE85" w14:textId="77777777" w:rsidTr="0037742F">
        <w:trPr>
          <w:trHeight w:val="300"/>
        </w:trPr>
        <w:tc>
          <w:tcPr>
            <w:tcW w:w="0" w:type="auto"/>
            <w:noWrap/>
            <w:hideMark/>
          </w:tcPr>
          <w:p w14:paraId="7AE6EFE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088DD1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82.26</w:t>
            </w:r>
          </w:p>
        </w:tc>
        <w:tc>
          <w:tcPr>
            <w:tcW w:w="0" w:type="auto"/>
            <w:noWrap/>
          </w:tcPr>
          <w:p w14:paraId="43A057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795C6E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82.38</w:t>
            </w:r>
          </w:p>
        </w:tc>
        <w:tc>
          <w:tcPr>
            <w:tcW w:w="0" w:type="auto"/>
            <w:noWrap/>
          </w:tcPr>
          <w:p w14:paraId="6A0482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4A0B24D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28916F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82.43</w:t>
            </w:r>
          </w:p>
        </w:tc>
        <w:tc>
          <w:tcPr>
            <w:tcW w:w="0" w:type="auto"/>
            <w:noWrap/>
          </w:tcPr>
          <w:p w14:paraId="6E7327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82.44</w:t>
            </w:r>
          </w:p>
        </w:tc>
        <w:tc>
          <w:tcPr>
            <w:tcW w:w="0" w:type="auto"/>
            <w:noWrap/>
          </w:tcPr>
          <w:p w14:paraId="52BD9C6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2600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F3A2F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0C0B7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3C34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C1D78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3769EC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8B6037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9AF0D5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A0D1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78BD0376" w14:textId="77777777" w:rsidTr="0037742F">
        <w:trPr>
          <w:trHeight w:val="300"/>
        </w:trPr>
        <w:tc>
          <w:tcPr>
            <w:tcW w:w="0" w:type="auto"/>
            <w:noWrap/>
          </w:tcPr>
          <w:p w14:paraId="405FE622"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Scotland males</w:t>
            </w:r>
          </w:p>
        </w:tc>
        <w:tc>
          <w:tcPr>
            <w:tcW w:w="0" w:type="auto"/>
            <w:noWrap/>
          </w:tcPr>
          <w:p w14:paraId="3A0C7CD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C1D4F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77C34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8AEB6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876D21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166DB9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202961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446AE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C556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8E2A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F634F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5A5E9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EB9A8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694E8F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B9379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196BE7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F1521C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099B1E7" w14:textId="77777777" w:rsidTr="0037742F">
        <w:trPr>
          <w:trHeight w:val="300"/>
        </w:trPr>
        <w:tc>
          <w:tcPr>
            <w:tcW w:w="0" w:type="auto"/>
            <w:noWrap/>
            <w:hideMark/>
          </w:tcPr>
          <w:p w14:paraId="063ACCF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18D5E6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76.74</w:t>
            </w:r>
          </w:p>
        </w:tc>
        <w:tc>
          <w:tcPr>
            <w:tcW w:w="0" w:type="auto"/>
            <w:noWrap/>
          </w:tcPr>
          <w:p w14:paraId="60F448D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76.99</w:t>
            </w:r>
          </w:p>
        </w:tc>
        <w:tc>
          <w:tcPr>
            <w:tcW w:w="0" w:type="auto"/>
            <w:noWrap/>
          </w:tcPr>
          <w:p w14:paraId="169A66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77.23</w:t>
            </w:r>
          </w:p>
        </w:tc>
        <w:tc>
          <w:tcPr>
            <w:tcW w:w="0" w:type="auto"/>
            <w:noWrap/>
          </w:tcPr>
          <w:p w14:paraId="3C5AF78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77.48</w:t>
            </w:r>
          </w:p>
        </w:tc>
        <w:tc>
          <w:tcPr>
            <w:tcW w:w="0" w:type="auto"/>
            <w:noWrap/>
          </w:tcPr>
          <w:p w14:paraId="08D76E6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4BB4511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77.96</w:t>
            </w:r>
          </w:p>
        </w:tc>
        <w:tc>
          <w:tcPr>
            <w:tcW w:w="0" w:type="auto"/>
            <w:noWrap/>
          </w:tcPr>
          <w:p w14:paraId="5F98DF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78.20</w:t>
            </w:r>
          </w:p>
        </w:tc>
        <w:tc>
          <w:tcPr>
            <w:tcW w:w="0" w:type="auto"/>
            <w:noWrap/>
          </w:tcPr>
          <w:p w14:paraId="06D4C8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78.43</w:t>
            </w:r>
          </w:p>
        </w:tc>
        <w:tc>
          <w:tcPr>
            <w:tcW w:w="0" w:type="auto"/>
            <w:noWrap/>
          </w:tcPr>
          <w:p w14:paraId="2C0C1D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78.68</w:t>
            </w:r>
          </w:p>
        </w:tc>
        <w:tc>
          <w:tcPr>
            <w:tcW w:w="0" w:type="auto"/>
            <w:noWrap/>
          </w:tcPr>
          <w:p w14:paraId="67C1674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78.93</w:t>
            </w:r>
          </w:p>
        </w:tc>
        <w:tc>
          <w:tcPr>
            <w:tcW w:w="0" w:type="auto"/>
            <w:noWrap/>
          </w:tcPr>
          <w:p w14:paraId="01A33C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79.17</w:t>
            </w:r>
          </w:p>
        </w:tc>
        <w:tc>
          <w:tcPr>
            <w:tcW w:w="0" w:type="auto"/>
            <w:noWrap/>
          </w:tcPr>
          <w:p w14:paraId="6E474A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79.42</w:t>
            </w:r>
          </w:p>
        </w:tc>
        <w:tc>
          <w:tcPr>
            <w:tcW w:w="0" w:type="auto"/>
            <w:noWrap/>
          </w:tcPr>
          <w:p w14:paraId="3FF79DC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79.66</w:t>
            </w:r>
          </w:p>
        </w:tc>
        <w:tc>
          <w:tcPr>
            <w:tcW w:w="0" w:type="auto"/>
            <w:noWrap/>
          </w:tcPr>
          <w:p w14:paraId="196C2F9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79.91</w:t>
            </w:r>
          </w:p>
        </w:tc>
        <w:tc>
          <w:tcPr>
            <w:tcW w:w="0" w:type="auto"/>
            <w:noWrap/>
          </w:tcPr>
          <w:p w14:paraId="666B517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80.15</w:t>
            </w:r>
          </w:p>
        </w:tc>
        <w:tc>
          <w:tcPr>
            <w:tcW w:w="0" w:type="auto"/>
            <w:noWrap/>
          </w:tcPr>
          <w:p w14:paraId="3E21C56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80.39</w:t>
            </w:r>
          </w:p>
        </w:tc>
        <w:tc>
          <w:tcPr>
            <w:tcW w:w="0" w:type="auto"/>
            <w:noWrap/>
          </w:tcPr>
          <w:p w14:paraId="309F0B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80.62</w:t>
            </w:r>
          </w:p>
        </w:tc>
      </w:tr>
      <w:tr w:rsidR="0037742F" w:rsidRPr="00083AF3" w14:paraId="2F996D21" w14:textId="77777777" w:rsidTr="0037742F">
        <w:trPr>
          <w:trHeight w:val="300"/>
        </w:trPr>
        <w:tc>
          <w:tcPr>
            <w:tcW w:w="0" w:type="auto"/>
            <w:noWrap/>
            <w:hideMark/>
          </w:tcPr>
          <w:p w14:paraId="034AE235"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6AD4C55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77.18</w:t>
            </w:r>
          </w:p>
        </w:tc>
        <w:tc>
          <w:tcPr>
            <w:tcW w:w="0" w:type="auto"/>
            <w:noWrap/>
          </w:tcPr>
          <w:p w14:paraId="7FA2D2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77.61</w:t>
            </w:r>
          </w:p>
        </w:tc>
        <w:tc>
          <w:tcPr>
            <w:tcW w:w="0" w:type="auto"/>
            <w:noWrap/>
          </w:tcPr>
          <w:p w14:paraId="2467DA2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77.98</w:t>
            </w:r>
          </w:p>
        </w:tc>
        <w:tc>
          <w:tcPr>
            <w:tcW w:w="0" w:type="auto"/>
            <w:noWrap/>
          </w:tcPr>
          <w:p w14:paraId="3F28F7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78.35</w:t>
            </w:r>
          </w:p>
        </w:tc>
        <w:tc>
          <w:tcPr>
            <w:tcW w:w="0" w:type="auto"/>
            <w:noWrap/>
          </w:tcPr>
          <w:p w14:paraId="21A591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78.68</w:t>
            </w:r>
          </w:p>
        </w:tc>
        <w:tc>
          <w:tcPr>
            <w:tcW w:w="0" w:type="auto"/>
            <w:noWrap/>
          </w:tcPr>
          <w:p w14:paraId="67B9C4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5CAA13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79.37</w:t>
            </w:r>
          </w:p>
        </w:tc>
        <w:tc>
          <w:tcPr>
            <w:tcW w:w="0" w:type="auto"/>
            <w:noWrap/>
          </w:tcPr>
          <w:p w14:paraId="03CC4F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79.69</w:t>
            </w:r>
          </w:p>
        </w:tc>
        <w:tc>
          <w:tcPr>
            <w:tcW w:w="0" w:type="auto"/>
            <w:noWrap/>
          </w:tcPr>
          <w:p w14:paraId="5013F0B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79.99</w:t>
            </w:r>
          </w:p>
        </w:tc>
        <w:tc>
          <w:tcPr>
            <w:tcW w:w="0" w:type="auto"/>
            <w:noWrap/>
          </w:tcPr>
          <w:p w14:paraId="2806944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80.30</w:t>
            </w:r>
          </w:p>
        </w:tc>
        <w:tc>
          <w:tcPr>
            <w:tcW w:w="0" w:type="auto"/>
            <w:noWrap/>
          </w:tcPr>
          <w:p w14:paraId="1F73C5B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3775718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80.90</w:t>
            </w:r>
          </w:p>
        </w:tc>
        <w:tc>
          <w:tcPr>
            <w:tcW w:w="0" w:type="auto"/>
            <w:noWrap/>
          </w:tcPr>
          <w:p w14:paraId="2F90EC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81.22</w:t>
            </w:r>
          </w:p>
        </w:tc>
        <w:tc>
          <w:tcPr>
            <w:tcW w:w="0" w:type="auto"/>
            <w:noWrap/>
          </w:tcPr>
          <w:p w14:paraId="65C669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81.51</w:t>
            </w:r>
          </w:p>
        </w:tc>
        <w:tc>
          <w:tcPr>
            <w:tcW w:w="0" w:type="auto"/>
            <w:noWrap/>
          </w:tcPr>
          <w:p w14:paraId="07C041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81.82</w:t>
            </w:r>
          </w:p>
        </w:tc>
        <w:tc>
          <w:tcPr>
            <w:tcW w:w="0" w:type="auto"/>
            <w:noWrap/>
          </w:tcPr>
          <w:p w14:paraId="759D74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3479616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82.42</w:t>
            </w:r>
          </w:p>
        </w:tc>
      </w:tr>
      <w:tr w:rsidR="0037742F" w:rsidRPr="00083AF3" w14:paraId="60B9316D" w14:textId="77777777" w:rsidTr="0037742F">
        <w:trPr>
          <w:trHeight w:val="300"/>
        </w:trPr>
        <w:tc>
          <w:tcPr>
            <w:tcW w:w="0" w:type="auto"/>
            <w:noWrap/>
            <w:hideMark/>
          </w:tcPr>
          <w:p w14:paraId="2BFC48E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884BA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76.31</w:t>
            </w:r>
          </w:p>
        </w:tc>
        <w:tc>
          <w:tcPr>
            <w:tcW w:w="0" w:type="auto"/>
            <w:noWrap/>
          </w:tcPr>
          <w:p w14:paraId="6703F2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76.37</w:t>
            </w:r>
          </w:p>
        </w:tc>
        <w:tc>
          <w:tcPr>
            <w:tcW w:w="0" w:type="auto"/>
            <w:noWrap/>
          </w:tcPr>
          <w:p w14:paraId="1D6BF8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76.46</w:t>
            </w:r>
          </w:p>
        </w:tc>
        <w:tc>
          <w:tcPr>
            <w:tcW w:w="0" w:type="auto"/>
            <w:noWrap/>
          </w:tcPr>
          <w:p w14:paraId="521A1F2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76.58</w:t>
            </w:r>
          </w:p>
        </w:tc>
        <w:tc>
          <w:tcPr>
            <w:tcW w:w="0" w:type="auto"/>
            <w:noWrap/>
          </w:tcPr>
          <w:p w14:paraId="4F2981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76.72</w:t>
            </w:r>
          </w:p>
        </w:tc>
        <w:tc>
          <w:tcPr>
            <w:tcW w:w="0" w:type="auto"/>
            <w:noWrap/>
          </w:tcPr>
          <w:p w14:paraId="064D275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76.88</w:t>
            </w:r>
          </w:p>
        </w:tc>
        <w:tc>
          <w:tcPr>
            <w:tcW w:w="0" w:type="auto"/>
            <w:noWrap/>
          </w:tcPr>
          <w:p w14:paraId="58EAEA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77.05</w:t>
            </w:r>
          </w:p>
        </w:tc>
        <w:tc>
          <w:tcPr>
            <w:tcW w:w="0" w:type="auto"/>
            <w:noWrap/>
          </w:tcPr>
          <w:p w14:paraId="47323B2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77.20</w:t>
            </w:r>
          </w:p>
        </w:tc>
        <w:tc>
          <w:tcPr>
            <w:tcW w:w="0" w:type="auto"/>
            <w:noWrap/>
          </w:tcPr>
          <w:p w14:paraId="6D1482D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77.35</w:t>
            </w:r>
          </w:p>
        </w:tc>
        <w:tc>
          <w:tcPr>
            <w:tcW w:w="0" w:type="auto"/>
            <w:noWrap/>
          </w:tcPr>
          <w:p w14:paraId="46ED32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77.53</w:t>
            </w:r>
          </w:p>
        </w:tc>
        <w:tc>
          <w:tcPr>
            <w:tcW w:w="0" w:type="auto"/>
            <w:noWrap/>
          </w:tcPr>
          <w:p w14:paraId="14B726A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77.73</w:t>
            </w:r>
          </w:p>
        </w:tc>
        <w:tc>
          <w:tcPr>
            <w:tcW w:w="0" w:type="auto"/>
            <w:noWrap/>
          </w:tcPr>
          <w:p w14:paraId="5152997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77.89</w:t>
            </w:r>
          </w:p>
        </w:tc>
        <w:tc>
          <w:tcPr>
            <w:tcW w:w="0" w:type="auto"/>
            <w:noWrap/>
          </w:tcPr>
          <w:p w14:paraId="68D5C7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78.08</w:t>
            </w:r>
          </w:p>
        </w:tc>
        <w:tc>
          <w:tcPr>
            <w:tcW w:w="0" w:type="auto"/>
            <w:noWrap/>
          </w:tcPr>
          <w:p w14:paraId="6C494FA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78.26</w:t>
            </w:r>
          </w:p>
        </w:tc>
        <w:tc>
          <w:tcPr>
            <w:tcW w:w="0" w:type="auto"/>
            <w:noWrap/>
          </w:tcPr>
          <w:p w14:paraId="53822B2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78.44</w:t>
            </w:r>
          </w:p>
        </w:tc>
        <w:tc>
          <w:tcPr>
            <w:tcW w:w="0" w:type="auto"/>
            <w:noWrap/>
          </w:tcPr>
          <w:p w14:paraId="43BEAE3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78.62</w:t>
            </w:r>
          </w:p>
        </w:tc>
        <w:tc>
          <w:tcPr>
            <w:tcW w:w="0" w:type="auto"/>
            <w:noWrap/>
          </w:tcPr>
          <w:p w14:paraId="052E6A8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r>
      <w:tr w:rsidR="0037742F" w:rsidRPr="00083AF3" w14:paraId="268AF6F9" w14:textId="77777777" w:rsidTr="0037742F">
        <w:trPr>
          <w:trHeight w:val="300"/>
        </w:trPr>
        <w:tc>
          <w:tcPr>
            <w:tcW w:w="0" w:type="auto"/>
            <w:noWrap/>
            <w:hideMark/>
          </w:tcPr>
          <w:p w14:paraId="3BAA1CE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0822CE5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76.79</w:t>
            </w:r>
          </w:p>
        </w:tc>
        <w:tc>
          <w:tcPr>
            <w:tcW w:w="0" w:type="auto"/>
            <w:noWrap/>
          </w:tcPr>
          <w:p w14:paraId="3A538B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77.02</w:t>
            </w:r>
          </w:p>
        </w:tc>
        <w:tc>
          <w:tcPr>
            <w:tcW w:w="0" w:type="auto"/>
            <w:noWrap/>
          </w:tcPr>
          <w:p w14:paraId="321A519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77.32</w:t>
            </w:r>
          </w:p>
        </w:tc>
        <w:tc>
          <w:tcPr>
            <w:tcW w:w="0" w:type="auto"/>
            <w:noWrap/>
          </w:tcPr>
          <w:p w14:paraId="36B8BC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76.95</w:t>
            </w:r>
          </w:p>
        </w:tc>
        <w:tc>
          <w:tcPr>
            <w:tcW w:w="0" w:type="auto"/>
            <w:noWrap/>
          </w:tcPr>
          <w:p w14:paraId="683413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76.96</w:t>
            </w:r>
          </w:p>
        </w:tc>
        <w:tc>
          <w:tcPr>
            <w:tcW w:w="0" w:type="auto"/>
            <w:noWrap/>
          </w:tcPr>
          <w:p w14:paraId="30D0B21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77.13</w:t>
            </w:r>
          </w:p>
        </w:tc>
        <w:tc>
          <w:tcPr>
            <w:tcW w:w="0" w:type="auto"/>
            <w:noWrap/>
          </w:tcPr>
          <w:p w14:paraId="514BEE4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77.05</w:t>
            </w:r>
          </w:p>
        </w:tc>
        <w:tc>
          <w:tcPr>
            <w:tcW w:w="0" w:type="auto"/>
            <w:noWrap/>
          </w:tcPr>
          <w:p w14:paraId="6901B55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95F13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53B0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5A469E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F80286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29B9F1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732DF6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B0D5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F57EE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11B64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BD949C2" w14:textId="77777777" w:rsidTr="0037742F">
        <w:trPr>
          <w:trHeight w:val="300"/>
        </w:trPr>
        <w:tc>
          <w:tcPr>
            <w:tcW w:w="0" w:type="auto"/>
            <w:noWrap/>
          </w:tcPr>
          <w:p w14:paraId="3C3169E0"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Scotland females</w:t>
            </w:r>
          </w:p>
        </w:tc>
        <w:tc>
          <w:tcPr>
            <w:tcW w:w="0" w:type="auto"/>
            <w:noWrap/>
          </w:tcPr>
          <w:p w14:paraId="4EB791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360BCE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13D12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05991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4CE971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4872CE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0D1F10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117ACD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44DDEF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705C9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9BD32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C0187D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1C628A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A12D38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48DC3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3540C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0437B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93D5CBC" w14:textId="77777777" w:rsidTr="0037742F">
        <w:trPr>
          <w:trHeight w:val="300"/>
        </w:trPr>
        <w:tc>
          <w:tcPr>
            <w:tcW w:w="0" w:type="auto"/>
            <w:noWrap/>
            <w:hideMark/>
          </w:tcPr>
          <w:p w14:paraId="19EF63C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lastRenderedPageBreak/>
              <w:t>Median projection</w:t>
            </w:r>
          </w:p>
        </w:tc>
        <w:tc>
          <w:tcPr>
            <w:tcW w:w="0" w:type="auto"/>
            <w:noWrap/>
          </w:tcPr>
          <w:p w14:paraId="0FD2B9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81.00</w:t>
            </w:r>
          </w:p>
        </w:tc>
        <w:tc>
          <w:tcPr>
            <w:tcW w:w="0" w:type="auto"/>
            <w:noWrap/>
          </w:tcPr>
          <w:p w14:paraId="2223744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81.18</w:t>
            </w:r>
          </w:p>
        </w:tc>
        <w:tc>
          <w:tcPr>
            <w:tcW w:w="0" w:type="auto"/>
            <w:noWrap/>
          </w:tcPr>
          <w:p w14:paraId="4530057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81.37</w:t>
            </w:r>
          </w:p>
        </w:tc>
        <w:tc>
          <w:tcPr>
            <w:tcW w:w="0" w:type="auto"/>
            <w:noWrap/>
          </w:tcPr>
          <w:p w14:paraId="5E4F23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81.55</w:t>
            </w:r>
          </w:p>
        </w:tc>
        <w:tc>
          <w:tcPr>
            <w:tcW w:w="0" w:type="auto"/>
            <w:noWrap/>
          </w:tcPr>
          <w:p w14:paraId="1D000A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81.73</w:t>
            </w:r>
          </w:p>
        </w:tc>
        <w:tc>
          <w:tcPr>
            <w:tcW w:w="0" w:type="auto"/>
            <w:noWrap/>
          </w:tcPr>
          <w:p w14:paraId="25B00D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6DF734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82.08</w:t>
            </w:r>
          </w:p>
        </w:tc>
        <w:tc>
          <w:tcPr>
            <w:tcW w:w="0" w:type="auto"/>
            <w:noWrap/>
          </w:tcPr>
          <w:p w14:paraId="3FB7E6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82.26</w:t>
            </w:r>
          </w:p>
        </w:tc>
        <w:tc>
          <w:tcPr>
            <w:tcW w:w="0" w:type="auto"/>
            <w:noWrap/>
          </w:tcPr>
          <w:p w14:paraId="0D242F5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82.44</w:t>
            </w:r>
          </w:p>
        </w:tc>
        <w:tc>
          <w:tcPr>
            <w:tcW w:w="0" w:type="auto"/>
            <w:noWrap/>
          </w:tcPr>
          <w:p w14:paraId="403879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82.63</w:t>
            </w:r>
          </w:p>
        </w:tc>
        <w:tc>
          <w:tcPr>
            <w:tcW w:w="0" w:type="auto"/>
            <w:noWrap/>
          </w:tcPr>
          <w:p w14:paraId="51A13C6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82.81</w:t>
            </w:r>
          </w:p>
        </w:tc>
        <w:tc>
          <w:tcPr>
            <w:tcW w:w="0" w:type="auto"/>
            <w:noWrap/>
          </w:tcPr>
          <w:p w14:paraId="319782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1C737A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83.18</w:t>
            </w:r>
          </w:p>
        </w:tc>
        <w:tc>
          <w:tcPr>
            <w:tcW w:w="0" w:type="auto"/>
            <w:noWrap/>
          </w:tcPr>
          <w:p w14:paraId="1524A2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83.36</w:t>
            </w:r>
          </w:p>
        </w:tc>
        <w:tc>
          <w:tcPr>
            <w:tcW w:w="0" w:type="auto"/>
            <w:noWrap/>
          </w:tcPr>
          <w:p w14:paraId="3976AD5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83.54</w:t>
            </w:r>
          </w:p>
        </w:tc>
        <w:tc>
          <w:tcPr>
            <w:tcW w:w="0" w:type="auto"/>
            <w:noWrap/>
          </w:tcPr>
          <w:p w14:paraId="18E3F83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83.72</w:t>
            </w:r>
          </w:p>
        </w:tc>
        <w:tc>
          <w:tcPr>
            <w:tcW w:w="0" w:type="auto"/>
            <w:noWrap/>
          </w:tcPr>
          <w:p w14:paraId="7CB5E5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r>
      <w:tr w:rsidR="0037742F" w:rsidRPr="00083AF3" w14:paraId="4ADC11A3" w14:textId="77777777" w:rsidTr="0037742F">
        <w:trPr>
          <w:trHeight w:val="300"/>
        </w:trPr>
        <w:tc>
          <w:tcPr>
            <w:tcW w:w="0" w:type="auto"/>
            <w:noWrap/>
            <w:hideMark/>
          </w:tcPr>
          <w:p w14:paraId="721B76E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22AE72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81.53</w:t>
            </w:r>
          </w:p>
        </w:tc>
        <w:tc>
          <w:tcPr>
            <w:tcW w:w="0" w:type="auto"/>
            <w:noWrap/>
          </w:tcPr>
          <w:p w14:paraId="195C7A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0BD49B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764B3DA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82.60</w:t>
            </w:r>
          </w:p>
        </w:tc>
        <w:tc>
          <w:tcPr>
            <w:tcW w:w="0" w:type="auto"/>
            <w:noWrap/>
          </w:tcPr>
          <w:p w14:paraId="3F89ADD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82.88</w:t>
            </w:r>
          </w:p>
        </w:tc>
        <w:tc>
          <w:tcPr>
            <w:tcW w:w="0" w:type="auto"/>
            <w:noWrap/>
          </w:tcPr>
          <w:p w14:paraId="1FDE564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83.20</w:t>
            </w:r>
          </w:p>
        </w:tc>
        <w:tc>
          <w:tcPr>
            <w:tcW w:w="0" w:type="auto"/>
            <w:noWrap/>
          </w:tcPr>
          <w:p w14:paraId="2FA1182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83.49</w:t>
            </w:r>
          </w:p>
        </w:tc>
        <w:tc>
          <w:tcPr>
            <w:tcW w:w="0" w:type="auto"/>
            <w:noWrap/>
          </w:tcPr>
          <w:p w14:paraId="522907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83.76</w:t>
            </w:r>
          </w:p>
        </w:tc>
        <w:tc>
          <w:tcPr>
            <w:tcW w:w="0" w:type="auto"/>
            <w:noWrap/>
          </w:tcPr>
          <w:p w14:paraId="0B1D500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84.02</w:t>
            </w:r>
          </w:p>
        </w:tc>
        <w:tc>
          <w:tcPr>
            <w:tcW w:w="0" w:type="auto"/>
            <w:noWrap/>
          </w:tcPr>
          <w:p w14:paraId="7E94602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84.28</w:t>
            </w:r>
          </w:p>
        </w:tc>
        <w:tc>
          <w:tcPr>
            <w:tcW w:w="0" w:type="auto"/>
            <w:noWrap/>
          </w:tcPr>
          <w:p w14:paraId="1D3AA8A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84.54</w:t>
            </w:r>
          </w:p>
        </w:tc>
        <w:tc>
          <w:tcPr>
            <w:tcW w:w="0" w:type="auto"/>
            <w:noWrap/>
          </w:tcPr>
          <w:p w14:paraId="6E656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84.77</w:t>
            </w:r>
          </w:p>
        </w:tc>
        <w:tc>
          <w:tcPr>
            <w:tcW w:w="0" w:type="auto"/>
            <w:noWrap/>
          </w:tcPr>
          <w:p w14:paraId="4343B99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18329B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688A6D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85.54</w:t>
            </w:r>
          </w:p>
        </w:tc>
        <w:tc>
          <w:tcPr>
            <w:tcW w:w="0" w:type="auto"/>
            <w:noWrap/>
          </w:tcPr>
          <w:p w14:paraId="21A2146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85.79</w:t>
            </w:r>
          </w:p>
        </w:tc>
        <w:tc>
          <w:tcPr>
            <w:tcW w:w="0" w:type="auto"/>
            <w:noWrap/>
          </w:tcPr>
          <w:p w14:paraId="61F68F1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86.05</w:t>
            </w:r>
          </w:p>
        </w:tc>
      </w:tr>
      <w:tr w:rsidR="0037742F" w:rsidRPr="00083AF3" w14:paraId="025C8A9A" w14:textId="77777777" w:rsidTr="0037742F">
        <w:trPr>
          <w:trHeight w:val="300"/>
        </w:trPr>
        <w:tc>
          <w:tcPr>
            <w:tcW w:w="0" w:type="auto"/>
            <w:noWrap/>
            <w:hideMark/>
          </w:tcPr>
          <w:p w14:paraId="779D817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707C979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80.48</w:t>
            </w:r>
          </w:p>
        </w:tc>
        <w:tc>
          <w:tcPr>
            <w:tcW w:w="0" w:type="auto"/>
            <w:noWrap/>
          </w:tcPr>
          <w:p w14:paraId="76D10C5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4CD464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0B11910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80.48</w:t>
            </w:r>
          </w:p>
        </w:tc>
        <w:tc>
          <w:tcPr>
            <w:tcW w:w="0" w:type="auto"/>
            <w:noWrap/>
          </w:tcPr>
          <w:p w14:paraId="3BF510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80.53</w:t>
            </w:r>
          </w:p>
        </w:tc>
        <w:tc>
          <w:tcPr>
            <w:tcW w:w="0" w:type="auto"/>
            <w:noWrap/>
          </w:tcPr>
          <w:p w14:paraId="437AAAB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53F458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80.70</w:t>
            </w:r>
          </w:p>
        </w:tc>
        <w:tc>
          <w:tcPr>
            <w:tcW w:w="0" w:type="auto"/>
            <w:noWrap/>
          </w:tcPr>
          <w:p w14:paraId="5FEB19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80.78</w:t>
            </w:r>
          </w:p>
        </w:tc>
        <w:tc>
          <w:tcPr>
            <w:tcW w:w="0" w:type="auto"/>
            <w:noWrap/>
          </w:tcPr>
          <w:p w14:paraId="593CF89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80.85</w:t>
            </w:r>
          </w:p>
        </w:tc>
        <w:tc>
          <w:tcPr>
            <w:tcW w:w="0" w:type="auto"/>
            <w:noWrap/>
          </w:tcPr>
          <w:p w14:paraId="1319BD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80.95</w:t>
            </w:r>
          </w:p>
        </w:tc>
        <w:tc>
          <w:tcPr>
            <w:tcW w:w="0" w:type="auto"/>
            <w:noWrap/>
          </w:tcPr>
          <w:p w14:paraId="5D89BE5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81.08</w:t>
            </w:r>
          </w:p>
        </w:tc>
        <w:tc>
          <w:tcPr>
            <w:tcW w:w="0" w:type="auto"/>
            <w:noWrap/>
          </w:tcPr>
          <w:p w14:paraId="0858BE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4F815D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81.28</w:t>
            </w:r>
          </w:p>
        </w:tc>
        <w:tc>
          <w:tcPr>
            <w:tcW w:w="0" w:type="auto"/>
            <w:noWrap/>
          </w:tcPr>
          <w:p w14:paraId="30DBE7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81.38</w:t>
            </w:r>
          </w:p>
        </w:tc>
        <w:tc>
          <w:tcPr>
            <w:tcW w:w="0" w:type="auto"/>
            <w:noWrap/>
          </w:tcPr>
          <w:p w14:paraId="7F3CFA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81.49</w:t>
            </w:r>
          </w:p>
        </w:tc>
        <w:tc>
          <w:tcPr>
            <w:tcW w:w="0" w:type="auto"/>
            <w:noWrap/>
          </w:tcPr>
          <w:p w14:paraId="615A53F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81.59</w:t>
            </w:r>
          </w:p>
        </w:tc>
        <w:tc>
          <w:tcPr>
            <w:tcW w:w="0" w:type="auto"/>
            <w:noWrap/>
          </w:tcPr>
          <w:p w14:paraId="6154841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81.70</w:t>
            </w:r>
          </w:p>
        </w:tc>
      </w:tr>
      <w:tr w:rsidR="0037742F" w:rsidRPr="00083AF3" w14:paraId="45C70C7C" w14:textId="77777777" w:rsidTr="0037742F">
        <w:trPr>
          <w:trHeight w:val="300"/>
        </w:trPr>
        <w:tc>
          <w:tcPr>
            <w:tcW w:w="0" w:type="auto"/>
            <w:noWrap/>
            <w:hideMark/>
          </w:tcPr>
          <w:p w14:paraId="333DEF6B"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6A169B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80.80</w:t>
            </w:r>
          </w:p>
        </w:tc>
        <w:tc>
          <w:tcPr>
            <w:tcW w:w="0" w:type="auto"/>
            <w:noWrap/>
          </w:tcPr>
          <w:p w14:paraId="005ABCE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81.04</w:t>
            </w:r>
          </w:p>
        </w:tc>
        <w:tc>
          <w:tcPr>
            <w:tcW w:w="0" w:type="auto"/>
            <w:noWrap/>
          </w:tcPr>
          <w:p w14:paraId="340EB3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81.34</w:t>
            </w:r>
          </w:p>
        </w:tc>
        <w:tc>
          <w:tcPr>
            <w:tcW w:w="0" w:type="auto"/>
            <w:noWrap/>
          </w:tcPr>
          <w:p w14:paraId="32FE9DD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81.03</w:t>
            </w:r>
          </w:p>
        </w:tc>
        <w:tc>
          <w:tcPr>
            <w:tcW w:w="0" w:type="auto"/>
            <w:noWrap/>
          </w:tcPr>
          <w:p w14:paraId="6CF9832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81.08</w:t>
            </w:r>
          </w:p>
        </w:tc>
        <w:tc>
          <w:tcPr>
            <w:tcW w:w="0" w:type="auto"/>
            <w:noWrap/>
          </w:tcPr>
          <w:p w14:paraId="3B28CD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2764586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81.01</w:t>
            </w:r>
          </w:p>
        </w:tc>
        <w:tc>
          <w:tcPr>
            <w:tcW w:w="0" w:type="auto"/>
            <w:noWrap/>
          </w:tcPr>
          <w:p w14:paraId="4FA0178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B33AA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DF1E9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A590F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B68B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B01443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AA2F1A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1DA7A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4B5818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2377D1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27ECF8E5" w14:textId="77777777" w:rsidTr="0037742F">
        <w:trPr>
          <w:trHeight w:val="300"/>
        </w:trPr>
        <w:tc>
          <w:tcPr>
            <w:tcW w:w="0" w:type="auto"/>
            <w:noWrap/>
          </w:tcPr>
          <w:p w14:paraId="0036DA2D"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Wales males</w:t>
            </w:r>
          </w:p>
        </w:tc>
        <w:tc>
          <w:tcPr>
            <w:tcW w:w="0" w:type="auto"/>
            <w:noWrap/>
          </w:tcPr>
          <w:p w14:paraId="535C9DC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1CD1C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3A981C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E4CD7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AB391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B98ED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CAA323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85431F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10E3C2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A2699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5D8F51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F3E5A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61FEBE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AAC5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F5E268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9F7FF2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0549C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100F07C9" w14:textId="77777777" w:rsidTr="0037742F">
        <w:trPr>
          <w:trHeight w:val="300"/>
        </w:trPr>
        <w:tc>
          <w:tcPr>
            <w:tcW w:w="0" w:type="auto"/>
            <w:noWrap/>
            <w:hideMark/>
          </w:tcPr>
          <w:p w14:paraId="49151E3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4A35FB1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78.34</w:t>
            </w:r>
          </w:p>
        </w:tc>
        <w:tc>
          <w:tcPr>
            <w:tcW w:w="0" w:type="auto"/>
            <w:noWrap/>
          </w:tcPr>
          <w:p w14:paraId="13EDFDD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78.60</w:t>
            </w:r>
          </w:p>
        </w:tc>
        <w:tc>
          <w:tcPr>
            <w:tcW w:w="0" w:type="auto"/>
            <w:noWrap/>
          </w:tcPr>
          <w:p w14:paraId="2C2FF7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78.85</w:t>
            </w:r>
          </w:p>
        </w:tc>
        <w:tc>
          <w:tcPr>
            <w:tcW w:w="0" w:type="auto"/>
            <w:noWrap/>
          </w:tcPr>
          <w:p w14:paraId="472B2E0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79.10</w:t>
            </w:r>
          </w:p>
        </w:tc>
        <w:tc>
          <w:tcPr>
            <w:tcW w:w="0" w:type="auto"/>
            <w:noWrap/>
          </w:tcPr>
          <w:p w14:paraId="5E9290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79.36</w:t>
            </w:r>
          </w:p>
        </w:tc>
        <w:tc>
          <w:tcPr>
            <w:tcW w:w="0" w:type="auto"/>
            <w:noWrap/>
          </w:tcPr>
          <w:p w14:paraId="37B8883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79.60</w:t>
            </w:r>
          </w:p>
        </w:tc>
        <w:tc>
          <w:tcPr>
            <w:tcW w:w="0" w:type="auto"/>
            <w:noWrap/>
          </w:tcPr>
          <w:p w14:paraId="3D4D7B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79.85</w:t>
            </w:r>
          </w:p>
        </w:tc>
        <w:tc>
          <w:tcPr>
            <w:tcW w:w="0" w:type="auto"/>
            <w:noWrap/>
          </w:tcPr>
          <w:p w14:paraId="6093EDB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80.09</w:t>
            </w:r>
          </w:p>
        </w:tc>
        <w:tc>
          <w:tcPr>
            <w:tcW w:w="0" w:type="auto"/>
            <w:noWrap/>
          </w:tcPr>
          <w:p w14:paraId="2613A22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80.35</w:t>
            </w:r>
          </w:p>
        </w:tc>
        <w:tc>
          <w:tcPr>
            <w:tcW w:w="0" w:type="auto"/>
            <w:noWrap/>
          </w:tcPr>
          <w:p w14:paraId="5A40AB1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80.61</w:t>
            </w:r>
          </w:p>
        </w:tc>
        <w:tc>
          <w:tcPr>
            <w:tcW w:w="0" w:type="auto"/>
            <w:noWrap/>
          </w:tcPr>
          <w:p w14:paraId="7DF0E4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80.86</w:t>
            </w:r>
          </w:p>
        </w:tc>
        <w:tc>
          <w:tcPr>
            <w:tcW w:w="0" w:type="auto"/>
            <w:noWrap/>
          </w:tcPr>
          <w:p w14:paraId="1D839D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81.11</w:t>
            </w:r>
          </w:p>
        </w:tc>
        <w:tc>
          <w:tcPr>
            <w:tcW w:w="0" w:type="auto"/>
            <w:noWrap/>
          </w:tcPr>
          <w:p w14:paraId="5D2D8BC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81.37</w:t>
            </w:r>
          </w:p>
        </w:tc>
        <w:tc>
          <w:tcPr>
            <w:tcW w:w="0" w:type="auto"/>
            <w:noWrap/>
          </w:tcPr>
          <w:p w14:paraId="37588C7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81.62</w:t>
            </w:r>
          </w:p>
        </w:tc>
        <w:tc>
          <w:tcPr>
            <w:tcW w:w="0" w:type="auto"/>
            <w:noWrap/>
          </w:tcPr>
          <w:p w14:paraId="5B1181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81.87</w:t>
            </w:r>
          </w:p>
        </w:tc>
        <w:tc>
          <w:tcPr>
            <w:tcW w:w="0" w:type="auto"/>
            <w:noWrap/>
          </w:tcPr>
          <w:p w14:paraId="498FD48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82.12</w:t>
            </w:r>
          </w:p>
        </w:tc>
        <w:tc>
          <w:tcPr>
            <w:tcW w:w="0" w:type="auto"/>
            <w:noWrap/>
          </w:tcPr>
          <w:p w14:paraId="2DD99AA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82.35</w:t>
            </w:r>
          </w:p>
        </w:tc>
      </w:tr>
      <w:tr w:rsidR="0037742F" w:rsidRPr="00083AF3" w14:paraId="461AC229" w14:textId="77777777" w:rsidTr="0037742F">
        <w:trPr>
          <w:trHeight w:val="300"/>
        </w:trPr>
        <w:tc>
          <w:tcPr>
            <w:tcW w:w="0" w:type="auto"/>
            <w:noWrap/>
            <w:hideMark/>
          </w:tcPr>
          <w:p w14:paraId="2BAA5AF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416FE73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78.96</w:t>
            </w:r>
          </w:p>
        </w:tc>
        <w:tc>
          <w:tcPr>
            <w:tcW w:w="0" w:type="auto"/>
            <w:noWrap/>
          </w:tcPr>
          <w:p w14:paraId="7D05A8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79.48</w:t>
            </w:r>
          </w:p>
        </w:tc>
        <w:tc>
          <w:tcPr>
            <w:tcW w:w="0" w:type="auto"/>
            <w:noWrap/>
          </w:tcPr>
          <w:p w14:paraId="5D16A0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79.91</w:t>
            </w:r>
          </w:p>
        </w:tc>
        <w:tc>
          <w:tcPr>
            <w:tcW w:w="0" w:type="auto"/>
            <w:noWrap/>
          </w:tcPr>
          <w:p w14:paraId="480C21F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80.35</w:t>
            </w:r>
          </w:p>
        </w:tc>
        <w:tc>
          <w:tcPr>
            <w:tcW w:w="0" w:type="auto"/>
            <w:noWrap/>
          </w:tcPr>
          <w:p w14:paraId="1480A4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80.72</w:t>
            </w:r>
          </w:p>
        </w:tc>
        <w:tc>
          <w:tcPr>
            <w:tcW w:w="0" w:type="auto"/>
            <w:noWrap/>
          </w:tcPr>
          <w:p w14:paraId="2633A8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81.13</w:t>
            </w:r>
          </w:p>
        </w:tc>
        <w:tc>
          <w:tcPr>
            <w:tcW w:w="0" w:type="auto"/>
            <w:noWrap/>
          </w:tcPr>
          <w:p w14:paraId="26C7B2D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81.51</w:t>
            </w:r>
          </w:p>
        </w:tc>
        <w:tc>
          <w:tcPr>
            <w:tcW w:w="0" w:type="auto"/>
            <w:noWrap/>
          </w:tcPr>
          <w:p w14:paraId="5624E2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81.87</w:t>
            </w:r>
          </w:p>
        </w:tc>
        <w:tc>
          <w:tcPr>
            <w:tcW w:w="0" w:type="auto"/>
            <w:noWrap/>
          </w:tcPr>
          <w:p w14:paraId="6021C15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82.21</w:t>
            </w:r>
          </w:p>
        </w:tc>
        <w:tc>
          <w:tcPr>
            <w:tcW w:w="0" w:type="auto"/>
            <w:noWrap/>
          </w:tcPr>
          <w:p w14:paraId="0A02DF0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82.55</w:t>
            </w:r>
          </w:p>
        </w:tc>
        <w:tc>
          <w:tcPr>
            <w:tcW w:w="0" w:type="auto"/>
            <w:noWrap/>
          </w:tcPr>
          <w:p w14:paraId="2B32E0C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82.90</w:t>
            </w:r>
          </w:p>
        </w:tc>
        <w:tc>
          <w:tcPr>
            <w:tcW w:w="0" w:type="auto"/>
            <w:noWrap/>
          </w:tcPr>
          <w:p w14:paraId="59E595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83.22</w:t>
            </w:r>
          </w:p>
        </w:tc>
        <w:tc>
          <w:tcPr>
            <w:tcW w:w="0" w:type="auto"/>
            <w:noWrap/>
          </w:tcPr>
          <w:p w14:paraId="579793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83.57</w:t>
            </w:r>
          </w:p>
        </w:tc>
        <w:tc>
          <w:tcPr>
            <w:tcW w:w="0" w:type="auto"/>
            <w:noWrap/>
          </w:tcPr>
          <w:p w14:paraId="6CFE533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c>
          <w:tcPr>
            <w:tcW w:w="0" w:type="auto"/>
            <w:noWrap/>
          </w:tcPr>
          <w:p w14:paraId="73CA864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84.24</w:t>
            </w:r>
          </w:p>
        </w:tc>
        <w:tc>
          <w:tcPr>
            <w:tcW w:w="0" w:type="auto"/>
            <w:noWrap/>
          </w:tcPr>
          <w:p w14:paraId="3B8DEE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84.57</w:t>
            </w:r>
          </w:p>
        </w:tc>
        <w:tc>
          <w:tcPr>
            <w:tcW w:w="0" w:type="auto"/>
            <w:noWrap/>
          </w:tcPr>
          <w:p w14:paraId="4F0321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84.91</w:t>
            </w:r>
          </w:p>
        </w:tc>
      </w:tr>
      <w:tr w:rsidR="0037742F" w:rsidRPr="00083AF3" w14:paraId="1263DC01" w14:textId="77777777" w:rsidTr="0037742F">
        <w:trPr>
          <w:trHeight w:val="300"/>
        </w:trPr>
        <w:tc>
          <w:tcPr>
            <w:tcW w:w="0" w:type="auto"/>
            <w:noWrap/>
            <w:hideMark/>
          </w:tcPr>
          <w:p w14:paraId="0B976A33"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4AD1EF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72CCE5B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77.72</w:t>
            </w:r>
          </w:p>
        </w:tc>
        <w:tc>
          <w:tcPr>
            <w:tcW w:w="0" w:type="auto"/>
            <w:noWrap/>
          </w:tcPr>
          <w:p w14:paraId="3994AF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77.75</w:t>
            </w:r>
          </w:p>
        </w:tc>
        <w:tc>
          <w:tcPr>
            <w:tcW w:w="0" w:type="auto"/>
            <w:noWrap/>
          </w:tcPr>
          <w:p w14:paraId="182E4EC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77.83</w:t>
            </w:r>
          </w:p>
        </w:tc>
        <w:tc>
          <w:tcPr>
            <w:tcW w:w="0" w:type="auto"/>
            <w:noWrap/>
          </w:tcPr>
          <w:p w14:paraId="438FD6F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77.94</w:t>
            </w:r>
          </w:p>
        </w:tc>
        <w:tc>
          <w:tcPr>
            <w:tcW w:w="0" w:type="auto"/>
            <w:noWrap/>
          </w:tcPr>
          <w:p w14:paraId="0035C86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78.07</w:t>
            </w:r>
          </w:p>
        </w:tc>
        <w:tc>
          <w:tcPr>
            <w:tcW w:w="0" w:type="auto"/>
            <w:noWrap/>
          </w:tcPr>
          <w:p w14:paraId="2A56AE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78.21</w:t>
            </w:r>
          </w:p>
        </w:tc>
        <w:tc>
          <w:tcPr>
            <w:tcW w:w="0" w:type="auto"/>
            <w:noWrap/>
          </w:tcPr>
          <w:p w14:paraId="5A63DC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78.34</w:t>
            </w:r>
          </w:p>
        </w:tc>
        <w:tc>
          <w:tcPr>
            <w:tcW w:w="0" w:type="auto"/>
            <w:noWrap/>
          </w:tcPr>
          <w:p w14:paraId="441388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78.46</w:t>
            </w:r>
          </w:p>
        </w:tc>
        <w:tc>
          <w:tcPr>
            <w:tcW w:w="0" w:type="auto"/>
            <w:noWrap/>
          </w:tcPr>
          <w:p w14:paraId="3C6638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78.62</w:t>
            </w:r>
          </w:p>
        </w:tc>
        <w:tc>
          <w:tcPr>
            <w:tcW w:w="0" w:type="auto"/>
            <w:noWrap/>
          </w:tcPr>
          <w:p w14:paraId="38881FD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78.81</w:t>
            </w:r>
          </w:p>
        </w:tc>
        <w:tc>
          <w:tcPr>
            <w:tcW w:w="0" w:type="auto"/>
            <w:noWrap/>
          </w:tcPr>
          <w:p w14:paraId="5939CD2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78.94</w:t>
            </w:r>
          </w:p>
        </w:tc>
        <w:tc>
          <w:tcPr>
            <w:tcW w:w="0" w:type="auto"/>
            <w:noWrap/>
          </w:tcPr>
          <w:p w14:paraId="198103E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79.12</w:t>
            </w:r>
          </w:p>
        </w:tc>
        <w:tc>
          <w:tcPr>
            <w:tcW w:w="0" w:type="auto"/>
            <w:noWrap/>
          </w:tcPr>
          <w:p w14:paraId="0580670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79.28</w:t>
            </w:r>
          </w:p>
        </w:tc>
        <w:tc>
          <w:tcPr>
            <w:tcW w:w="0" w:type="auto"/>
            <w:noWrap/>
          </w:tcPr>
          <w:p w14:paraId="29FC44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79.45</w:t>
            </w:r>
          </w:p>
        </w:tc>
        <w:tc>
          <w:tcPr>
            <w:tcW w:w="0" w:type="auto"/>
            <w:noWrap/>
          </w:tcPr>
          <w:p w14:paraId="4DEC9D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79.60</w:t>
            </w:r>
          </w:p>
        </w:tc>
        <w:tc>
          <w:tcPr>
            <w:tcW w:w="0" w:type="auto"/>
            <w:noWrap/>
          </w:tcPr>
          <w:p w14:paraId="0968BE9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79.76</w:t>
            </w:r>
          </w:p>
        </w:tc>
      </w:tr>
      <w:tr w:rsidR="0037742F" w:rsidRPr="00083AF3" w14:paraId="17EA6FDF" w14:textId="77777777" w:rsidTr="0037742F">
        <w:trPr>
          <w:trHeight w:val="300"/>
        </w:trPr>
        <w:tc>
          <w:tcPr>
            <w:tcW w:w="0" w:type="auto"/>
            <w:noWrap/>
            <w:hideMark/>
          </w:tcPr>
          <w:p w14:paraId="1BFBDA99"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27FDD6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502C316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78.16</w:t>
            </w:r>
          </w:p>
        </w:tc>
        <w:tc>
          <w:tcPr>
            <w:tcW w:w="0" w:type="auto"/>
            <w:noWrap/>
          </w:tcPr>
          <w:p w14:paraId="4A6FD8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78.79</w:t>
            </w:r>
          </w:p>
        </w:tc>
        <w:tc>
          <w:tcPr>
            <w:tcW w:w="0" w:type="auto"/>
            <w:noWrap/>
          </w:tcPr>
          <w:p w14:paraId="3FE35D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78.27</w:t>
            </w:r>
          </w:p>
        </w:tc>
        <w:tc>
          <w:tcPr>
            <w:tcW w:w="0" w:type="auto"/>
            <w:noWrap/>
          </w:tcPr>
          <w:p w14:paraId="1084662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424EF5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78.45</w:t>
            </w:r>
          </w:p>
        </w:tc>
        <w:tc>
          <w:tcPr>
            <w:tcW w:w="0" w:type="auto"/>
            <w:noWrap/>
          </w:tcPr>
          <w:p w14:paraId="6A1ADCB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78.23</w:t>
            </w:r>
          </w:p>
        </w:tc>
        <w:tc>
          <w:tcPr>
            <w:tcW w:w="0" w:type="auto"/>
            <w:noWrap/>
          </w:tcPr>
          <w:p w14:paraId="23933EA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2D6D6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E9D3B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36C2D4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813060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CDAAAE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DA7B5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7BB81E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73D3C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8FACF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CB85903" w14:textId="77777777" w:rsidTr="0037742F">
        <w:trPr>
          <w:trHeight w:val="300"/>
        </w:trPr>
        <w:tc>
          <w:tcPr>
            <w:tcW w:w="0" w:type="auto"/>
            <w:noWrap/>
          </w:tcPr>
          <w:p w14:paraId="17D27B15"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Wales females</w:t>
            </w:r>
          </w:p>
        </w:tc>
        <w:tc>
          <w:tcPr>
            <w:tcW w:w="0" w:type="auto"/>
            <w:noWrap/>
          </w:tcPr>
          <w:p w14:paraId="00C8898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850E3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22234F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57FB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5781F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720AF6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F4D1E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A24CD6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0E8BD7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BB938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A633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217D3A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20573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EBE716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B1184D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22E33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7348B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3FD14908" w14:textId="77777777" w:rsidTr="0037742F">
        <w:trPr>
          <w:trHeight w:val="300"/>
        </w:trPr>
        <w:tc>
          <w:tcPr>
            <w:tcW w:w="0" w:type="auto"/>
            <w:noWrap/>
            <w:hideMark/>
          </w:tcPr>
          <w:p w14:paraId="073B901A"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1313D7E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82.52</w:t>
            </w:r>
          </w:p>
        </w:tc>
        <w:tc>
          <w:tcPr>
            <w:tcW w:w="0" w:type="auto"/>
            <w:noWrap/>
          </w:tcPr>
          <w:p w14:paraId="7B4EF4C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82.72</w:t>
            </w:r>
          </w:p>
        </w:tc>
        <w:tc>
          <w:tcPr>
            <w:tcW w:w="0" w:type="auto"/>
            <w:noWrap/>
          </w:tcPr>
          <w:p w14:paraId="1F10C4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82.92</w:t>
            </w:r>
          </w:p>
        </w:tc>
        <w:tc>
          <w:tcPr>
            <w:tcW w:w="0" w:type="auto"/>
            <w:noWrap/>
          </w:tcPr>
          <w:p w14:paraId="61620A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0933325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83.30</w:t>
            </w:r>
          </w:p>
        </w:tc>
        <w:tc>
          <w:tcPr>
            <w:tcW w:w="0" w:type="auto"/>
            <w:noWrap/>
          </w:tcPr>
          <w:p w14:paraId="0C1F678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83.48</w:t>
            </w:r>
          </w:p>
        </w:tc>
        <w:tc>
          <w:tcPr>
            <w:tcW w:w="0" w:type="auto"/>
            <w:noWrap/>
          </w:tcPr>
          <w:p w14:paraId="2BD2C4A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83.68</w:t>
            </w:r>
          </w:p>
        </w:tc>
        <w:tc>
          <w:tcPr>
            <w:tcW w:w="0" w:type="auto"/>
            <w:noWrap/>
          </w:tcPr>
          <w:p w14:paraId="4FCE75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83.86</w:t>
            </w:r>
          </w:p>
        </w:tc>
        <w:tc>
          <w:tcPr>
            <w:tcW w:w="0" w:type="auto"/>
            <w:noWrap/>
          </w:tcPr>
          <w:p w14:paraId="3E90228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84.06</w:t>
            </w:r>
          </w:p>
        </w:tc>
        <w:tc>
          <w:tcPr>
            <w:tcW w:w="0" w:type="auto"/>
            <w:noWrap/>
          </w:tcPr>
          <w:p w14:paraId="3A8A604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84.26</w:t>
            </w:r>
          </w:p>
        </w:tc>
        <w:tc>
          <w:tcPr>
            <w:tcW w:w="0" w:type="auto"/>
            <w:noWrap/>
          </w:tcPr>
          <w:p w14:paraId="699D451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84.45</w:t>
            </w:r>
          </w:p>
        </w:tc>
        <w:tc>
          <w:tcPr>
            <w:tcW w:w="0" w:type="auto"/>
            <w:noWrap/>
          </w:tcPr>
          <w:p w14:paraId="5170320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84.65</w:t>
            </w:r>
          </w:p>
        </w:tc>
        <w:tc>
          <w:tcPr>
            <w:tcW w:w="0" w:type="auto"/>
            <w:noWrap/>
          </w:tcPr>
          <w:p w14:paraId="583C63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84.84</w:t>
            </w:r>
          </w:p>
        </w:tc>
        <w:tc>
          <w:tcPr>
            <w:tcW w:w="0" w:type="auto"/>
            <w:noWrap/>
          </w:tcPr>
          <w:p w14:paraId="1FBB621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85.04</w:t>
            </w:r>
          </w:p>
        </w:tc>
        <w:tc>
          <w:tcPr>
            <w:tcW w:w="0" w:type="auto"/>
            <w:noWrap/>
          </w:tcPr>
          <w:p w14:paraId="72AFA8C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85.23</w:t>
            </w:r>
          </w:p>
        </w:tc>
        <w:tc>
          <w:tcPr>
            <w:tcW w:w="0" w:type="auto"/>
            <w:noWrap/>
          </w:tcPr>
          <w:p w14:paraId="57EAEDF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85.42</w:t>
            </w:r>
          </w:p>
        </w:tc>
        <w:tc>
          <w:tcPr>
            <w:tcW w:w="0" w:type="auto"/>
            <w:noWrap/>
          </w:tcPr>
          <w:p w14:paraId="6AB86A4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85.60</w:t>
            </w:r>
          </w:p>
        </w:tc>
      </w:tr>
      <w:tr w:rsidR="0037742F" w:rsidRPr="00083AF3" w14:paraId="2AA1BCBB" w14:textId="77777777" w:rsidTr="0037742F">
        <w:trPr>
          <w:trHeight w:val="300"/>
        </w:trPr>
        <w:tc>
          <w:tcPr>
            <w:tcW w:w="0" w:type="auto"/>
            <w:noWrap/>
            <w:hideMark/>
          </w:tcPr>
          <w:p w14:paraId="5AEB96B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1B00D58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0A0C4BA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83.56</w:t>
            </w:r>
          </w:p>
        </w:tc>
        <w:tc>
          <w:tcPr>
            <w:tcW w:w="0" w:type="auto"/>
            <w:noWrap/>
          </w:tcPr>
          <w:p w14:paraId="14BDF9B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83.92</w:t>
            </w:r>
          </w:p>
        </w:tc>
        <w:tc>
          <w:tcPr>
            <w:tcW w:w="0" w:type="auto"/>
            <w:noWrap/>
          </w:tcPr>
          <w:p w14:paraId="5721AAF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84.29</w:t>
            </w:r>
          </w:p>
        </w:tc>
        <w:tc>
          <w:tcPr>
            <w:tcW w:w="0" w:type="auto"/>
            <w:noWrap/>
          </w:tcPr>
          <w:p w14:paraId="41A966A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84.59</w:t>
            </w:r>
          </w:p>
        </w:tc>
        <w:tc>
          <w:tcPr>
            <w:tcW w:w="0" w:type="auto"/>
            <w:noWrap/>
          </w:tcPr>
          <w:p w14:paraId="1AD3FE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84.94</w:t>
            </w:r>
          </w:p>
        </w:tc>
        <w:tc>
          <w:tcPr>
            <w:tcW w:w="0" w:type="auto"/>
            <w:noWrap/>
          </w:tcPr>
          <w:p w14:paraId="51C7A7F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85.25</w:t>
            </w:r>
          </w:p>
        </w:tc>
        <w:tc>
          <w:tcPr>
            <w:tcW w:w="0" w:type="auto"/>
            <w:noWrap/>
          </w:tcPr>
          <w:p w14:paraId="7384D4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85.55</w:t>
            </w:r>
          </w:p>
        </w:tc>
        <w:tc>
          <w:tcPr>
            <w:tcW w:w="0" w:type="auto"/>
            <w:noWrap/>
          </w:tcPr>
          <w:p w14:paraId="49CD9E5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85.82</w:t>
            </w:r>
          </w:p>
        </w:tc>
        <w:tc>
          <w:tcPr>
            <w:tcW w:w="0" w:type="auto"/>
            <w:noWrap/>
          </w:tcPr>
          <w:p w14:paraId="703F519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86.10</w:t>
            </w:r>
          </w:p>
        </w:tc>
        <w:tc>
          <w:tcPr>
            <w:tcW w:w="0" w:type="auto"/>
            <w:noWrap/>
          </w:tcPr>
          <w:p w14:paraId="482997E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86.39</w:t>
            </w:r>
          </w:p>
        </w:tc>
        <w:tc>
          <w:tcPr>
            <w:tcW w:w="0" w:type="auto"/>
            <w:noWrap/>
          </w:tcPr>
          <w:p w14:paraId="7EB5133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86.64</w:t>
            </w:r>
          </w:p>
        </w:tc>
        <w:tc>
          <w:tcPr>
            <w:tcW w:w="0" w:type="auto"/>
            <w:noWrap/>
          </w:tcPr>
          <w:p w14:paraId="03AF1B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86.93</w:t>
            </w:r>
          </w:p>
        </w:tc>
        <w:tc>
          <w:tcPr>
            <w:tcW w:w="0" w:type="auto"/>
            <w:noWrap/>
          </w:tcPr>
          <w:p w14:paraId="6FCAFE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87.19</w:t>
            </w:r>
          </w:p>
        </w:tc>
        <w:tc>
          <w:tcPr>
            <w:tcW w:w="0" w:type="auto"/>
            <w:noWrap/>
          </w:tcPr>
          <w:p w14:paraId="59817D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87.47</w:t>
            </w:r>
          </w:p>
        </w:tc>
        <w:tc>
          <w:tcPr>
            <w:tcW w:w="0" w:type="auto"/>
            <w:noWrap/>
          </w:tcPr>
          <w:p w14:paraId="57AC581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87.74</w:t>
            </w:r>
          </w:p>
        </w:tc>
        <w:tc>
          <w:tcPr>
            <w:tcW w:w="0" w:type="auto"/>
            <w:noWrap/>
          </w:tcPr>
          <w:p w14:paraId="09BCCA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88.02</w:t>
            </w:r>
          </w:p>
        </w:tc>
      </w:tr>
      <w:tr w:rsidR="0037742F" w:rsidRPr="00083AF3" w14:paraId="43E8540D" w14:textId="77777777" w:rsidTr="0037742F">
        <w:trPr>
          <w:trHeight w:val="300"/>
        </w:trPr>
        <w:tc>
          <w:tcPr>
            <w:tcW w:w="0" w:type="auto"/>
            <w:noWrap/>
            <w:hideMark/>
          </w:tcPr>
          <w:p w14:paraId="19D22CC0"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F0B7AE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81.94</w:t>
            </w:r>
          </w:p>
        </w:tc>
        <w:tc>
          <w:tcPr>
            <w:tcW w:w="0" w:type="auto"/>
            <w:noWrap/>
          </w:tcPr>
          <w:p w14:paraId="667779E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81.89</w:t>
            </w:r>
          </w:p>
        </w:tc>
        <w:tc>
          <w:tcPr>
            <w:tcW w:w="0" w:type="auto"/>
            <w:noWrap/>
          </w:tcPr>
          <w:p w14:paraId="108CD9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81.88</w:t>
            </w:r>
          </w:p>
        </w:tc>
        <w:tc>
          <w:tcPr>
            <w:tcW w:w="0" w:type="auto"/>
            <w:noWrap/>
          </w:tcPr>
          <w:p w14:paraId="0671A52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81.90</w:t>
            </w:r>
          </w:p>
        </w:tc>
        <w:tc>
          <w:tcPr>
            <w:tcW w:w="0" w:type="auto"/>
            <w:noWrap/>
          </w:tcPr>
          <w:p w14:paraId="50D949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81.96</w:t>
            </w:r>
          </w:p>
        </w:tc>
        <w:tc>
          <w:tcPr>
            <w:tcW w:w="0" w:type="auto"/>
            <w:noWrap/>
          </w:tcPr>
          <w:p w14:paraId="3AD5F09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82.04</w:t>
            </w:r>
          </w:p>
        </w:tc>
        <w:tc>
          <w:tcPr>
            <w:tcW w:w="0" w:type="auto"/>
            <w:noWrap/>
          </w:tcPr>
          <w:p w14:paraId="3C7BA6A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82.13</w:t>
            </w:r>
          </w:p>
        </w:tc>
        <w:tc>
          <w:tcPr>
            <w:tcW w:w="0" w:type="auto"/>
            <w:noWrap/>
          </w:tcPr>
          <w:p w14:paraId="6EB5075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82.20</w:t>
            </w:r>
          </w:p>
        </w:tc>
        <w:tc>
          <w:tcPr>
            <w:tcW w:w="0" w:type="auto"/>
            <w:noWrap/>
          </w:tcPr>
          <w:p w14:paraId="31E6A68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82.27</w:t>
            </w:r>
          </w:p>
        </w:tc>
        <w:tc>
          <w:tcPr>
            <w:tcW w:w="0" w:type="auto"/>
            <w:noWrap/>
          </w:tcPr>
          <w:p w14:paraId="788FB6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82.37</w:t>
            </w:r>
          </w:p>
        </w:tc>
        <w:tc>
          <w:tcPr>
            <w:tcW w:w="0" w:type="auto"/>
            <w:noWrap/>
          </w:tcPr>
          <w:p w14:paraId="3C4DB9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82.51</w:t>
            </w:r>
          </w:p>
        </w:tc>
        <w:tc>
          <w:tcPr>
            <w:tcW w:w="0" w:type="auto"/>
            <w:noWrap/>
          </w:tcPr>
          <w:p w14:paraId="0CE400E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82.59</w:t>
            </w:r>
          </w:p>
        </w:tc>
        <w:tc>
          <w:tcPr>
            <w:tcW w:w="0" w:type="auto"/>
            <w:noWrap/>
          </w:tcPr>
          <w:p w14:paraId="2202DB3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82.71</w:t>
            </w:r>
          </w:p>
        </w:tc>
        <w:tc>
          <w:tcPr>
            <w:tcW w:w="0" w:type="auto"/>
            <w:noWrap/>
          </w:tcPr>
          <w:p w14:paraId="62A14D4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82.82</w:t>
            </w:r>
          </w:p>
        </w:tc>
        <w:tc>
          <w:tcPr>
            <w:tcW w:w="0" w:type="auto"/>
            <w:noWrap/>
          </w:tcPr>
          <w:p w14:paraId="611FB8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82.94</w:t>
            </w:r>
          </w:p>
        </w:tc>
        <w:tc>
          <w:tcPr>
            <w:tcW w:w="0" w:type="auto"/>
            <w:noWrap/>
          </w:tcPr>
          <w:p w14:paraId="18F9AAD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83.04</w:t>
            </w:r>
          </w:p>
        </w:tc>
        <w:tc>
          <w:tcPr>
            <w:tcW w:w="0" w:type="auto"/>
            <w:noWrap/>
          </w:tcPr>
          <w:p w14:paraId="3D1AB04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83.14</w:t>
            </w:r>
          </w:p>
        </w:tc>
      </w:tr>
      <w:tr w:rsidR="0037742F" w:rsidRPr="00083AF3" w14:paraId="390F14B5" w14:textId="77777777" w:rsidTr="0037742F">
        <w:trPr>
          <w:trHeight w:val="300"/>
        </w:trPr>
        <w:tc>
          <w:tcPr>
            <w:tcW w:w="0" w:type="auto"/>
            <w:noWrap/>
            <w:hideMark/>
          </w:tcPr>
          <w:p w14:paraId="42ED5788"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2643C9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82.09</w:t>
            </w:r>
          </w:p>
        </w:tc>
        <w:tc>
          <w:tcPr>
            <w:tcW w:w="0" w:type="auto"/>
            <w:noWrap/>
          </w:tcPr>
          <w:p w14:paraId="11A795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82.13</w:t>
            </w:r>
          </w:p>
        </w:tc>
        <w:tc>
          <w:tcPr>
            <w:tcW w:w="0" w:type="auto"/>
            <w:noWrap/>
          </w:tcPr>
          <w:p w14:paraId="6529714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82.61</w:t>
            </w:r>
          </w:p>
        </w:tc>
        <w:tc>
          <w:tcPr>
            <w:tcW w:w="0" w:type="auto"/>
            <w:noWrap/>
          </w:tcPr>
          <w:p w14:paraId="01EB41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82.03</w:t>
            </w:r>
          </w:p>
        </w:tc>
        <w:tc>
          <w:tcPr>
            <w:tcW w:w="0" w:type="auto"/>
            <w:noWrap/>
          </w:tcPr>
          <w:p w14:paraId="393F98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82.42</w:t>
            </w:r>
          </w:p>
        </w:tc>
        <w:tc>
          <w:tcPr>
            <w:tcW w:w="0" w:type="auto"/>
            <w:noWrap/>
          </w:tcPr>
          <w:p w14:paraId="57CEB4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82.39</w:t>
            </w:r>
          </w:p>
        </w:tc>
        <w:tc>
          <w:tcPr>
            <w:tcW w:w="0" w:type="auto"/>
            <w:noWrap/>
          </w:tcPr>
          <w:p w14:paraId="2FF6221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82.19</w:t>
            </w:r>
          </w:p>
        </w:tc>
        <w:tc>
          <w:tcPr>
            <w:tcW w:w="0" w:type="auto"/>
            <w:noWrap/>
          </w:tcPr>
          <w:p w14:paraId="1085E2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B4E6F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B1D89B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39390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94D8B9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EF04B8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38F9FE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F5B9E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8E8D49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3075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608E820C" w14:textId="77777777" w:rsidTr="0037742F">
        <w:trPr>
          <w:trHeight w:val="300"/>
        </w:trPr>
        <w:tc>
          <w:tcPr>
            <w:tcW w:w="0" w:type="auto"/>
            <w:noWrap/>
          </w:tcPr>
          <w:p w14:paraId="129A3248"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UK males</w:t>
            </w:r>
          </w:p>
        </w:tc>
        <w:tc>
          <w:tcPr>
            <w:tcW w:w="0" w:type="auto"/>
            <w:noWrap/>
          </w:tcPr>
          <w:p w14:paraId="4087B56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147ABB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593E0F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529B71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6123D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5A934C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75A237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810358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0E30C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154564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7DCB6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3F1662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EE8671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4C847E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27A711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E52080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C09D71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ED80187" w14:textId="77777777" w:rsidTr="0037742F">
        <w:trPr>
          <w:trHeight w:val="300"/>
        </w:trPr>
        <w:tc>
          <w:tcPr>
            <w:tcW w:w="0" w:type="auto"/>
            <w:noWrap/>
            <w:hideMark/>
          </w:tcPr>
          <w:p w14:paraId="561FF2A1"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22ABF66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3A17FD0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79.30</w:t>
            </w:r>
          </w:p>
        </w:tc>
        <w:tc>
          <w:tcPr>
            <w:tcW w:w="0" w:type="auto"/>
            <w:noWrap/>
          </w:tcPr>
          <w:p w14:paraId="455286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79.57</w:t>
            </w:r>
          </w:p>
        </w:tc>
        <w:tc>
          <w:tcPr>
            <w:tcW w:w="0" w:type="auto"/>
            <w:noWrap/>
          </w:tcPr>
          <w:p w14:paraId="09FDD21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79.83</w:t>
            </w:r>
          </w:p>
        </w:tc>
        <w:tc>
          <w:tcPr>
            <w:tcW w:w="0" w:type="auto"/>
            <w:noWrap/>
          </w:tcPr>
          <w:p w14:paraId="6972433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80.10</w:t>
            </w:r>
          </w:p>
        </w:tc>
        <w:tc>
          <w:tcPr>
            <w:tcW w:w="0" w:type="auto"/>
            <w:noWrap/>
          </w:tcPr>
          <w:p w14:paraId="5F8903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80.36</w:t>
            </w:r>
          </w:p>
        </w:tc>
        <w:tc>
          <w:tcPr>
            <w:tcW w:w="0" w:type="auto"/>
            <w:noWrap/>
          </w:tcPr>
          <w:p w14:paraId="264D79A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80.63</w:t>
            </w:r>
          </w:p>
        </w:tc>
        <w:tc>
          <w:tcPr>
            <w:tcW w:w="0" w:type="auto"/>
            <w:noWrap/>
          </w:tcPr>
          <w:p w14:paraId="05419E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80.89</w:t>
            </w:r>
          </w:p>
        </w:tc>
        <w:tc>
          <w:tcPr>
            <w:tcW w:w="0" w:type="auto"/>
            <w:noWrap/>
          </w:tcPr>
          <w:p w14:paraId="4174928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81.16</w:t>
            </w:r>
          </w:p>
        </w:tc>
        <w:tc>
          <w:tcPr>
            <w:tcW w:w="0" w:type="auto"/>
            <w:noWrap/>
          </w:tcPr>
          <w:p w14:paraId="3026304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81.42</w:t>
            </w:r>
          </w:p>
        </w:tc>
        <w:tc>
          <w:tcPr>
            <w:tcW w:w="0" w:type="auto"/>
            <w:noWrap/>
          </w:tcPr>
          <w:p w14:paraId="441677C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81.69</w:t>
            </w:r>
          </w:p>
        </w:tc>
        <w:tc>
          <w:tcPr>
            <w:tcW w:w="0" w:type="auto"/>
            <w:noWrap/>
          </w:tcPr>
          <w:p w14:paraId="2CFD9CF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81.96</w:t>
            </w:r>
          </w:p>
        </w:tc>
        <w:tc>
          <w:tcPr>
            <w:tcW w:w="0" w:type="auto"/>
            <w:noWrap/>
          </w:tcPr>
          <w:p w14:paraId="187B150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82.22</w:t>
            </w:r>
          </w:p>
        </w:tc>
        <w:tc>
          <w:tcPr>
            <w:tcW w:w="0" w:type="auto"/>
            <w:noWrap/>
          </w:tcPr>
          <w:p w14:paraId="44E3A0D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82.49</w:t>
            </w:r>
          </w:p>
        </w:tc>
        <w:tc>
          <w:tcPr>
            <w:tcW w:w="0" w:type="auto"/>
            <w:noWrap/>
          </w:tcPr>
          <w:p w14:paraId="6B9D268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82.76</w:t>
            </w:r>
          </w:p>
        </w:tc>
        <w:tc>
          <w:tcPr>
            <w:tcW w:w="0" w:type="auto"/>
            <w:noWrap/>
          </w:tcPr>
          <w:p w14:paraId="06DBD02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83.02</w:t>
            </w:r>
          </w:p>
        </w:tc>
        <w:tc>
          <w:tcPr>
            <w:tcW w:w="0" w:type="auto"/>
            <w:noWrap/>
          </w:tcPr>
          <w:p w14:paraId="39CD2A2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r>
      <w:tr w:rsidR="0037742F" w:rsidRPr="00083AF3" w14:paraId="315B68D9" w14:textId="77777777" w:rsidTr="0037742F">
        <w:trPr>
          <w:trHeight w:val="300"/>
        </w:trPr>
        <w:tc>
          <w:tcPr>
            <w:tcW w:w="0" w:type="auto"/>
            <w:noWrap/>
            <w:hideMark/>
          </w:tcPr>
          <w:p w14:paraId="0FBF5137"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399B752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79.34</w:t>
            </w:r>
          </w:p>
        </w:tc>
        <w:tc>
          <w:tcPr>
            <w:tcW w:w="0" w:type="auto"/>
            <w:noWrap/>
          </w:tcPr>
          <w:p w14:paraId="1BEA78F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79.73</w:t>
            </w:r>
          </w:p>
        </w:tc>
        <w:tc>
          <w:tcPr>
            <w:tcW w:w="0" w:type="auto"/>
            <w:noWrap/>
          </w:tcPr>
          <w:p w14:paraId="0D306C9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80.09</w:t>
            </w:r>
          </w:p>
        </w:tc>
        <w:tc>
          <w:tcPr>
            <w:tcW w:w="0" w:type="auto"/>
            <w:noWrap/>
          </w:tcPr>
          <w:p w14:paraId="15C369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80.44</w:t>
            </w:r>
          </w:p>
        </w:tc>
        <w:tc>
          <w:tcPr>
            <w:tcW w:w="0" w:type="auto"/>
            <w:noWrap/>
          </w:tcPr>
          <w:p w14:paraId="04AC680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80.76</w:t>
            </w:r>
          </w:p>
        </w:tc>
        <w:tc>
          <w:tcPr>
            <w:tcW w:w="0" w:type="auto"/>
            <w:noWrap/>
          </w:tcPr>
          <w:p w14:paraId="651F83F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81.11</w:t>
            </w:r>
          </w:p>
        </w:tc>
        <w:tc>
          <w:tcPr>
            <w:tcW w:w="0" w:type="auto"/>
            <w:noWrap/>
          </w:tcPr>
          <w:p w14:paraId="0516C07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81.43</w:t>
            </w:r>
          </w:p>
        </w:tc>
        <w:tc>
          <w:tcPr>
            <w:tcW w:w="0" w:type="auto"/>
            <w:noWrap/>
          </w:tcPr>
          <w:p w14:paraId="54E2B3B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81.75</w:t>
            </w:r>
          </w:p>
        </w:tc>
        <w:tc>
          <w:tcPr>
            <w:tcW w:w="0" w:type="auto"/>
            <w:noWrap/>
          </w:tcPr>
          <w:p w14:paraId="1814E0C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82.06</w:t>
            </w:r>
          </w:p>
        </w:tc>
        <w:tc>
          <w:tcPr>
            <w:tcW w:w="0" w:type="auto"/>
            <w:noWrap/>
          </w:tcPr>
          <w:p w14:paraId="73FEEFD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82.37</w:t>
            </w:r>
          </w:p>
        </w:tc>
        <w:tc>
          <w:tcPr>
            <w:tcW w:w="0" w:type="auto"/>
            <w:noWrap/>
          </w:tcPr>
          <w:p w14:paraId="164470B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82.68</w:t>
            </w:r>
          </w:p>
        </w:tc>
        <w:tc>
          <w:tcPr>
            <w:tcW w:w="0" w:type="auto"/>
            <w:noWrap/>
          </w:tcPr>
          <w:p w14:paraId="5AA3D86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5AB166F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83.29</w:t>
            </w:r>
          </w:p>
        </w:tc>
        <w:tc>
          <w:tcPr>
            <w:tcW w:w="0" w:type="auto"/>
            <w:noWrap/>
          </w:tcPr>
          <w:p w14:paraId="62C80E7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83.59</w:t>
            </w:r>
          </w:p>
        </w:tc>
        <w:tc>
          <w:tcPr>
            <w:tcW w:w="0" w:type="auto"/>
            <w:noWrap/>
          </w:tcPr>
          <w:p w14:paraId="2FE0957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83.90</w:t>
            </w:r>
          </w:p>
        </w:tc>
        <w:tc>
          <w:tcPr>
            <w:tcW w:w="0" w:type="auto"/>
            <w:noWrap/>
          </w:tcPr>
          <w:p w14:paraId="55D20D8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84.21</w:t>
            </w:r>
          </w:p>
        </w:tc>
        <w:tc>
          <w:tcPr>
            <w:tcW w:w="0" w:type="auto"/>
            <w:noWrap/>
          </w:tcPr>
          <w:p w14:paraId="765EE3F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84.52</w:t>
            </w:r>
          </w:p>
        </w:tc>
      </w:tr>
      <w:tr w:rsidR="0037742F" w:rsidRPr="00083AF3" w14:paraId="549D37F6" w14:textId="77777777" w:rsidTr="0037742F">
        <w:trPr>
          <w:trHeight w:val="300"/>
        </w:trPr>
        <w:tc>
          <w:tcPr>
            <w:tcW w:w="0" w:type="auto"/>
            <w:noWrap/>
            <w:hideMark/>
          </w:tcPr>
          <w:p w14:paraId="1AD20DA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0762515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78.74</w:t>
            </w:r>
          </w:p>
        </w:tc>
        <w:tc>
          <w:tcPr>
            <w:tcW w:w="0" w:type="auto"/>
            <w:noWrap/>
          </w:tcPr>
          <w:p w14:paraId="61D7BE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78.88</w:t>
            </w:r>
          </w:p>
        </w:tc>
        <w:tc>
          <w:tcPr>
            <w:tcW w:w="0" w:type="auto"/>
            <w:noWrap/>
          </w:tcPr>
          <w:p w14:paraId="2CB1B93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391C17E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79.22</w:t>
            </w:r>
          </w:p>
        </w:tc>
        <w:tc>
          <w:tcPr>
            <w:tcW w:w="0" w:type="auto"/>
            <w:noWrap/>
          </w:tcPr>
          <w:p w14:paraId="05CCC7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79.41</w:t>
            </w:r>
          </w:p>
        </w:tc>
        <w:tc>
          <w:tcPr>
            <w:tcW w:w="0" w:type="auto"/>
            <w:noWrap/>
          </w:tcPr>
          <w:p w14:paraId="1C0DDB7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79.62</w:t>
            </w:r>
          </w:p>
        </w:tc>
        <w:tc>
          <w:tcPr>
            <w:tcW w:w="0" w:type="auto"/>
            <w:noWrap/>
          </w:tcPr>
          <w:p w14:paraId="5AA8D13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79.83</w:t>
            </w:r>
          </w:p>
        </w:tc>
        <w:tc>
          <w:tcPr>
            <w:tcW w:w="0" w:type="auto"/>
            <w:noWrap/>
          </w:tcPr>
          <w:p w14:paraId="196E66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80.04</w:t>
            </w:r>
          </w:p>
        </w:tc>
        <w:tc>
          <w:tcPr>
            <w:tcW w:w="0" w:type="auto"/>
            <w:noWrap/>
          </w:tcPr>
          <w:p w14:paraId="3B508FE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80.24</w:t>
            </w:r>
          </w:p>
        </w:tc>
        <w:tc>
          <w:tcPr>
            <w:tcW w:w="0" w:type="auto"/>
            <w:noWrap/>
          </w:tcPr>
          <w:p w14:paraId="1CAC4B5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80.46</w:t>
            </w:r>
          </w:p>
        </w:tc>
        <w:tc>
          <w:tcPr>
            <w:tcW w:w="0" w:type="auto"/>
            <w:noWrap/>
          </w:tcPr>
          <w:p w14:paraId="18D2D63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80.70</w:t>
            </w:r>
          </w:p>
        </w:tc>
        <w:tc>
          <w:tcPr>
            <w:tcW w:w="0" w:type="auto"/>
            <w:noWrap/>
          </w:tcPr>
          <w:p w14:paraId="6B71E4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80.90</w:t>
            </w:r>
          </w:p>
        </w:tc>
        <w:tc>
          <w:tcPr>
            <w:tcW w:w="0" w:type="auto"/>
            <w:noWrap/>
          </w:tcPr>
          <w:p w14:paraId="0B5C1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81.13</w:t>
            </w:r>
          </w:p>
        </w:tc>
        <w:tc>
          <w:tcPr>
            <w:tcW w:w="0" w:type="auto"/>
            <w:noWrap/>
          </w:tcPr>
          <w:p w14:paraId="670159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81.36</w:t>
            </w:r>
          </w:p>
        </w:tc>
        <w:tc>
          <w:tcPr>
            <w:tcW w:w="0" w:type="auto"/>
            <w:noWrap/>
          </w:tcPr>
          <w:p w14:paraId="39D7B58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81.58</w:t>
            </w:r>
          </w:p>
        </w:tc>
        <w:tc>
          <w:tcPr>
            <w:tcW w:w="0" w:type="auto"/>
            <w:noWrap/>
          </w:tcPr>
          <w:p w14:paraId="235AC4B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81.80</w:t>
            </w:r>
          </w:p>
        </w:tc>
        <w:tc>
          <w:tcPr>
            <w:tcW w:w="0" w:type="auto"/>
            <w:noWrap/>
          </w:tcPr>
          <w:p w14:paraId="6C38A84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82.02</w:t>
            </w:r>
          </w:p>
        </w:tc>
      </w:tr>
      <w:tr w:rsidR="0037742F" w:rsidRPr="00083AF3" w14:paraId="62610DC0" w14:textId="77777777" w:rsidTr="0037742F">
        <w:trPr>
          <w:trHeight w:val="300"/>
        </w:trPr>
        <w:tc>
          <w:tcPr>
            <w:tcW w:w="0" w:type="auto"/>
            <w:noWrap/>
            <w:hideMark/>
          </w:tcPr>
          <w:p w14:paraId="2E78B5CE"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67E366B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78.95</w:t>
            </w:r>
          </w:p>
        </w:tc>
        <w:tc>
          <w:tcPr>
            <w:tcW w:w="0" w:type="auto"/>
            <w:noWrap/>
          </w:tcPr>
          <w:p w14:paraId="19E8743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78.98</w:t>
            </w:r>
          </w:p>
        </w:tc>
        <w:tc>
          <w:tcPr>
            <w:tcW w:w="0" w:type="auto"/>
            <w:noWrap/>
          </w:tcPr>
          <w:p w14:paraId="05C0285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79.25</w:t>
            </w:r>
          </w:p>
        </w:tc>
        <w:tc>
          <w:tcPr>
            <w:tcW w:w="0" w:type="auto"/>
            <w:noWrap/>
          </w:tcPr>
          <w:p w14:paraId="37D980A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79.04</w:t>
            </w:r>
          </w:p>
        </w:tc>
        <w:tc>
          <w:tcPr>
            <w:tcW w:w="0" w:type="auto"/>
            <w:noWrap/>
          </w:tcPr>
          <w:p w14:paraId="2E2A679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79.21</w:t>
            </w:r>
          </w:p>
        </w:tc>
        <w:tc>
          <w:tcPr>
            <w:tcW w:w="0" w:type="auto"/>
            <w:noWrap/>
          </w:tcPr>
          <w:p w14:paraId="2BD486D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79.28</w:t>
            </w:r>
          </w:p>
        </w:tc>
        <w:tc>
          <w:tcPr>
            <w:tcW w:w="0" w:type="auto"/>
            <w:noWrap/>
          </w:tcPr>
          <w:p w14:paraId="1345931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79.24</w:t>
            </w:r>
          </w:p>
        </w:tc>
        <w:tc>
          <w:tcPr>
            <w:tcW w:w="0" w:type="auto"/>
            <w:noWrap/>
          </w:tcPr>
          <w:p w14:paraId="6F27A60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F1A275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965620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6E32F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BA6A6D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35C6AC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B78AC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F6D808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6E8CD61"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1BD25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757AA6F" w14:textId="77777777" w:rsidTr="0037742F">
        <w:trPr>
          <w:trHeight w:val="300"/>
        </w:trPr>
        <w:tc>
          <w:tcPr>
            <w:tcW w:w="0" w:type="auto"/>
            <w:noWrap/>
          </w:tcPr>
          <w:p w14:paraId="405956CB" w14:textId="77777777" w:rsidR="0037742F" w:rsidRPr="00083AF3" w:rsidRDefault="0037742F" w:rsidP="0037742F">
            <w:pPr>
              <w:rPr>
                <w:rFonts w:asciiTheme="majorHAnsi" w:hAnsiTheme="majorHAnsi"/>
                <w:b/>
                <w:sz w:val="18"/>
                <w:szCs w:val="18"/>
              </w:rPr>
            </w:pPr>
            <w:r w:rsidRPr="00083AF3">
              <w:rPr>
                <w:rFonts w:asciiTheme="majorHAnsi" w:hAnsiTheme="majorHAnsi"/>
                <w:b/>
                <w:sz w:val="18"/>
                <w:szCs w:val="18"/>
              </w:rPr>
              <w:t>UK females</w:t>
            </w:r>
          </w:p>
        </w:tc>
        <w:tc>
          <w:tcPr>
            <w:tcW w:w="0" w:type="auto"/>
            <w:noWrap/>
          </w:tcPr>
          <w:p w14:paraId="3E636DA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771A90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E6F69A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336322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12D970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D085B49"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4A2EBA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936D08A"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6EB0F6E"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62BBCBD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59890CD7"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79BE845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CE827E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1503745"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D64FDD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66A64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9DEB4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r w:rsidR="0037742F" w:rsidRPr="00083AF3" w14:paraId="0DA71796" w14:textId="77777777" w:rsidTr="0037742F">
        <w:trPr>
          <w:trHeight w:val="300"/>
        </w:trPr>
        <w:tc>
          <w:tcPr>
            <w:tcW w:w="0" w:type="auto"/>
            <w:noWrap/>
            <w:hideMark/>
          </w:tcPr>
          <w:p w14:paraId="49321B2C"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Median projection</w:t>
            </w:r>
          </w:p>
        </w:tc>
        <w:tc>
          <w:tcPr>
            <w:tcW w:w="0" w:type="auto"/>
            <w:noWrap/>
          </w:tcPr>
          <w:p w14:paraId="22493F5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82.91</w:t>
            </w:r>
          </w:p>
        </w:tc>
        <w:tc>
          <w:tcPr>
            <w:tcW w:w="0" w:type="auto"/>
            <w:noWrap/>
          </w:tcPr>
          <w:p w14:paraId="6F0F32E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3520F3B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83.31</w:t>
            </w:r>
          </w:p>
        </w:tc>
        <w:tc>
          <w:tcPr>
            <w:tcW w:w="0" w:type="auto"/>
            <w:noWrap/>
          </w:tcPr>
          <w:p w14:paraId="4C3313B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83.50</w:t>
            </w:r>
          </w:p>
        </w:tc>
        <w:tc>
          <w:tcPr>
            <w:tcW w:w="0" w:type="auto"/>
            <w:noWrap/>
          </w:tcPr>
          <w:p w14:paraId="5E892C7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83.70</w:t>
            </w:r>
          </w:p>
        </w:tc>
        <w:tc>
          <w:tcPr>
            <w:tcW w:w="0" w:type="auto"/>
            <w:noWrap/>
          </w:tcPr>
          <w:p w14:paraId="4F7B1C1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83.89</w:t>
            </w:r>
          </w:p>
        </w:tc>
        <w:tc>
          <w:tcPr>
            <w:tcW w:w="0" w:type="auto"/>
            <w:noWrap/>
          </w:tcPr>
          <w:p w14:paraId="40F219F7"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84.09</w:t>
            </w:r>
          </w:p>
        </w:tc>
        <w:tc>
          <w:tcPr>
            <w:tcW w:w="0" w:type="auto"/>
            <w:noWrap/>
          </w:tcPr>
          <w:p w14:paraId="22DAF0A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84.28</w:t>
            </w:r>
          </w:p>
        </w:tc>
        <w:tc>
          <w:tcPr>
            <w:tcW w:w="0" w:type="auto"/>
            <w:noWrap/>
          </w:tcPr>
          <w:p w14:paraId="444DE01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84.48</w:t>
            </w:r>
          </w:p>
        </w:tc>
        <w:tc>
          <w:tcPr>
            <w:tcW w:w="0" w:type="auto"/>
            <w:noWrap/>
          </w:tcPr>
          <w:p w14:paraId="7A9A0A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84.68</w:t>
            </w:r>
          </w:p>
        </w:tc>
        <w:tc>
          <w:tcPr>
            <w:tcW w:w="0" w:type="auto"/>
            <w:noWrap/>
          </w:tcPr>
          <w:p w14:paraId="028BE32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84.88</w:t>
            </w:r>
          </w:p>
        </w:tc>
        <w:tc>
          <w:tcPr>
            <w:tcW w:w="0" w:type="auto"/>
            <w:noWrap/>
          </w:tcPr>
          <w:p w14:paraId="4B973673"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85.08</w:t>
            </w:r>
          </w:p>
        </w:tc>
        <w:tc>
          <w:tcPr>
            <w:tcW w:w="0" w:type="auto"/>
            <w:noWrap/>
          </w:tcPr>
          <w:p w14:paraId="0310B25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85.28</w:t>
            </w:r>
          </w:p>
        </w:tc>
        <w:tc>
          <w:tcPr>
            <w:tcW w:w="0" w:type="auto"/>
            <w:noWrap/>
          </w:tcPr>
          <w:p w14:paraId="3296BF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85.48</w:t>
            </w:r>
          </w:p>
        </w:tc>
        <w:tc>
          <w:tcPr>
            <w:tcW w:w="0" w:type="auto"/>
            <w:noWrap/>
          </w:tcPr>
          <w:p w14:paraId="5C34AA1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85.67</w:t>
            </w:r>
          </w:p>
        </w:tc>
        <w:tc>
          <w:tcPr>
            <w:tcW w:w="0" w:type="auto"/>
            <w:noWrap/>
          </w:tcPr>
          <w:p w14:paraId="6B6DEDA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85.87</w:t>
            </w:r>
          </w:p>
        </w:tc>
        <w:tc>
          <w:tcPr>
            <w:tcW w:w="0" w:type="auto"/>
            <w:noWrap/>
          </w:tcPr>
          <w:p w14:paraId="7343DD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86.06</w:t>
            </w:r>
          </w:p>
        </w:tc>
      </w:tr>
      <w:tr w:rsidR="0037742F" w:rsidRPr="00083AF3" w14:paraId="4DF8473A" w14:textId="77777777" w:rsidTr="0037742F">
        <w:trPr>
          <w:trHeight w:val="300"/>
        </w:trPr>
        <w:tc>
          <w:tcPr>
            <w:tcW w:w="0" w:type="auto"/>
            <w:noWrap/>
            <w:hideMark/>
          </w:tcPr>
          <w:p w14:paraId="5E409AA6"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Upper 95th percentile</w:t>
            </w:r>
          </w:p>
        </w:tc>
        <w:tc>
          <w:tcPr>
            <w:tcW w:w="0" w:type="auto"/>
            <w:noWrap/>
          </w:tcPr>
          <w:p w14:paraId="6F79C53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83.28</w:t>
            </w:r>
          </w:p>
        </w:tc>
        <w:tc>
          <w:tcPr>
            <w:tcW w:w="0" w:type="auto"/>
            <w:noWrap/>
          </w:tcPr>
          <w:p w14:paraId="2D90CDC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83.64</w:t>
            </w:r>
          </w:p>
        </w:tc>
        <w:tc>
          <w:tcPr>
            <w:tcW w:w="0" w:type="auto"/>
            <w:noWrap/>
          </w:tcPr>
          <w:p w14:paraId="2733986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83.94</w:t>
            </w:r>
          </w:p>
        </w:tc>
        <w:tc>
          <w:tcPr>
            <w:tcW w:w="0" w:type="auto"/>
            <w:noWrap/>
          </w:tcPr>
          <w:p w14:paraId="016954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84.25</w:t>
            </w:r>
          </w:p>
        </w:tc>
        <w:tc>
          <w:tcPr>
            <w:tcW w:w="0" w:type="auto"/>
            <w:noWrap/>
          </w:tcPr>
          <w:p w14:paraId="40CCFA6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84.52</w:t>
            </w:r>
          </w:p>
        </w:tc>
        <w:tc>
          <w:tcPr>
            <w:tcW w:w="0" w:type="auto"/>
            <w:noWrap/>
          </w:tcPr>
          <w:p w14:paraId="12AF5D2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84.81</w:t>
            </w:r>
          </w:p>
        </w:tc>
        <w:tc>
          <w:tcPr>
            <w:tcW w:w="0" w:type="auto"/>
            <w:noWrap/>
          </w:tcPr>
          <w:p w14:paraId="6C943E6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85.09</w:t>
            </w:r>
          </w:p>
        </w:tc>
        <w:tc>
          <w:tcPr>
            <w:tcW w:w="0" w:type="auto"/>
            <w:noWrap/>
          </w:tcPr>
          <w:p w14:paraId="0E2C0FC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85.35</w:t>
            </w:r>
          </w:p>
        </w:tc>
        <w:tc>
          <w:tcPr>
            <w:tcW w:w="0" w:type="auto"/>
            <w:noWrap/>
          </w:tcPr>
          <w:p w14:paraId="4B66FF7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85.60</w:t>
            </w:r>
          </w:p>
        </w:tc>
        <w:tc>
          <w:tcPr>
            <w:tcW w:w="0" w:type="auto"/>
            <w:noWrap/>
          </w:tcPr>
          <w:p w14:paraId="496369D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85.85</w:t>
            </w:r>
          </w:p>
        </w:tc>
        <w:tc>
          <w:tcPr>
            <w:tcW w:w="0" w:type="auto"/>
            <w:noWrap/>
          </w:tcPr>
          <w:p w14:paraId="05DF853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86.10</w:t>
            </w:r>
          </w:p>
        </w:tc>
        <w:tc>
          <w:tcPr>
            <w:tcW w:w="0" w:type="auto"/>
            <w:noWrap/>
          </w:tcPr>
          <w:p w14:paraId="6B06665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86.34</w:t>
            </w:r>
          </w:p>
        </w:tc>
        <w:tc>
          <w:tcPr>
            <w:tcW w:w="0" w:type="auto"/>
            <w:noWrap/>
          </w:tcPr>
          <w:p w14:paraId="6F91363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86.60</w:t>
            </w:r>
          </w:p>
        </w:tc>
        <w:tc>
          <w:tcPr>
            <w:tcW w:w="0" w:type="auto"/>
            <w:noWrap/>
          </w:tcPr>
          <w:p w14:paraId="30DA3D7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86.84</w:t>
            </w:r>
          </w:p>
        </w:tc>
        <w:tc>
          <w:tcPr>
            <w:tcW w:w="0" w:type="auto"/>
            <w:noWrap/>
          </w:tcPr>
          <w:p w14:paraId="3F73E0F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87.09</w:t>
            </w:r>
          </w:p>
        </w:tc>
        <w:tc>
          <w:tcPr>
            <w:tcW w:w="0" w:type="auto"/>
            <w:noWrap/>
          </w:tcPr>
          <w:p w14:paraId="5B89E6B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87.34</w:t>
            </w:r>
          </w:p>
        </w:tc>
        <w:tc>
          <w:tcPr>
            <w:tcW w:w="0" w:type="auto"/>
            <w:noWrap/>
          </w:tcPr>
          <w:p w14:paraId="5465519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87.59</w:t>
            </w:r>
          </w:p>
        </w:tc>
      </w:tr>
      <w:tr w:rsidR="0037742F" w:rsidRPr="00083AF3" w14:paraId="538462BF" w14:textId="77777777" w:rsidTr="0037742F">
        <w:trPr>
          <w:trHeight w:val="300"/>
        </w:trPr>
        <w:tc>
          <w:tcPr>
            <w:tcW w:w="0" w:type="auto"/>
            <w:noWrap/>
            <w:hideMark/>
          </w:tcPr>
          <w:p w14:paraId="48D16472"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Lower 95th percentile</w:t>
            </w:r>
          </w:p>
        </w:tc>
        <w:tc>
          <w:tcPr>
            <w:tcW w:w="0" w:type="auto"/>
            <w:noWrap/>
          </w:tcPr>
          <w:p w14:paraId="2407443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82.54</w:t>
            </w:r>
          </w:p>
        </w:tc>
        <w:tc>
          <w:tcPr>
            <w:tcW w:w="0" w:type="auto"/>
            <w:noWrap/>
          </w:tcPr>
          <w:p w14:paraId="45D1449B"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82.58</w:t>
            </w:r>
          </w:p>
        </w:tc>
        <w:tc>
          <w:tcPr>
            <w:tcW w:w="0" w:type="auto"/>
            <w:noWrap/>
          </w:tcPr>
          <w:p w14:paraId="0841B87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82.65</w:t>
            </w:r>
          </w:p>
        </w:tc>
        <w:tc>
          <w:tcPr>
            <w:tcW w:w="0" w:type="auto"/>
            <w:noWrap/>
          </w:tcPr>
          <w:p w14:paraId="5C4F668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6D1C4D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82.85</w:t>
            </w:r>
          </w:p>
        </w:tc>
        <w:tc>
          <w:tcPr>
            <w:tcW w:w="0" w:type="auto"/>
            <w:noWrap/>
          </w:tcPr>
          <w:p w14:paraId="71D859F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14002BA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83.11</w:t>
            </w:r>
          </w:p>
        </w:tc>
        <w:tc>
          <w:tcPr>
            <w:tcW w:w="0" w:type="auto"/>
            <w:noWrap/>
          </w:tcPr>
          <w:p w14:paraId="659868A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83.23</w:t>
            </w:r>
          </w:p>
        </w:tc>
        <w:tc>
          <w:tcPr>
            <w:tcW w:w="0" w:type="auto"/>
            <w:noWrap/>
          </w:tcPr>
          <w:p w14:paraId="22F4DD70"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83.35</w:t>
            </w:r>
          </w:p>
        </w:tc>
        <w:tc>
          <w:tcPr>
            <w:tcW w:w="0" w:type="auto"/>
            <w:noWrap/>
          </w:tcPr>
          <w:p w14:paraId="26DFDFB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83.49</w:t>
            </w:r>
          </w:p>
        </w:tc>
        <w:tc>
          <w:tcPr>
            <w:tcW w:w="0" w:type="auto"/>
            <w:noWrap/>
          </w:tcPr>
          <w:p w14:paraId="7595402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83.66</w:t>
            </w:r>
          </w:p>
        </w:tc>
        <w:tc>
          <w:tcPr>
            <w:tcW w:w="0" w:type="auto"/>
            <w:noWrap/>
          </w:tcPr>
          <w:p w14:paraId="79CACA24"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83.78</w:t>
            </w:r>
          </w:p>
        </w:tc>
        <w:tc>
          <w:tcPr>
            <w:tcW w:w="0" w:type="auto"/>
            <w:noWrap/>
          </w:tcPr>
          <w:p w14:paraId="73B9CD4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83.93</w:t>
            </w:r>
          </w:p>
        </w:tc>
        <w:tc>
          <w:tcPr>
            <w:tcW w:w="0" w:type="auto"/>
            <w:noWrap/>
          </w:tcPr>
          <w:p w14:paraId="3A04DC8F"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84.08</w:t>
            </w:r>
          </w:p>
        </w:tc>
        <w:tc>
          <w:tcPr>
            <w:tcW w:w="0" w:type="auto"/>
            <w:noWrap/>
          </w:tcPr>
          <w:p w14:paraId="678E239A"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84.22</w:t>
            </w:r>
          </w:p>
        </w:tc>
        <w:tc>
          <w:tcPr>
            <w:tcW w:w="0" w:type="auto"/>
            <w:noWrap/>
          </w:tcPr>
          <w:p w14:paraId="52F8B9FD"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84.36</w:t>
            </w:r>
          </w:p>
        </w:tc>
        <w:tc>
          <w:tcPr>
            <w:tcW w:w="0" w:type="auto"/>
            <w:noWrap/>
          </w:tcPr>
          <w:p w14:paraId="2B040018"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84.51</w:t>
            </w:r>
          </w:p>
        </w:tc>
      </w:tr>
      <w:tr w:rsidR="0037742F" w:rsidRPr="00083AF3" w14:paraId="2024BA7C" w14:textId="77777777" w:rsidTr="0037742F">
        <w:trPr>
          <w:trHeight w:val="300"/>
        </w:trPr>
        <w:tc>
          <w:tcPr>
            <w:tcW w:w="0" w:type="auto"/>
            <w:noWrap/>
            <w:hideMark/>
          </w:tcPr>
          <w:p w14:paraId="18CD24E9" w14:textId="77777777" w:rsidR="0037742F" w:rsidRPr="00083AF3" w:rsidRDefault="0037742F" w:rsidP="0037742F">
            <w:pPr>
              <w:rPr>
                <w:rFonts w:asciiTheme="majorHAnsi" w:hAnsiTheme="majorHAnsi"/>
                <w:sz w:val="18"/>
                <w:szCs w:val="18"/>
              </w:rPr>
            </w:pPr>
            <w:r w:rsidRPr="00083AF3">
              <w:rPr>
                <w:rFonts w:asciiTheme="majorHAnsi" w:hAnsiTheme="majorHAnsi"/>
                <w:sz w:val="18"/>
                <w:szCs w:val="18"/>
              </w:rPr>
              <w:t>Actual trend</w:t>
            </w:r>
          </w:p>
        </w:tc>
        <w:tc>
          <w:tcPr>
            <w:tcW w:w="0" w:type="auto"/>
            <w:noWrap/>
          </w:tcPr>
          <w:p w14:paraId="110DCB39"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82.66</w:t>
            </w:r>
          </w:p>
        </w:tc>
        <w:tc>
          <w:tcPr>
            <w:tcW w:w="0" w:type="auto"/>
            <w:noWrap/>
          </w:tcPr>
          <w:p w14:paraId="593A159C"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82.74</w:t>
            </w:r>
          </w:p>
        </w:tc>
        <w:tc>
          <w:tcPr>
            <w:tcW w:w="0" w:type="auto"/>
            <w:noWrap/>
          </w:tcPr>
          <w:p w14:paraId="245BDB96"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82.99</w:t>
            </w:r>
          </w:p>
        </w:tc>
        <w:tc>
          <w:tcPr>
            <w:tcW w:w="0" w:type="auto"/>
            <w:noWrap/>
          </w:tcPr>
          <w:p w14:paraId="7303E221"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82.71</w:t>
            </w:r>
          </w:p>
        </w:tc>
        <w:tc>
          <w:tcPr>
            <w:tcW w:w="0" w:type="auto"/>
            <w:noWrap/>
          </w:tcPr>
          <w:p w14:paraId="7707079E"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82.87</w:t>
            </w:r>
          </w:p>
        </w:tc>
        <w:tc>
          <w:tcPr>
            <w:tcW w:w="0" w:type="auto"/>
            <w:noWrap/>
          </w:tcPr>
          <w:p w14:paraId="63BC2D82"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82.98</w:t>
            </w:r>
          </w:p>
        </w:tc>
        <w:tc>
          <w:tcPr>
            <w:tcW w:w="0" w:type="auto"/>
            <w:noWrap/>
          </w:tcPr>
          <w:p w14:paraId="452AD0D5" w14:textId="77777777" w:rsidR="0037742F" w:rsidRDefault="0037742F" w:rsidP="0037742F">
            <w:pPr>
              <w:jc w:val="right"/>
              <w:rPr>
                <w:rFonts w:ascii="Calibri" w:hAnsi="Calibri" w:cs="Calibri"/>
                <w:color w:val="000000"/>
                <w:sz w:val="18"/>
                <w:szCs w:val="18"/>
              </w:rPr>
            </w:pPr>
            <w:r>
              <w:rPr>
                <w:rFonts w:ascii="Calibri" w:hAnsi="Calibri" w:cs="Calibri"/>
                <w:color w:val="000000"/>
                <w:sz w:val="18"/>
                <w:szCs w:val="18"/>
              </w:rPr>
              <w:t>82.93</w:t>
            </w:r>
          </w:p>
        </w:tc>
        <w:tc>
          <w:tcPr>
            <w:tcW w:w="0" w:type="auto"/>
            <w:noWrap/>
          </w:tcPr>
          <w:p w14:paraId="169A57D8"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3A28B27D"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6544804"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5B9CCB"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79ADB56"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ADD1F93"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00112020"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2C0A174F"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1A2D0792"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c>
          <w:tcPr>
            <w:tcW w:w="0" w:type="auto"/>
            <w:noWrap/>
          </w:tcPr>
          <w:p w14:paraId="4C88334C" w14:textId="77777777" w:rsidR="0037742F" w:rsidRDefault="0037742F" w:rsidP="0037742F">
            <w:pPr>
              <w:rPr>
                <w:rFonts w:ascii="Calibri" w:hAnsi="Calibri" w:cs="Calibri"/>
                <w:color w:val="000000"/>
                <w:sz w:val="18"/>
                <w:szCs w:val="18"/>
              </w:rPr>
            </w:pPr>
            <w:r>
              <w:rPr>
                <w:rFonts w:ascii="Calibri" w:hAnsi="Calibri" w:cs="Calibri"/>
                <w:color w:val="000000"/>
                <w:sz w:val="18"/>
                <w:szCs w:val="18"/>
              </w:rPr>
              <w:t> </w:t>
            </w:r>
          </w:p>
        </w:tc>
      </w:tr>
    </w:tbl>
    <w:p w14:paraId="3C12F2A6" w14:textId="77777777" w:rsidR="009F0D1D" w:rsidRDefault="009F0D1D">
      <w:pPr>
        <w:rPr>
          <w:rFonts w:asciiTheme="majorHAnsi" w:hAnsiTheme="majorHAnsi"/>
        </w:rPr>
      </w:pPr>
      <w:r>
        <w:rPr>
          <w:rFonts w:asciiTheme="majorHAnsi" w:hAnsiTheme="majorHAnsi"/>
        </w:rPr>
        <w:br w:type="page"/>
      </w:r>
    </w:p>
    <w:p w14:paraId="3DF3AEB6" w14:textId="77777777" w:rsidR="009F0D1D" w:rsidRDefault="009F0D1D" w:rsidP="009F0D1D">
      <w:pPr>
        <w:rPr>
          <w:rFonts w:asciiTheme="majorHAnsi" w:hAnsiTheme="majorHAnsi"/>
        </w:rPr>
      </w:pPr>
      <w:r>
        <w:rPr>
          <w:rFonts w:asciiTheme="majorHAnsi" w:hAnsiTheme="majorHAnsi"/>
        </w:rPr>
        <w:lastRenderedPageBreak/>
        <w:t>Table 2 – Trends in life expectancy at birth for</w:t>
      </w:r>
      <w:r w:rsidRPr="00083AF3">
        <w:rPr>
          <w:rFonts w:asciiTheme="majorHAnsi" w:hAnsiTheme="majorHAnsi"/>
        </w:rPr>
        <w:t xml:space="preserve"> England, Northern Ireland, Scotland, Wales and the United Kingdom, 2012-18, compared with projected trends based </w:t>
      </w:r>
      <w:r w:rsidRPr="008E3318">
        <w:rPr>
          <w:rFonts w:asciiTheme="majorHAnsi" w:hAnsiTheme="majorHAnsi"/>
        </w:rPr>
        <w:t xml:space="preserve">on </w:t>
      </w:r>
      <w:r w:rsidR="00DE71D8">
        <w:rPr>
          <w:rFonts w:asciiTheme="majorHAnsi" w:hAnsiTheme="majorHAnsi"/>
        </w:rPr>
        <w:t>1990</w:t>
      </w:r>
      <w:r w:rsidRPr="008E3318">
        <w:rPr>
          <w:rFonts w:asciiTheme="majorHAnsi" w:hAnsiTheme="majorHAnsi"/>
        </w:rPr>
        <w:t>-2011,</w:t>
      </w:r>
      <w:r>
        <w:rPr>
          <w:rFonts w:asciiTheme="majorHAnsi" w:hAnsiTheme="majorHAnsi"/>
        </w:rPr>
        <w:t xml:space="preserve"> with projections to 2028 </w:t>
      </w:r>
    </w:p>
    <w:tbl>
      <w:tblPr>
        <w:tblStyle w:val="TableGrid"/>
        <w:tblW w:w="13068" w:type="dxa"/>
        <w:tblLayout w:type="fixed"/>
        <w:tblLook w:val="04A0" w:firstRow="1" w:lastRow="0" w:firstColumn="1" w:lastColumn="0" w:noHBand="0" w:noVBand="1"/>
      </w:tblPr>
      <w:tblGrid>
        <w:gridCol w:w="2127"/>
        <w:gridCol w:w="643"/>
        <w:gridCol w:w="644"/>
        <w:gridCol w:w="643"/>
        <w:gridCol w:w="644"/>
        <w:gridCol w:w="643"/>
        <w:gridCol w:w="644"/>
        <w:gridCol w:w="644"/>
        <w:gridCol w:w="643"/>
        <w:gridCol w:w="644"/>
        <w:gridCol w:w="643"/>
        <w:gridCol w:w="644"/>
        <w:gridCol w:w="644"/>
        <w:gridCol w:w="643"/>
        <w:gridCol w:w="644"/>
        <w:gridCol w:w="643"/>
        <w:gridCol w:w="644"/>
        <w:gridCol w:w="644"/>
      </w:tblGrid>
      <w:tr w:rsidR="00F24A97" w:rsidRPr="00083AF3" w14:paraId="3C5AD5E1" w14:textId="77777777" w:rsidTr="00530076">
        <w:trPr>
          <w:trHeight w:val="300"/>
        </w:trPr>
        <w:tc>
          <w:tcPr>
            <w:tcW w:w="2127" w:type="dxa"/>
            <w:noWrap/>
            <w:hideMark/>
          </w:tcPr>
          <w:p w14:paraId="48823EE1" w14:textId="77777777" w:rsidR="00664C6B" w:rsidRDefault="00664C6B" w:rsidP="00664C6B">
            <w:pPr>
              <w:rPr>
                <w:rFonts w:ascii="Calibri" w:hAnsi="Calibri" w:cs="Calibri"/>
                <w:b/>
                <w:bCs/>
                <w:color w:val="000000"/>
                <w:sz w:val="18"/>
                <w:szCs w:val="18"/>
              </w:rPr>
            </w:pPr>
            <w:r>
              <w:rPr>
                <w:rFonts w:ascii="Calibri" w:hAnsi="Calibri" w:cs="Calibri"/>
                <w:b/>
                <w:bCs/>
                <w:color w:val="000000"/>
                <w:sz w:val="18"/>
                <w:szCs w:val="18"/>
              </w:rPr>
              <w:t>Year</w:t>
            </w:r>
          </w:p>
        </w:tc>
        <w:tc>
          <w:tcPr>
            <w:tcW w:w="643" w:type="dxa"/>
            <w:noWrap/>
            <w:hideMark/>
          </w:tcPr>
          <w:p w14:paraId="47B31182"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2012</w:t>
            </w:r>
          </w:p>
        </w:tc>
        <w:tc>
          <w:tcPr>
            <w:tcW w:w="644" w:type="dxa"/>
            <w:noWrap/>
            <w:hideMark/>
          </w:tcPr>
          <w:p w14:paraId="3BB384EA"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2013</w:t>
            </w:r>
          </w:p>
        </w:tc>
        <w:tc>
          <w:tcPr>
            <w:tcW w:w="643" w:type="dxa"/>
            <w:noWrap/>
            <w:hideMark/>
          </w:tcPr>
          <w:p w14:paraId="70FED2EE"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2014</w:t>
            </w:r>
          </w:p>
        </w:tc>
        <w:tc>
          <w:tcPr>
            <w:tcW w:w="644" w:type="dxa"/>
            <w:noWrap/>
            <w:hideMark/>
          </w:tcPr>
          <w:p w14:paraId="7AEEF110"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2015</w:t>
            </w:r>
          </w:p>
        </w:tc>
        <w:tc>
          <w:tcPr>
            <w:tcW w:w="643" w:type="dxa"/>
            <w:noWrap/>
            <w:hideMark/>
          </w:tcPr>
          <w:p w14:paraId="3BA2F5B6"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2016</w:t>
            </w:r>
          </w:p>
        </w:tc>
        <w:tc>
          <w:tcPr>
            <w:tcW w:w="644" w:type="dxa"/>
            <w:noWrap/>
            <w:hideMark/>
          </w:tcPr>
          <w:p w14:paraId="75B92D8B"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2017</w:t>
            </w:r>
          </w:p>
        </w:tc>
        <w:tc>
          <w:tcPr>
            <w:tcW w:w="644" w:type="dxa"/>
            <w:noWrap/>
            <w:hideMark/>
          </w:tcPr>
          <w:p w14:paraId="5C1512F3"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2018</w:t>
            </w:r>
          </w:p>
        </w:tc>
        <w:tc>
          <w:tcPr>
            <w:tcW w:w="643" w:type="dxa"/>
            <w:noWrap/>
            <w:hideMark/>
          </w:tcPr>
          <w:p w14:paraId="2F84CC05"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2019</w:t>
            </w:r>
          </w:p>
        </w:tc>
        <w:tc>
          <w:tcPr>
            <w:tcW w:w="644" w:type="dxa"/>
            <w:noWrap/>
            <w:hideMark/>
          </w:tcPr>
          <w:p w14:paraId="1493AA32"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2020</w:t>
            </w:r>
          </w:p>
        </w:tc>
        <w:tc>
          <w:tcPr>
            <w:tcW w:w="643" w:type="dxa"/>
            <w:noWrap/>
            <w:hideMark/>
          </w:tcPr>
          <w:p w14:paraId="7FF4F37D"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2021</w:t>
            </w:r>
          </w:p>
        </w:tc>
        <w:tc>
          <w:tcPr>
            <w:tcW w:w="644" w:type="dxa"/>
            <w:noWrap/>
            <w:hideMark/>
          </w:tcPr>
          <w:p w14:paraId="732DEC81"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2022</w:t>
            </w:r>
          </w:p>
        </w:tc>
        <w:tc>
          <w:tcPr>
            <w:tcW w:w="644" w:type="dxa"/>
            <w:noWrap/>
            <w:hideMark/>
          </w:tcPr>
          <w:p w14:paraId="43D718DC"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2023</w:t>
            </w:r>
          </w:p>
        </w:tc>
        <w:tc>
          <w:tcPr>
            <w:tcW w:w="643" w:type="dxa"/>
            <w:noWrap/>
            <w:hideMark/>
          </w:tcPr>
          <w:p w14:paraId="2DE17D7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2024</w:t>
            </w:r>
          </w:p>
        </w:tc>
        <w:tc>
          <w:tcPr>
            <w:tcW w:w="644" w:type="dxa"/>
            <w:noWrap/>
            <w:hideMark/>
          </w:tcPr>
          <w:p w14:paraId="3E9764B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2025</w:t>
            </w:r>
          </w:p>
        </w:tc>
        <w:tc>
          <w:tcPr>
            <w:tcW w:w="643" w:type="dxa"/>
            <w:noWrap/>
            <w:hideMark/>
          </w:tcPr>
          <w:p w14:paraId="50FFD7E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2026</w:t>
            </w:r>
          </w:p>
        </w:tc>
        <w:tc>
          <w:tcPr>
            <w:tcW w:w="644" w:type="dxa"/>
            <w:noWrap/>
            <w:hideMark/>
          </w:tcPr>
          <w:p w14:paraId="020AE329"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2027</w:t>
            </w:r>
          </w:p>
        </w:tc>
        <w:tc>
          <w:tcPr>
            <w:tcW w:w="644" w:type="dxa"/>
            <w:noWrap/>
            <w:hideMark/>
          </w:tcPr>
          <w:p w14:paraId="76B94361" w14:textId="77777777" w:rsidR="00664C6B" w:rsidRDefault="00664C6B" w:rsidP="00F24A97">
            <w:pPr>
              <w:jc w:val="center"/>
              <w:rPr>
                <w:rFonts w:ascii="Calibri" w:hAnsi="Calibri" w:cs="Calibri"/>
                <w:color w:val="000000"/>
                <w:sz w:val="18"/>
                <w:szCs w:val="18"/>
              </w:rPr>
            </w:pPr>
            <w:r>
              <w:rPr>
                <w:rFonts w:ascii="Calibri" w:hAnsi="Calibri" w:cs="Calibri"/>
                <w:color w:val="000000"/>
                <w:sz w:val="18"/>
                <w:szCs w:val="18"/>
              </w:rPr>
              <w:t>2028</w:t>
            </w:r>
          </w:p>
        </w:tc>
      </w:tr>
      <w:tr w:rsidR="00F24A97" w:rsidRPr="00083AF3" w14:paraId="4F120F1A" w14:textId="77777777" w:rsidTr="00530076">
        <w:trPr>
          <w:trHeight w:val="300"/>
        </w:trPr>
        <w:tc>
          <w:tcPr>
            <w:tcW w:w="2127" w:type="dxa"/>
            <w:noWrap/>
          </w:tcPr>
          <w:p w14:paraId="03CBEA0A" w14:textId="77777777" w:rsidR="00664C6B" w:rsidRDefault="00664C6B" w:rsidP="00664C6B">
            <w:pPr>
              <w:rPr>
                <w:rFonts w:ascii="Calibri" w:hAnsi="Calibri" w:cs="Calibri"/>
                <w:b/>
                <w:bCs/>
                <w:color w:val="000000"/>
                <w:sz w:val="18"/>
                <w:szCs w:val="18"/>
              </w:rPr>
            </w:pPr>
            <w:r>
              <w:rPr>
                <w:rFonts w:ascii="Calibri" w:hAnsi="Calibri" w:cs="Calibri"/>
                <w:b/>
                <w:bCs/>
                <w:color w:val="000000"/>
                <w:sz w:val="18"/>
                <w:szCs w:val="18"/>
              </w:rPr>
              <w:t>England males</w:t>
            </w:r>
          </w:p>
        </w:tc>
        <w:tc>
          <w:tcPr>
            <w:tcW w:w="643" w:type="dxa"/>
            <w:noWrap/>
          </w:tcPr>
          <w:p w14:paraId="40DE382E" w14:textId="77777777" w:rsidR="00664C6B" w:rsidRDefault="00664C6B" w:rsidP="00F24A97">
            <w:pPr>
              <w:jc w:val="center"/>
              <w:rPr>
                <w:rFonts w:ascii="Calibri" w:hAnsi="Calibri" w:cs="Calibri"/>
                <w:color w:val="000000"/>
                <w:sz w:val="18"/>
                <w:szCs w:val="18"/>
              </w:rPr>
            </w:pPr>
          </w:p>
        </w:tc>
        <w:tc>
          <w:tcPr>
            <w:tcW w:w="644" w:type="dxa"/>
            <w:noWrap/>
          </w:tcPr>
          <w:p w14:paraId="281E1F8B" w14:textId="77777777" w:rsidR="00664C6B" w:rsidRDefault="00664C6B" w:rsidP="00F24A97">
            <w:pPr>
              <w:jc w:val="center"/>
              <w:rPr>
                <w:rFonts w:ascii="Calibri" w:hAnsi="Calibri" w:cs="Calibri"/>
                <w:color w:val="000000"/>
                <w:sz w:val="18"/>
                <w:szCs w:val="18"/>
              </w:rPr>
            </w:pPr>
          </w:p>
        </w:tc>
        <w:tc>
          <w:tcPr>
            <w:tcW w:w="643" w:type="dxa"/>
            <w:noWrap/>
          </w:tcPr>
          <w:p w14:paraId="26ACE161" w14:textId="77777777" w:rsidR="00664C6B" w:rsidRDefault="00664C6B" w:rsidP="00F24A97">
            <w:pPr>
              <w:jc w:val="center"/>
              <w:rPr>
                <w:rFonts w:ascii="Calibri" w:hAnsi="Calibri" w:cs="Calibri"/>
                <w:color w:val="000000"/>
                <w:sz w:val="18"/>
                <w:szCs w:val="18"/>
              </w:rPr>
            </w:pPr>
          </w:p>
        </w:tc>
        <w:tc>
          <w:tcPr>
            <w:tcW w:w="644" w:type="dxa"/>
            <w:noWrap/>
          </w:tcPr>
          <w:p w14:paraId="514EFD76" w14:textId="77777777" w:rsidR="00664C6B" w:rsidRDefault="00664C6B" w:rsidP="00F24A97">
            <w:pPr>
              <w:jc w:val="center"/>
              <w:rPr>
                <w:rFonts w:ascii="Calibri" w:hAnsi="Calibri" w:cs="Calibri"/>
                <w:color w:val="000000"/>
                <w:sz w:val="18"/>
                <w:szCs w:val="18"/>
              </w:rPr>
            </w:pPr>
          </w:p>
        </w:tc>
        <w:tc>
          <w:tcPr>
            <w:tcW w:w="643" w:type="dxa"/>
            <w:noWrap/>
          </w:tcPr>
          <w:p w14:paraId="5E5E6CAF" w14:textId="77777777" w:rsidR="00664C6B" w:rsidRDefault="00664C6B" w:rsidP="00F24A97">
            <w:pPr>
              <w:jc w:val="center"/>
              <w:rPr>
                <w:rFonts w:ascii="Calibri" w:hAnsi="Calibri" w:cs="Calibri"/>
                <w:color w:val="000000"/>
                <w:sz w:val="18"/>
                <w:szCs w:val="18"/>
              </w:rPr>
            </w:pPr>
          </w:p>
        </w:tc>
        <w:tc>
          <w:tcPr>
            <w:tcW w:w="644" w:type="dxa"/>
            <w:noWrap/>
          </w:tcPr>
          <w:p w14:paraId="677C6717" w14:textId="77777777" w:rsidR="00664C6B" w:rsidRDefault="00664C6B" w:rsidP="00F24A97">
            <w:pPr>
              <w:jc w:val="center"/>
              <w:rPr>
                <w:rFonts w:ascii="Calibri" w:hAnsi="Calibri" w:cs="Calibri"/>
                <w:color w:val="000000"/>
                <w:sz w:val="18"/>
                <w:szCs w:val="18"/>
              </w:rPr>
            </w:pPr>
          </w:p>
        </w:tc>
        <w:tc>
          <w:tcPr>
            <w:tcW w:w="644" w:type="dxa"/>
            <w:noWrap/>
          </w:tcPr>
          <w:p w14:paraId="2A8BBE50" w14:textId="77777777" w:rsidR="00664C6B" w:rsidRDefault="00664C6B" w:rsidP="00F24A97">
            <w:pPr>
              <w:jc w:val="center"/>
              <w:rPr>
                <w:rFonts w:ascii="Calibri" w:hAnsi="Calibri" w:cs="Calibri"/>
                <w:color w:val="000000"/>
                <w:sz w:val="18"/>
                <w:szCs w:val="18"/>
              </w:rPr>
            </w:pPr>
          </w:p>
        </w:tc>
        <w:tc>
          <w:tcPr>
            <w:tcW w:w="643" w:type="dxa"/>
            <w:noWrap/>
          </w:tcPr>
          <w:p w14:paraId="4E10DE8D" w14:textId="77777777" w:rsidR="00664C6B" w:rsidRDefault="00664C6B" w:rsidP="00F24A97">
            <w:pPr>
              <w:jc w:val="center"/>
              <w:rPr>
                <w:rFonts w:ascii="Calibri" w:hAnsi="Calibri" w:cs="Calibri"/>
                <w:color w:val="000000"/>
                <w:sz w:val="18"/>
                <w:szCs w:val="18"/>
              </w:rPr>
            </w:pPr>
          </w:p>
        </w:tc>
        <w:tc>
          <w:tcPr>
            <w:tcW w:w="644" w:type="dxa"/>
            <w:noWrap/>
          </w:tcPr>
          <w:p w14:paraId="783698BE" w14:textId="77777777" w:rsidR="00664C6B" w:rsidRDefault="00664C6B" w:rsidP="00F24A97">
            <w:pPr>
              <w:jc w:val="center"/>
              <w:rPr>
                <w:rFonts w:ascii="Calibri" w:hAnsi="Calibri" w:cs="Calibri"/>
                <w:color w:val="000000"/>
                <w:sz w:val="18"/>
                <w:szCs w:val="18"/>
              </w:rPr>
            </w:pPr>
          </w:p>
        </w:tc>
        <w:tc>
          <w:tcPr>
            <w:tcW w:w="643" w:type="dxa"/>
            <w:noWrap/>
          </w:tcPr>
          <w:p w14:paraId="618EA2D6" w14:textId="77777777" w:rsidR="00664C6B" w:rsidRDefault="00664C6B" w:rsidP="00F24A97">
            <w:pPr>
              <w:jc w:val="center"/>
              <w:rPr>
                <w:rFonts w:ascii="Calibri" w:hAnsi="Calibri" w:cs="Calibri"/>
                <w:color w:val="000000"/>
                <w:sz w:val="18"/>
                <w:szCs w:val="18"/>
              </w:rPr>
            </w:pPr>
          </w:p>
        </w:tc>
        <w:tc>
          <w:tcPr>
            <w:tcW w:w="644" w:type="dxa"/>
            <w:noWrap/>
          </w:tcPr>
          <w:p w14:paraId="3809E8A6" w14:textId="77777777" w:rsidR="00664C6B" w:rsidRDefault="00664C6B" w:rsidP="00F24A97">
            <w:pPr>
              <w:jc w:val="center"/>
              <w:rPr>
                <w:rFonts w:ascii="Calibri" w:hAnsi="Calibri" w:cs="Calibri"/>
                <w:color w:val="000000"/>
                <w:sz w:val="18"/>
                <w:szCs w:val="18"/>
              </w:rPr>
            </w:pPr>
          </w:p>
        </w:tc>
        <w:tc>
          <w:tcPr>
            <w:tcW w:w="644" w:type="dxa"/>
            <w:noWrap/>
          </w:tcPr>
          <w:p w14:paraId="6F2EFA46" w14:textId="77777777" w:rsidR="00664C6B" w:rsidRDefault="00664C6B" w:rsidP="00F24A97">
            <w:pPr>
              <w:jc w:val="center"/>
              <w:rPr>
                <w:rFonts w:ascii="Calibri" w:hAnsi="Calibri" w:cs="Calibri"/>
                <w:color w:val="000000"/>
                <w:sz w:val="18"/>
                <w:szCs w:val="18"/>
              </w:rPr>
            </w:pPr>
          </w:p>
        </w:tc>
        <w:tc>
          <w:tcPr>
            <w:tcW w:w="643" w:type="dxa"/>
            <w:noWrap/>
          </w:tcPr>
          <w:p w14:paraId="784444B0" w14:textId="77777777" w:rsidR="00664C6B" w:rsidRDefault="00664C6B" w:rsidP="00F24A97">
            <w:pPr>
              <w:jc w:val="center"/>
              <w:rPr>
                <w:rFonts w:ascii="Calibri" w:hAnsi="Calibri" w:cs="Calibri"/>
                <w:color w:val="000000"/>
                <w:sz w:val="18"/>
                <w:szCs w:val="18"/>
              </w:rPr>
            </w:pPr>
          </w:p>
        </w:tc>
        <w:tc>
          <w:tcPr>
            <w:tcW w:w="644" w:type="dxa"/>
            <w:noWrap/>
          </w:tcPr>
          <w:p w14:paraId="6E0C1E7A" w14:textId="77777777" w:rsidR="00664C6B" w:rsidRDefault="00664C6B" w:rsidP="00F24A97">
            <w:pPr>
              <w:jc w:val="center"/>
              <w:rPr>
                <w:rFonts w:ascii="Calibri" w:hAnsi="Calibri" w:cs="Calibri"/>
                <w:color w:val="000000"/>
                <w:sz w:val="18"/>
                <w:szCs w:val="18"/>
              </w:rPr>
            </w:pPr>
          </w:p>
        </w:tc>
        <w:tc>
          <w:tcPr>
            <w:tcW w:w="643" w:type="dxa"/>
            <w:noWrap/>
          </w:tcPr>
          <w:p w14:paraId="61FA28FA" w14:textId="77777777" w:rsidR="00664C6B" w:rsidRDefault="00664C6B" w:rsidP="00F24A97">
            <w:pPr>
              <w:jc w:val="center"/>
              <w:rPr>
                <w:rFonts w:ascii="Calibri" w:hAnsi="Calibri" w:cs="Calibri"/>
                <w:color w:val="000000"/>
                <w:sz w:val="18"/>
                <w:szCs w:val="18"/>
              </w:rPr>
            </w:pPr>
          </w:p>
        </w:tc>
        <w:tc>
          <w:tcPr>
            <w:tcW w:w="644" w:type="dxa"/>
            <w:noWrap/>
          </w:tcPr>
          <w:p w14:paraId="5502E5FF" w14:textId="77777777" w:rsidR="00664C6B" w:rsidRDefault="00664C6B" w:rsidP="00F24A97">
            <w:pPr>
              <w:jc w:val="center"/>
              <w:rPr>
                <w:rFonts w:ascii="Calibri" w:hAnsi="Calibri" w:cs="Calibri"/>
                <w:color w:val="000000"/>
                <w:sz w:val="18"/>
                <w:szCs w:val="18"/>
              </w:rPr>
            </w:pPr>
          </w:p>
        </w:tc>
        <w:tc>
          <w:tcPr>
            <w:tcW w:w="644" w:type="dxa"/>
            <w:noWrap/>
          </w:tcPr>
          <w:p w14:paraId="6B3E460B" w14:textId="77777777" w:rsidR="00664C6B" w:rsidRDefault="00664C6B" w:rsidP="00F24A97">
            <w:pPr>
              <w:jc w:val="center"/>
              <w:rPr>
                <w:rFonts w:ascii="Calibri" w:hAnsi="Calibri" w:cs="Calibri"/>
                <w:color w:val="000000"/>
                <w:sz w:val="18"/>
                <w:szCs w:val="18"/>
              </w:rPr>
            </w:pPr>
          </w:p>
        </w:tc>
      </w:tr>
      <w:tr w:rsidR="0057339F" w:rsidRPr="00083AF3" w14:paraId="54E0466E" w14:textId="77777777" w:rsidTr="00530076">
        <w:trPr>
          <w:trHeight w:val="300"/>
        </w:trPr>
        <w:tc>
          <w:tcPr>
            <w:tcW w:w="2127" w:type="dxa"/>
            <w:noWrap/>
            <w:hideMark/>
          </w:tcPr>
          <w:p w14:paraId="02DA43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A4BCF3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79.37</w:t>
            </w:r>
          </w:p>
        </w:tc>
        <w:tc>
          <w:tcPr>
            <w:tcW w:w="644" w:type="dxa"/>
            <w:noWrap/>
          </w:tcPr>
          <w:p w14:paraId="195994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79.66</w:t>
            </w:r>
          </w:p>
        </w:tc>
        <w:tc>
          <w:tcPr>
            <w:tcW w:w="643" w:type="dxa"/>
            <w:noWrap/>
          </w:tcPr>
          <w:p w14:paraId="1CAA837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79.94</w:t>
            </w:r>
          </w:p>
        </w:tc>
        <w:tc>
          <w:tcPr>
            <w:tcW w:w="644" w:type="dxa"/>
            <w:noWrap/>
          </w:tcPr>
          <w:p w14:paraId="54814A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80.23</w:t>
            </w:r>
          </w:p>
        </w:tc>
        <w:tc>
          <w:tcPr>
            <w:tcW w:w="643" w:type="dxa"/>
            <w:noWrap/>
          </w:tcPr>
          <w:p w14:paraId="7F0B34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80.51</w:t>
            </w:r>
          </w:p>
        </w:tc>
        <w:tc>
          <w:tcPr>
            <w:tcW w:w="644" w:type="dxa"/>
            <w:noWrap/>
          </w:tcPr>
          <w:p w14:paraId="6BF5D5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80.79</w:t>
            </w:r>
          </w:p>
        </w:tc>
        <w:tc>
          <w:tcPr>
            <w:tcW w:w="644" w:type="dxa"/>
            <w:noWrap/>
          </w:tcPr>
          <w:p w14:paraId="510868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81.07</w:t>
            </w:r>
          </w:p>
        </w:tc>
        <w:tc>
          <w:tcPr>
            <w:tcW w:w="643" w:type="dxa"/>
            <w:noWrap/>
          </w:tcPr>
          <w:p w14:paraId="4AA269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81.35</w:t>
            </w:r>
          </w:p>
        </w:tc>
        <w:tc>
          <w:tcPr>
            <w:tcW w:w="644" w:type="dxa"/>
            <w:noWrap/>
          </w:tcPr>
          <w:p w14:paraId="53A37C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81.64</w:t>
            </w:r>
          </w:p>
        </w:tc>
        <w:tc>
          <w:tcPr>
            <w:tcW w:w="643" w:type="dxa"/>
            <w:noWrap/>
          </w:tcPr>
          <w:p w14:paraId="41E6172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81.93</w:t>
            </w:r>
          </w:p>
        </w:tc>
        <w:tc>
          <w:tcPr>
            <w:tcW w:w="644" w:type="dxa"/>
            <w:noWrap/>
          </w:tcPr>
          <w:p w14:paraId="331335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82.21</w:t>
            </w:r>
          </w:p>
        </w:tc>
        <w:tc>
          <w:tcPr>
            <w:tcW w:w="644" w:type="dxa"/>
            <w:noWrap/>
          </w:tcPr>
          <w:p w14:paraId="02F9F1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82.49</w:t>
            </w:r>
          </w:p>
        </w:tc>
        <w:tc>
          <w:tcPr>
            <w:tcW w:w="643" w:type="dxa"/>
            <w:noWrap/>
          </w:tcPr>
          <w:p w14:paraId="49B0044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82.78</w:t>
            </w:r>
          </w:p>
        </w:tc>
        <w:tc>
          <w:tcPr>
            <w:tcW w:w="644" w:type="dxa"/>
            <w:noWrap/>
          </w:tcPr>
          <w:p w14:paraId="00A18A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83.06</w:t>
            </w:r>
          </w:p>
        </w:tc>
        <w:tc>
          <w:tcPr>
            <w:tcW w:w="643" w:type="dxa"/>
            <w:noWrap/>
          </w:tcPr>
          <w:p w14:paraId="5044F4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83.35</w:t>
            </w:r>
          </w:p>
        </w:tc>
        <w:tc>
          <w:tcPr>
            <w:tcW w:w="644" w:type="dxa"/>
            <w:noWrap/>
          </w:tcPr>
          <w:p w14:paraId="007654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83.63</w:t>
            </w:r>
          </w:p>
        </w:tc>
        <w:tc>
          <w:tcPr>
            <w:tcW w:w="644" w:type="dxa"/>
            <w:noWrap/>
          </w:tcPr>
          <w:p w14:paraId="569608E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83.91</w:t>
            </w:r>
          </w:p>
        </w:tc>
      </w:tr>
      <w:tr w:rsidR="0057339F" w:rsidRPr="00083AF3" w14:paraId="017801DD" w14:textId="77777777" w:rsidTr="00530076">
        <w:trPr>
          <w:trHeight w:val="300"/>
        </w:trPr>
        <w:tc>
          <w:tcPr>
            <w:tcW w:w="2127" w:type="dxa"/>
            <w:noWrap/>
            <w:hideMark/>
          </w:tcPr>
          <w:p w14:paraId="3AFADE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52FF35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79.68</w:t>
            </w:r>
          </w:p>
        </w:tc>
        <w:tc>
          <w:tcPr>
            <w:tcW w:w="644" w:type="dxa"/>
            <w:noWrap/>
          </w:tcPr>
          <w:p w14:paraId="5B980F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80.09</w:t>
            </w:r>
          </w:p>
        </w:tc>
        <w:tc>
          <w:tcPr>
            <w:tcW w:w="643" w:type="dxa"/>
            <w:noWrap/>
          </w:tcPr>
          <w:p w14:paraId="73891E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80.46</w:t>
            </w:r>
          </w:p>
        </w:tc>
        <w:tc>
          <w:tcPr>
            <w:tcW w:w="644" w:type="dxa"/>
            <w:noWrap/>
          </w:tcPr>
          <w:p w14:paraId="6E5F74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80.83</w:t>
            </w:r>
          </w:p>
        </w:tc>
        <w:tc>
          <w:tcPr>
            <w:tcW w:w="643" w:type="dxa"/>
            <w:noWrap/>
          </w:tcPr>
          <w:p w14:paraId="5F0C4A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81.17</w:t>
            </w:r>
          </w:p>
        </w:tc>
        <w:tc>
          <w:tcPr>
            <w:tcW w:w="644" w:type="dxa"/>
            <w:noWrap/>
          </w:tcPr>
          <w:p w14:paraId="759C4D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4" w:type="dxa"/>
            <w:noWrap/>
          </w:tcPr>
          <w:p w14:paraId="0864E8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3" w:type="dxa"/>
            <w:noWrap/>
          </w:tcPr>
          <w:p w14:paraId="22425E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4" w:type="dxa"/>
            <w:noWrap/>
          </w:tcPr>
          <w:p w14:paraId="673E8F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82.54</w:t>
            </w:r>
          </w:p>
        </w:tc>
        <w:tc>
          <w:tcPr>
            <w:tcW w:w="643" w:type="dxa"/>
            <w:noWrap/>
          </w:tcPr>
          <w:p w14:paraId="66195F5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82.87</w:t>
            </w:r>
          </w:p>
        </w:tc>
        <w:tc>
          <w:tcPr>
            <w:tcW w:w="644" w:type="dxa"/>
            <w:noWrap/>
          </w:tcPr>
          <w:p w14:paraId="766C7C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83.20</w:t>
            </w:r>
          </w:p>
        </w:tc>
        <w:tc>
          <w:tcPr>
            <w:tcW w:w="644" w:type="dxa"/>
            <w:noWrap/>
          </w:tcPr>
          <w:p w14:paraId="3AEB75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83.51</w:t>
            </w:r>
          </w:p>
        </w:tc>
        <w:tc>
          <w:tcPr>
            <w:tcW w:w="643" w:type="dxa"/>
            <w:noWrap/>
          </w:tcPr>
          <w:p w14:paraId="76045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83.85</w:t>
            </w:r>
          </w:p>
        </w:tc>
        <w:tc>
          <w:tcPr>
            <w:tcW w:w="644" w:type="dxa"/>
            <w:noWrap/>
          </w:tcPr>
          <w:p w14:paraId="1EEE2B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84.16</w:t>
            </w:r>
          </w:p>
        </w:tc>
        <w:tc>
          <w:tcPr>
            <w:tcW w:w="643" w:type="dxa"/>
            <w:noWrap/>
          </w:tcPr>
          <w:p w14:paraId="32118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84.49</w:t>
            </w:r>
          </w:p>
        </w:tc>
        <w:tc>
          <w:tcPr>
            <w:tcW w:w="644" w:type="dxa"/>
            <w:noWrap/>
          </w:tcPr>
          <w:p w14:paraId="666AF0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84.82</w:t>
            </w:r>
          </w:p>
        </w:tc>
        <w:tc>
          <w:tcPr>
            <w:tcW w:w="644" w:type="dxa"/>
            <w:noWrap/>
          </w:tcPr>
          <w:p w14:paraId="2F9851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85.15</w:t>
            </w:r>
          </w:p>
        </w:tc>
      </w:tr>
      <w:tr w:rsidR="0057339F" w:rsidRPr="00083AF3" w14:paraId="1F4436CD" w14:textId="77777777" w:rsidTr="00530076">
        <w:trPr>
          <w:trHeight w:val="300"/>
        </w:trPr>
        <w:tc>
          <w:tcPr>
            <w:tcW w:w="2127" w:type="dxa"/>
            <w:noWrap/>
            <w:hideMark/>
          </w:tcPr>
          <w:p w14:paraId="73EC31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4726BC6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79.07</w:t>
            </w:r>
          </w:p>
        </w:tc>
        <w:tc>
          <w:tcPr>
            <w:tcW w:w="644" w:type="dxa"/>
            <w:noWrap/>
          </w:tcPr>
          <w:p w14:paraId="341583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79.23</w:t>
            </w:r>
          </w:p>
        </w:tc>
        <w:tc>
          <w:tcPr>
            <w:tcW w:w="643" w:type="dxa"/>
            <w:noWrap/>
          </w:tcPr>
          <w:p w14:paraId="38502F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79.41</w:t>
            </w:r>
          </w:p>
        </w:tc>
        <w:tc>
          <w:tcPr>
            <w:tcW w:w="644" w:type="dxa"/>
            <w:noWrap/>
          </w:tcPr>
          <w:p w14:paraId="774D8F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3" w:type="dxa"/>
            <w:noWrap/>
          </w:tcPr>
          <w:p w14:paraId="75950F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79.83</w:t>
            </w:r>
          </w:p>
        </w:tc>
        <w:tc>
          <w:tcPr>
            <w:tcW w:w="644" w:type="dxa"/>
            <w:noWrap/>
          </w:tcPr>
          <w:p w14:paraId="728A9D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80.05</w:t>
            </w:r>
          </w:p>
        </w:tc>
        <w:tc>
          <w:tcPr>
            <w:tcW w:w="644" w:type="dxa"/>
            <w:noWrap/>
          </w:tcPr>
          <w:p w14:paraId="4AB80D9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80.28</w:t>
            </w:r>
          </w:p>
        </w:tc>
        <w:tc>
          <w:tcPr>
            <w:tcW w:w="643" w:type="dxa"/>
            <w:noWrap/>
          </w:tcPr>
          <w:p w14:paraId="11EEE6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80.50</w:t>
            </w:r>
          </w:p>
        </w:tc>
        <w:tc>
          <w:tcPr>
            <w:tcW w:w="644" w:type="dxa"/>
            <w:noWrap/>
          </w:tcPr>
          <w:p w14:paraId="1506D1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80.73</w:t>
            </w:r>
          </w:p>
        </w:tc>
        <w:tc>
          <w:tcPr>
            <w:tcW w:w="643" w:type="dxa"/>
            <w:noWrap/>
          </w:tcPr>
          <w:p w14:paraId="418DA8F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80.96</w:t>
            </w:r>
          </w:p>
        </w:tc>
        <w:tc>
          <w:tcPr>
            <w:tcW w:w="644" w:type="dxa"/>
            <w:noWrap/>
          </w:tcPr>
          <w:p w14:paraId="729831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81.22</w:t>
            </w:r>
          </w:p>
        </w:tc>
        <w:tc>
          <w:tcPr>
            <w:tcW w:w="644" w:type="dxa"/>
            <w:noWrap/>
          </w:tcPr>
          <w:p w14:paraId="53AEC0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81.44</w:t>
            </w:r>
          </w:p>
        </w:tc>
        <w:tc>
          <w:tcPr>
            <w:tcW w:w="643" w:type="dxa"/>
            <w:noWrap/>
          </w:tcPr>
          <w:p w14:paraId="722399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81.69</w:t>
            </w:r>
          </w:p>
        </w:tc>
        <w:tc>
          <w:tcPr>
            <w:tcW w:w="644" w:type="dxa"/>
            <w:noWrap/>
          </w:tcPr>
          <w:p w14:paraId="5AD104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81.93</w:t>
            </w:r>
          </w:p>
        </w:tc>
        <w:tc>
          <w:tcPr>
            <w:tcW w:w="643" w:type="dxa"/>
            <w:noWrap/>
          </w:tcPr>
          <w:p w14:paraId="1FAF1B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82.17</w:t>
            </w:r>
          </w:p>
        </w:tc>
        <w:tc>
          <w:tcPr>
            <w:tcW w:w="644" w:type="dxa"/>
            <w:noWrap/>
          </w:tcPr>
          <w:p w14:paraId="1BC785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82.41</w:t>
            </w:r>
          </w:p>
        </w:tc>
        <w:tc>
          <w:tcPr>
            <w:tcW w:w="644" w:type="dxa"/>
            <w:noWrap/>
          </w:tcPr>
          <w:p w14:paraId="50531B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82.65</w:t>
            </w:r>
          </w:p>
        </w:tc>
      </w:tr>
      <w:tr w:rsidR="0057339F" w:rsidRPr="00083AF3" w14:paraId="56C779E5" w14:textId="77777777" w:rsidTr="00530076">
        <w:trPr>
          <w:trHeight w:val="300"/>
        </w:trPr>
        <w:tc>
          <w:tcPr>
            <w:tcW w:w="2127" w:type="dxa"/>
            <w:noWrap/>
            <w:hideMark/>
          </w:tcPr>
          <w:p w14:paraId="16F715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1FFA6D4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79.26</w:t>
            </w:r>
          </w:p>
        </w:tc>
        <w:tc>
          <w:tcPr>
            <w:tcW w:w="644" w:type="dxa"/>
            <w:noWrap/>
            <w:hideMark/>
          </w:tcPr>
          <w:p w14:paraId="653FA30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79.27</w:t>
            </w:r>
          </w:p>
        </w:tc>
        <w:tc>
          <w:tcPr>
            <w:tcW w:w="643" w:type="dxa"/>
            <w:noWrap/>
            <w:hideMark/>
          </w:tcPr>
          <w:p w14:paraId="555EE42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79.51</w:t>
            </w:r>
          </w:p>
        </w:tc>
        <w:tc>
          <w:tcPr>
            <w:tcW w:w="644" w:type="dxa"/>
            <w:noWrap/>
            <w:hideMark/>
          </w:tcPr>
          <w:p w14:paraId="346413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79.34</w:t>
            </w:r>
          </w:p>
        </w:tc>
        <w:tc>
          <w:tcPr>
            <w:tcW w:w="643" w:type="dxa"/>
            <w:noWrap/>
            <w:hideMark/>
          </w:tcPr>
          <w:p w14:paraId="7E4058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79.52</w:t>
            </w:r>
          </w:p>
        </w:tc>
        <w:tc>
          <w:tcPr>
            <w:tcW w:w="644" w:type="dxa"/>
            <w:noWrap/>
            <w:hideMark/>
          </w:tcPr>
          <w:p w14:paraId="059988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79.59</w:t>
            </w:r>
          </w:p>
        </w:tc>
        <w:tc>
          <w:tcPr>
            <w:tcW w:w="644" w:type="dxa"/>
            <w:noWrap/>
            <w:hideMark/>
          </w:tcPr>
          <w:p w14:paraId="6E14A7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79.55</w:t>
            </w:r>
          </w:p>
        </w:tc>
        <w:tc>
          <w:tcPr>
            <w:tcW w:w="643" w:type="dxa"/>
            <w:noWrap/>
          </w:tcPr>
          <w:p w14:paraId="29735F6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A1F4A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D7931A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D723C1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27729B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08783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9CBDC2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CC98F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B8C1D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5E03D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95228ED" w14:textId="77777777" w:rsidTr="00530076">
        <w:trPr>
          <w:trHeight w:val="300"/>
        </w:trPr>
        <w:tc>
          <w:tcPr>
            <w:tcW w:w="2127" w:type="dxa"/>
            <w:noWrap/>
          </w:tcPr>
          <w:p w14:paraId="3D9C3802"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England females</w:t>
            </w:r>
          </w:p>
        </w:tc>
        <w:tc>
          <w:tcPr>
            <w:tcW w:w="643" w:type="dxa"/>
            <w:noWrap/>
          </w:tcPr>
          <w:p w14:paraId="2D1D7B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F0BF82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93C5CA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BBAE34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BAF1E7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830DA7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5396D7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728E8C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77650B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103483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5F6F1D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DA8F9A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67F7EF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36EC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A1ACBE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0C3C2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D6B52B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5FD8904" w14:textId="77777777" w:rsidTr="00530076">
        <w:trPr>
          <w:trHeight w:val="300"/>
        </w:trPr>
        <w:tc>
          <w:tcPr>
            <w:tcW w:w="2127" w:type="dxa"/>
            <w:noWrap/>
            <w:hideMark/>
          </w:tcPr>
          <w:p w14:paraId="6FF8E7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3AC7F7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83.17</w:t>
            </w:r>
          </w:p>
        </w:tc>
        <w:tc>
          <w:tcPr>
            <w:tcW w:w="644" w:type="dxa"/>
            <w:noWrap/>
          </w:tcPr>
          <w:p w14:paraId="2479E4B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83.38</w:t>
            </w:r>
          </w:p>
        </w:tc>
        <w:tc>
          <w:tcPr>
            <w:tcW w:w="643" w:type="dxa"/>
            <w:noWrap/>
          </w:tcPr>
          <w:p w14:paraId="7347FC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83.59</w:t>
            </w:r>
          </w:p>
        </w:tc>
        <w:tc>
          <w:tcPr>
            <w:tcW w:w="644" w:type="dxa"/>
            <w:noWrap/>
          </w:tcPr>
          <w:p w14:paraId="2BA5E1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83.80</w:t>
            </w:r>
          </w:p>
        </w:tc>
        <w:tc>
          <w:tcPr>
            <w:tcW w:w="643" w:type="dxa"/>
            <w:noWrap/>
          </w:tcPr>
          <w:p w14:paraId="15C1E3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84.01</w:t>
            </w:r>
          </w:p>
        </w:tc>
        <w:tc>
          <w:tcPr>
            <w:tcW w:w="644" w:type="dxa"/>
            <w:noWrap/>
          </w:tcPr>
          <w:p w14:paraId="4A350DC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84.22</w:t>
            </w:r>
          </w:p>
        </w:tc>
        <w:tc>
          <w:tcPr>
            <w:tcW w:w="644" w:type="dxa"/>
            <w:noWrap/>
          </w:tcPr>
          <w:p w14:paraId="705DD8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84.42</w:t>
            </w:r>
          </w:p>
        </w:tc>
        <w:tc>
          <w:tcPr>
            <w:tcW w:w="643" w:type="dxa"/>
            <w:noWrap/>
          </w:tcPr>
          <w:p w14:paraId="5B4A0D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84.63</w:t>
            </w:r>
          </w:p>
        </w:tc>
        <w:tc>
          <w:tcPr>
            <w:tcW w:w="644" w:type="dxa"/>
            <w:noWrap/>
          </w:tcPr>
          <w:p w14:paraId="42FA13D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84.84</w:t>
            </w:r>
          </w:p>
        </w:tc>
        <w:tc>
          <w:tcPr>
            <w:tcW w:w="643" w:type="dxa"/>
            <w:noWrap/>
          </w:tcPr>
          <w:p w14:paraId="0ED7C8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85.06</w:t>
            </w:r>
          </w:p>
        </w:tc>
        <w:tc>
          <w:tcPr>
            <w:tcW w:w="644" w:type="dxa"/>
            <w:noWrap/>
          </w:tcPr>
          <w:p w14:paraId="0738210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85.27</w:t>
            </w:r>
          </w:p>
        </w:tc>
        <w:tc>
          <w:tcPr>
            <w:tcW w:w="644" w:type="dxa"/>
            <w:noWrap/>
          </w:tcPr>
          <w:p w14:paraId="0F56E1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85.48</w:t>
            </w:r>
          </w:p>
        </w:tc>
        <w:tc>
          <w:tcPr>
            <w:tcW w:w="643" w:type="dxa"/>
            <w:noWrap/>
          </w:tcPr>
          <w:p w14:paraId="131215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85.69</w:t>
            </w:r>
          </w:p>
        </w:tc>
        <w:tc>
          <w:tcPr>
            <w:tcW w:w="644" w:type="dxa"/>
            <w:noWrap/>
          </w:tcPr>
          <w:p w14:paraId="37D1494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85.90</w:t>
            </w:r>
          </w:p>
        </w:tc>
        <w:tc>
          <w:tcPr>
            <w:tcW w:w="643" w:type="dxa"/>
            <w:noWrap/>
          </w:tcPr>
          <w:p w14:paraId="72F492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86.11</w:t>
            </w:r>
          </w:p>
        </w:tc>
        <w:tc>
          <w:tcPr>
            <w:tcW w:w="644" w:type="dxa"/>
            <w:noWrap/>
          </w:tcPr>
          <w:p w14:paraId="2BA0D44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86.31</w:t>
            </w:r>
          </w:p>
        </w:tc>
        <w:tc>
          <w:tcPr>
            <w:tcW w:w="644" w:type="dxa"/>
            <w:noWrap/>
          </w:tcPr>
          <w:p w14:paraId="53FB97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86.51</w:t>
            </w:r>
          </w:p>
        </w:tc>
      </w:tr>
      <w:tr w:rsidR="0057339F" w:rsidRPr="00083AF3" w14:paraId="6B0A32BD" w14:textId="77777777" w:rsidTr="00530076">
        <w:trPr>
          <w:trHeight w:val="300"/>
        </w:trPr>
        <w:tc>
          <w:tcPr>
            <w:tcW w:w="2127" w:type="dxa"/>
            <w:noWrap/>
            <w:hideMark/>
          </w:tcPr>
          <w:p w14:paraId="1A7E643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DD6DB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83.55</w:t>
            </w:r>
          </w:p>
        </w:tc>
        <w:tc>
          <w:tcPr>
            <w:tcW w:w="644" w:type="dxa"/>
            <w:noWrap/>
          </w:tcPr>
          <w:p w14:paraId="36A462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83.92</w:t>
            </w:r>
          </w:p>
        </w:tc>
        <w:tc>
          <w:tcPr>
            <w:tcW w:w="643" w:type="dxa"/>
            <w:noWrap/>
          </w:tcPr>
          <w:p w14:paraId="5B65ED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84.23</w:t>
            </w:r>
          </w:p>
        </w:tc>
        <w:tc>
          <w:tcPr>
            <w:tcW w:w="644" w:type="dxa"/>
            <w:noWrap/>
          </w:tcPr>
          <w:p w14:paraId="705FBF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84.55</w:t>
            </w:r>
          </w:p>
        </w:tc>
        <w:tc>
          <w:tcPr>
            <w:tcW w:w="643" w:type="dxa"/>
            <w:noWrap/>
          </w:tcPr>
          <w:p w14:paraId="243D24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84.84</w:t>
            </w:r>
          </w:p>
        </w:tc>
        <w:tc>
          <w:tcPr>
            <w:tcW w:w="644" w:type="dxa"/>
            <w:noWrap/>
          </w:tcPr>
          <w:p w14:paraId="58C095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85.14</w:t>
            </w:r>
          </w:p>
        </w:tc>
        <w:tc>
          <w:tcPr>
            <w:tcW w:w="644" w:type="dxa"/>
            <w:noWrap/>
          </w:tcPr>
          <w:p w14:paraId="6F23658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85.43</w:t>
            </w:r>
          </w:p>
        </w:tc>
        <w:tc>
          <w:tcPr>
            <w:tcW w:w="643" w:type="dxa"/>
            <w:noWrap/>
          </w:tcPr>
          <w:p w14:paraId="3BFA8F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85.70</w:t>
            </w:r>
          </w:p>
        </w:tc>
        <w:tc>
          <w:tcPr>
            <w:tcW w:w="644" w:type="dxa"/>
            <w:noWrap/>
          </w:tcPr>
          <w:p w14:paraId="16709DF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85.96</w:t>
            </w:r>
          </w:p>
        </w:tc>
        <w:tc>
          <w:tcPr>
            <w:tcW w:w="643" w:type="dxa"/>
            <w:noWrap/>
          </w:tcPr>
          <w:p w14:paraId="7968D3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86.23</w:t>
            </w:r>
          </w:p>
        </w:tc>
        <w:tc>
          <w:tcPr>
            <w:tcW w:w="644" w:type="dxa"/>
            <w:noWrap/>
          </w:tcPr>
          <w:p w14:paraId="459680E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86.50</w:t>
            </w:r>
          </w:p>
        </w:tc>
        <w:tc>
          <w:tcPr>
            <w:tcW w:w="644" w:type="dxa"/>
            <w:noWrap/>
          </w:tcPr>
          <w:p w14:paraId="39DC60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86.74</w:t>
            </w:r>
          </w:p>
        </w:tc>
        <w:tc>
          <w:tcPr>
            <w:tcW w:w="643" w:type="dxa"/>
            <w:noWrap/>
          </w:tcPr>
          <w:p w14:paraId="567AA9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87.02</w:t>
            </w:r>
          </w:p>
        </w:tc>
        <w:tc>
          <w:tcPr>
            <w:tcW w:w="644" w:type="dxa"/>
            <w:noWrap/>
          </w:tcPr>
          <w:p w14:paraId="3AD238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87.27</w:t>
            </w:r>
          </w:p>
        </w:tc>
        <w:tc>
          <w:tcPr>
            <w:tcW w:w="643" w:type="dxa"/>
            <w:noWrap/>
          </w:tcPr>
          <w:p w14:paraId="2DDDDE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87.53</w:t>
            </w:r>
          </w:p>
        </w:tc>
        <w:tc>
          <w:tcPr>
            <w:tcW w:w="644" w:type="dxa"/>
            <w:noWrap/>
          </w:tcPr>
          <w:p w14:paraId="33B41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87.79</w:t>
            </w:r>
          </w:p>
        </w:tc>
        <w:tc>
          <w:tcPr>
            <w:tcW w:w="644" w:type="dxa"/>
            <w:noWrap/>
          </w:tcPr>
          <w:p w14:paraId="1FD936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88.06</w:t>
            </w:r>
          </w:p>
        </w:tc>
      </w:tr>
      <w:tr w:rsidR="0057339F" w:rsidRPr="00083AF3" w14:paraId="1B96EFB3" w14:textId="77777777" w:rsidTr="00530076">
        <w:trPr>
          <w:trHeight w:val="300"/>
        </w:trPr>
        <w:tc>
          <w:tcPr>
            <w:tcW w:w="2127" w:type="dxa"/>
            <w:noWrap/>
            <w:hideMark/>
          </w:tcPr>
          <w:p w14:paraId="0149648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77A1C6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82.80</w:t>
            </w:r>
          </w:p>
        </w:tc>
        <w:tc>
          <w:tcPr>
            <w:tcW w:w="644" w:type="dxa"/>
            <w:noWrap/>
          </w:tcPr>
          <w:p w14:paraId="143B10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82.85</w:t>
            </w:r>
          </w:p>
        </w:tc>
        <w:tc>
          <w:tcPr>
            <w:tcW w:w="643" w:type="dxa"/>
            <w:noWrap/>
          </w:tcPr>
          <w:p w14:paraId="38FB61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1ED20B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83.04</w:t>
            </w:r>
          </w:p>
        </w:tc>
        <w:tc>
          <w:tcPr>
            <w:tcW w:w="643" w:type="dxa"/>
            <w:noWrap/>
          </w:tcPr>
          <w:p w14:paraId="7B174A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83.16</w:t>
            </w:r>
          </w:p>
        </w:tc>
        <w:tc>
          <w:tcPr>
            <w:tcW w:w="644" w:type="dxa"/>
            <w:noWrap/>
          </w:tcPr>
          <w:p w14:paraId="47A19C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83.30</w:t>
            </w:r>
          </w:p>
        </w:tc>
        <w:tc>
          <w:tcPr>
            <w:tcW w:w="644" w:type="dxa"/>
            <w:noWrap/>
          </w:tcPr>
          <w:p w14:paraId="1E0425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83.44</w:t>
            </w:r>
          </w:p>
        </w:tc>
        <w:tc>
          <w:tcPr>
            <w:tcW w:w="643" w:type="dxa"/>
            <w:noWrap/>
          </w:tcPr>
          <w:p w14:paraId="2025A0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5E8D51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83.71</w:t>
            </w:r>
          </w:p>
        </w:tc>
        <w:tc>
          <w:tcPr>
            <w:tcW w:w="643" w:type="dxa"/>
            <w:noWrap/>
          </w:tcPr>
          <w:p w14:paraId="6E7AE89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83.86</w:t>
            </w:r>
          </w:p>
        </w:tc>
        <w:tc>
          <w:tcPr>
            <w:tcW w:w="644" w:type="dxa"/>
            <w:noWrap/>
          </w:tcPr>
          <w:p w14:paraId="7C39E9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84.03</w:t>
            </w:r>
          </w:p>
        </w:tc>
        <w:tc>
          <w:tcPr>
            <w:tcW w:w="644" w:type="dxa"/>
            <w:noWrap/>
          </w:tcPr>
          <w:p w14:paraId="54AEB6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84.17</w:t>
            </w:r>
          </w:p>
        </w:tc>
        <w:tc>
          <w:tcPr>
            <w:tcW w:w="643" w:type="dxa"/>
            <w:noWrap/>
          </w:tcPr>
          <w:p w14:paraId="4D907C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84.33</w:t>
            </w:r>
          </w:p>
        </w:tc>
        <w:tc>
          <w:tcPr>
            <w:tcW w:w="644" w:type="dxa"/>
            <w:noWrap/>
          </w:tcPr>
          <w:p w14:paraId="3B08CA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84.49</w:t>
            </w:r>
          </w:p>
        </w:tc>
        <w:tc>
          <w:tcPr>
            <w:tcW w:w="643" w:type="dxa"/>
            <w:noWrap/>
          </w:tcPr>
          <w:p w14:paraId="5B5357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84.65</w:t>
            </w:r>
          </w:p>
        </w:tc>
        <w:tc>
          <w:tcPr>
            <w:tcW w:w="644" w:type="dxa"/>
            <w:noWrap/>
          </w:tcPr>
          <w:p w14:paraId="273EE3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84.80</w:t>
            </w:r>
          </w:p>
        </w:tc>
        <w:tc>
          <w:tcPr>
            <w:tcW w:w="644" w:type="dxa"/>
            <w:noWrap/>
          </w:tcPr>
          <w:p w14:paraId="32A914F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84.95</w:t>
            </w:r>
          </w:p>
        </w:tc>
      </w:tr>
      <w:tr w:rsidR="0057339F" w:rsidRPr="00083AF3" w14:paraId="52B0FD03" w14:textId="77777777" w:rsidTr="00530076">
        <w:trPr>
          <w:trHeight w:val="300"/>
        </w:trPr>
        <w:tc>
          <w:tcPr>
            <w:tcW w:w="2127" w:type="dxa"/>
            <w:noWrap/>
            <w:hideMark/>
          </w:tcPr>
          <w:p w14:paraId="08766BF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2179B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82.92</w:t>
            </w:r>
          </w:p>
        </w:tc>
        <w:tc>
          <w:tcPr>
            <w:tcW w:w="644" w:type="dxa"/>
            <w:noWrap/>
            <w:hideMark/>
          </w:tcPr>
          <w:p w14:paraId="1EBDD14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82.99</w:t>
            </w:r>
          </w:p>
        </w:tc>
        <w:tc>
          <w:tcPr>
            <w:tcW w:w="643" w:type="dxa"/>
            <w:noWrap/>
            <w:hideMark/>
          </w:tcPr>
          <w:p w14:paraId="7311D4F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hideMark/>
          </w:tcPr>
          <w:p w14:paraId="0E253C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82.96</w:t>
            </w:r>
          </w:p>
        </w:tc>
        <w:tc>
          <w:tcPr>
            <w:tcW w:w="643" w:type="dxa"/>
            <w:noWrap/>
            <w:hideMark/>
          </w:tcPr>
          <w:p w14:paraId="4599D8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83.11</w:t>
            </w:r>
          </w:p>
        </w:tc>
        <w:tc>
          <w:tcPr>
            <w:tcW w:w="644" w:type="dxa"/>
            <w:noWrap/>
            <w:hideMark/>
          </w:tcPr>
          <w:p w14:paraId="3A131B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hideMark/>
          </w:tcPr>
          <w:p w14:paraId="0A1AE8F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83.20</w:t>
            </w:r>
          </w:p>
        </w:tc>
        <w:tc>
          <w:tcPr>
            <w:tcW w:w="643" w:type="dxa"/>
            <w:noWrap/>
          </w:tcPr>
          <w:p w14:paraId="4568090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32EF4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B793E2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552AA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F58316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56B41C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C6A2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5548E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7F4059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787E03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6FF03FA9" w14:textId="77777777" w:rsidTr="00530076">
        <w:trPr>
          <w:trHeight w:val="300"/>
        </w:trPr>
        <w:tc>
          <w:tcPr>
            <w:tcW w:w="2127" w:type="dxa"/>
            <w:noWrap/>
          </w:tcPr>
          <w:p w14:paraId="6AE738EC"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Northern Ireland males</w:t>
            </w:r>
          </w:p>
        </w:tc>
        <w:tc>
          <w:tcPr>
            <w:tcW w:w="643" w:type="dxa"/>
            <w:noWrap/>
          </w:tcPr>
          <w:p w14:paraId="437FB7F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5C1268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DEF811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838928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D5ABF0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D5E616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8CB96A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55FE7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B4006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245DB1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CF256C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7F8A35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9FC3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41575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64CCFE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D1F8D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45057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6DB19EB1" w14:textId="77777777" w:rsidTr="00530076">
        <w:trPr>
          <w:trHeight w:val="300"/>
        </w:trPr>
        <w:tc>
          <w:tcPr>
            <w:tcW w:w="2127" w:type="dxa"/>
            <w:noWrap/>
            <w:hideMark/>
          </w:tcPr>
          <w:p w14:paraId="6EC7198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672B0F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78.13</w:t>
            </w:r>
          </w:p>
        </w:tc>
        <w:tc>
          <w:tcPr>
            <w:tcW w:w="644" w:type="dxa"/>
            <w:noWrap/>
          </w:tcPr>
          <w:p w14:paraId="79FEC25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78.41</w:t>
            </w:r>
          </w:p>
        </w:tc>
        <w:tc>
          <w:tcPr>
            <w:tcW w:w="643" w:type="dxa"/>
            <w:noWrap/>
          </w:tcPr>
          <w:p w14:paraId="3D738FA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78.69</w:t>
            </w:r>
          </w:p>
        </w:tc>
        <w:tc>
          <w:tcPr>
            <w:tcW w:w="644" w:type="dxa"/>
            <w:noWrap/>
          </w:tcPr>
          <w:p w14:paraId="155BBF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78.97</w:t>
            </w:r>
          </w:p>
        </w:tc>
        <w:tc>
          <w:tcPr>
            <w:tcW w:w="643" w:type="dxa"/>
            <w:noWrap/>
          </w:tcPr>
          <w:p w14:paraId="7BD55C4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79.25</w:t>
            </w:r>
          </w:p>
        </w:tc>
        <w:tc>
          <w:tcPr>
            <w:tcW w:w="644" w:type="dxa"/>
            <w:noWrap/>
          </w:tcPr>
          <w:p w14:paraId="43415F5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79.51</w:t>
            </w:r>
          </w:p>
        </w:tc>
        <w:tc>
          <w:tcPr>
            <w:tcW w:w="644" w:type="dxa"/>
            <w:noWrap/>
          </w:tcPr>
          <w:p w14:paraId="3DF26C5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79.79</w:t>
            </w:r>
          </w:p>
        </w:tc>
        <w:tc>
          <w:tcPr>
            <w:tcW w:w="643" w:type="dxa"/>
            <w:noWrap/>
          </w:tcPr>
          <w:p w14:paraId="1832E4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80.06</w:t>
            </w:r>
          </w:p>
        </w:tc>
        <w:tc>
          <w:tcPr>
            <w:tcW w:w="644" w:type="dxa"/>
            <w:noWrap/>
          </w:tcPr>
          <w:p w14:paraId="737F6F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80.34</w:t>
            </w:r>
          </w:p>
        </w:tc>
        <w:tc>
          <w:tcPr>
            <w:tcW w:w="643" w:type="dxa"/>
            <w:noWrap/>
          </w:tcPr>
          <w:p w14:paraId="7ADF86F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80.63</w:t>
            </w:r>
          </w:p>
        </w:tc>
        <w:tc>
          <w:tcPr>
            <w:tcW w:w="644" w:type="dxa"/>
            <w:noWrap/>
          </w:tcPr>
          <w:p w14:paraId="6C4A9A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80.91</w:t>
            </w:r>
          </w:p>
        </w:tc>
        <w:tc>
          <w:tcPr>
            <w:tcW w:w="644" w:type="dxa"/>
            <w:noWrap/>
          </w:tcPr>
          <w:p w14:paraId="050AD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81.18</w:t>
            </w:r>
          </w:p>
        </w:tc>
        <w:tc>
          <w:tcPr>
            <w:tcW w:w="643" w:type="dxa"/>
            <w:noWrap/>
          </w:tcPr>
          <w:p w14:paraId="0D0CD98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81.47</w:t>
            </w:r>
          </w:p>
        </w:tc>
        <w:tc>
          <w:tcPr>
            <w:tcW w:w="644" w:type="dxa"/>
            <w:noWrap/>
          </w:tcPr>
          <w:p w14:paraId="4101EB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81.74</w:t>
            </w:r>
          </w:p>
        </w:tc>
        <w:tc>
          <w:tcPr>
            <w:tcW w:w="643" w:type="dxa"/>
            <w:noWrap/>
          </w:tcPr>
          <w:p w14:paraId="01B871C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82.02</w:t>
            </w:r>
          </w:p>
        </w:tc>
        <w:tc>
          <w:tcPr>
            <w:tcW w:w="644" w:type="dxa"/>
            <w:noWrap/>
          </w:tcPr>
          <w:p w14:paraId="1BF28CCF" w14:textId="77777777" w:rsidR="0057339F" w:rsidRPr="00530076" w:rsidRDefault="0057339F" w:rsidP="00530076">
            <w:pPr>
              <w:jc w:val="center"/>
              <w:rPr>
                <w:rFonts w:asciiTheme="majorHAnsi" w:hAnsiTheme="majorHAnsi" w:cstheme="majorHAnsi"/>
                <w:color w:val="000000"/>
                <w:sz w:val="18"/>
                <w:szCs w:val="18"/>
              </w:rPr>
            </w:pPr>
            <w:r w:rsidRPr="00530076">
              <w:rPr>
                <w:rFonts w:asciiTheme="majorHAnsi" w:hAnsiTheme="majorHAnsi" w:cstheme="majorHAnsi"/>
                <w:color w:val="000000"/>
                <w:sz w:val="18"/>
                <w:szCs w:val="18"/>
              </w:rPr>
              <w:t>82.29</w:t>
            </w:r>
          </w:p>
        </w:tc>
        <w:tc>
          <w:tcPr>
            <w:tcW w:w="644" w:type="dxa"/>
            <w:noWrap/>
          </w:tcPr>
          <w:p w14:paraId="431091AE" w14:textId="77777777" w:rsidR="0057339F" w:rsidRPr="00530076" w:rsidRDefault="0057339F" w:rsidP="00530076">
            <w:pPr>
              <w:jc w:val="center"/>
              <w:rPr>
                <w:rFonts w:asciiTheme="majorHAnsi" w:hAnsiTheme="majorHAnsi" w:cstheme="majorHAnsi"/>
                <w:color w:val="000000"/>
                <w:sz w:val="18"/>
                <w:szCs w:val="18"/>
              </w:rPr>
            </w:pPr>
            <w:r w:rsidRPr="00530076">
              <w:rPr>
                <w:rFonts w:asciiTheme="majorHAnsi" w:hAnsiTheme="majorHAnsi" w:cstheme="majorHAnsi"/>
                <w:color w:val="000000"/>
                <w:sz w:val="18"/>
                <w:szCs w:val="18"/>
              </w:rPr>
              <w:t>82.56</w:t>
            </w:r>
          </w:p>
        </w:tc>
      </w:tr>
      <w:tr w:rsidR="0057339F" w:rsidRPr="00083AF3" w14:paraId="0AFB4B63" w14:textId="77777777" w:rsidTr="00530076">
        <w:trPr>
          <w:trHeight w:val="300"/>
        </w:trPr>
        <w:tc>
          <w:tcPr>
            <w:tcW w:w="2127" w:type="dxa"/>
            <w:noWrap/>
            <w:hideMark/>
          </w:tcPr>
          <w:p w14:paraId="5221EE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AC2BF4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78.67</w:t>
            </w:r>
          </w:p>
        </w:tc>
        <w:tc>
          <w:tcPr>
            <w:tcW w:w="644" w:type="dxa"/>
            <w:noWrap/>
          </w:tcPr>
          <w:p w14:paraId="1C31D26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79.18</w:t>
            </w:r>
          </w:p>
        </w:tc>
        <w:tc>
          <w:tcPr>
            <w:tcW w:w="643" w:type="dxa"/>
            <w:noWrap/>
          </w:tcPr>
          <w:p w14:paraId="3E6277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79.62</w:t>
            </w:r>
          </w:p>
        </w:tc>
        <w:tc>
          <w:tcPr>
            <w:tcW w:w="644" w:type="dxa"/>
            <w:noWrap/>
          </w:tcPr>
          <w:p w14:paraId="628912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80.05</w:t>
            </w:r>
          </w:p>
        </w:tc>
        <w:tc>
          <w:tcPr>
            <w:tcW w:w="643" w:type="dxa"/>
            <w:noWrap/>
          </w:tcPr>
          <w:p w14:paraId="3FAA00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80.44</w:t>
            </w:r>
          </w:p>
        </w:tc>
        <w:tc>
          <w:tcPr>
            <w:tcW w:w="644" w:type="dxa"/>
            <w:noWrap/>
          </w:tcPr>
          <w:p w14:paraId="77F0551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80.86</w:t>
            </w:r>
          </w:p>
        </w:tc>
        <w:tc>
          <w:tcPr>
            <w:tcW w:w="644" w:type="dxa"/>
            <w:noWrap/>
          </w:tcPr>
          <w:p w14:paraId="59FDF4C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81.24</w:t>
            </w:r>
          </w:p>
        </w:tc>
        <w:tc>
          <w:tcPr>
            <w:tcW w:w="643" w:type="dxa"/>
            <w:noWrap/>
          </w:tcPr>
          <w:p w14:paraId="7EA550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81.61</w:t>
            </w:r>
          </w:p>
        </w:tc>
        <w:tc>
          <w:tcPr>
            <w:tcW w:w="644" w:type="dxa"/>
            <w:noWrap/>
          </w:tcPr>
          <w:p w14:paraId="2709BF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81.97</w:t>
            </w:r>
          </w:p>
        </w:tc>
        <w:tc>
          <w:tcPr>
            <w:tcW w:w="643" w:type="dxa"/>
            <w:noWrap/>
          </w:tcPr>
          <w:p w14:paraId="3C0D33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82.33</w:t>
            </w:r>
          </w:p>
        </w:tc>
        <w:tc>
          <w:tcPr>
            <w:tcW w:w="644" w:type="dxa"/>
            <w:noWrap/>
          </w:tcPr>
          <w:p w14:paraId="618891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82.69</w:t>
            </w:r>
          </w:p>
        </w:tc>
        <w:tc>
          <w:tcPr>
            <w:tcW w:w="644" w:type="dxa"/>
            <w:noWrap/>
          </w:tcPr>
          <w:p w14:paraId="4F416E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83.02</w:t>
            </w:r>
          </w:p>
        </w:tc>
        <w:tc>
          <w:tcPr>
            <w:tcW w:w="643" w:type="dxa"/>
            <w:noWrap/>
          </w:tcPr>
          <w:p w14:paraId="1C2D90E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83.39</w:t>
            </w:r>
          </w:p>
        </w:tc>
        <w:tc>
          <w:tcPr>
            <w:tcW w:w="644" w:type="dxa"/>
            <w:noWrap/>
          </w:tcPr>
          <w:p w14:paraId="1B1D3A8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83.72</w:t>
            </w:r>
          </w:p>
        </w:tc>
        <w:tc>
          <w:tcPr>
            <w:tcW w:w="643" w:type="dxa"/>
            <w:noWrap/>
          </w:tcPr>
          <w:p w14:paraId="4B5BE9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84.09</w:t>
            </w:r>
          </w:p>
        </w:tc>
        <w:tc>
          <w:tcPr>
            <w:tcW w:w="644" w:type="dxa"/>
            <w:noWrap/>
          </w:tcPr>
          <w:p w14:paraId="20074E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84.44</w:t>
            </w:r>
          </w:p>
        </w:tc>
        <w:tc>
          <w:tcPr>
            <w:tcW w:w="644" w:type="dxa"/>
            <w:noWrap/>
          </w:tcPr>
          <w:p w14:paraId="5362A9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84.79</w:t>
            </w:r>
          </w:p>
        </w:tc>
      </w:tr>
      <w:tr w:rsidR="0057339F" w:rsidRPr="00083AF3" w14:paraId="17BB2DEE" w14:textId="77777777" w:rsidTr="00530076">
        <w:trPr>
          <w:trHeight w:val="300"/>
        </w:trPr>
        <w:tc>
          <w:tcPr>
            <w:tcW w:w="2127" w:type="dxa"/>
            <w:noWrap/>
            <w:hideMark/>
          </w:tcPr>
          <w:p w14:paraId="6587C04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23E816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77.59</w:t>
            </w:r>
          </w:p>
        </w:tc>
        <w:tc>
          <w:tcPr>
            <w:tcW w:w="644" w:type="dxa"/>
            <w:noWrap/>
          </w:tcPr>
          <w:p w14:paraId="19C044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77.64</w:t>
            </w:r>
          </w:p>
        </w:tc>
        <w:tc>
          <w:tcPr>
            <w:tcW w:w="643" w:type="dxa"/>
            <w:noWrap/>
          </w:tcPr>
          <w:p w14:paraId="001147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77.73</w:t>
            </w:r>
          </w:p>
        </w:tc>
        <w:tc>
          <w:tcPr>
            <w:tcW w:w="644" w:type="dxa"/>
            <w:noWrap/>
          </w:tcPr>
          <w:p w14:paraId="31F8B6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77.86</w:t>
            </w:r>
          </w:p>
        </w:tc>
        <w:tc>
          <w:tcPr>
            <w:tcW w:w="643" w:type="dxa"/>
            <w:noWrap/>
          </w:tcPr>
          <w:p w14:paraId="2D8704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78.01</w:t>
            </w:r>
          </w:p>
        </w:tc>
        <w:tc>
          <w:tcPr>
            <w:tcW w:w="644" w:type="dxa"/>
            <w:noWrap/>
          </w:tcPr>
          <w:p w14:paraId="2FD0A81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78.18</w:t>
            </w:r>
          </w:p>
        </w:tc>
        <w:tc>
          <w:tcPr>
            <w:tcW w:w="644" w:type="dxa"/>
            <w:noWrap/>
          </w:tcPr>
          <w:p w14:paraId="72CD05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78.36</w:t>
            </w:r>
          </w:p>
        </w:tc>
        <w:tc>
          <w:tcPr>
            <w:tcW w:w="643" w:type="dxa"/>
            <w:noWrap/>
          </w:tcPr>
          <w:p w14:paraId="3E599BA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78.53</w:t>
            </w:r>
          </w:p>
        </w:tc>
        <w:tc>
          <w:tcPr>
            <w:tcW w:w="644" w:type="dxa"/>
            <w:noWrap/>
          </w:tcPr>
          <w:p w14:paraId="0EB440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78.70</w:t>
            </w:r>
          </w:p>
        </w:tc>
        <w:tc>
          <w:tcPr>
            <w:tcW w:w="643" w:type="dxa"/>
            <w:noWrap/>
          </w:tcPr>
          <w:p w14:paraId="342BFB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78.89</w:t>
            </w:r>
          </w:p>
        </w:tc>
        <w:tc>
          <w:tcPr>
            <w:tcW w:w="644" w:type="dxa"/>
            <w:noWrap/>
          </w:tcPr>
          <w:p w14:paraId="1662D01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79.12</w:t>
            </w:r>
          </w:p>
        </w:tc>
        <w:tc>
          <w:tcPr>
            <w:tcW w:w="644" w:type="dxa"/>
            <w:noWrap/>
          </w:tcPr>
          <w:p w14:paraId="67D5338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79.29</w:t>
            </w:r>
          </w:p>
        </w:tc>
        <w:tc>
          <w:tcPr>
            <w:tcW w:w="643" w:type="dxa"/>
            <w:noWrap/>
          </w:tcPr>
          <w:p w14:paraId="7926BE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79.50</w:t>
            </w:r>
          </w:p>
        </w:tc>
        <w:tc>
          <w:tcPr>
            <w:tcW w:w="644" w:type="dxa"/>
            <w:noWrap/>
          </w:tcPr>
          <w:p w14:paraId="5E7842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79.70</w:t>
            </w:r>
          </w:p>
        </w:tc>
        <w:tc>
          <w:tcPr>
            <w:tcW w:w="643" w:type="dxa"/>
            <w:noWrap/>
          </w:tcPr>
          <w:p w14:paraId="4692604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79.91</w:t>
            </w:r>
          </w:p>
        </w:tc>
        <w:tc>
          <w:tcPr>
            <w:tcW w:w="644" w:type="dxa"/>
            <w:noWrap/>
          </w:tcPr>
          <w:p w14:paraId="788535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80.10</w:t>
            </w:r>
          </w:p>
        </w:tc>
        <w:tc>
          <w:tcPr>
            <w:tcW w:w="644" w:type="dxa"/>
            <w:noWrap/>
          </w:tcPr>
          <w:p w14:paraId="29680CA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80.30</w:t>
            </w:r>
          </w:p>
        </w:tc>
      </w:tr>
      <w:tr w:rsidR="0057339F" w:rsidRPr="00083AF3" w14:paraId="388B468C" w14:textId="77777777" w:rsidTr="00530076">
        <w:trPr>
          <w:trHeight w:val="300"/>
        </w:trPr>
        <w:tc>
          <w:tcPr>
            <w:tcW w:w="2127" w:type="dxa"/>
            <w:noWrap/>
            <w:hideMark/>
          </w:tcPr>
          <w:p w14:paraId="02DDB83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0EF0C4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78.05</w:t>
            </w:r>
          </w:p>
        </w:tc>
        <w:tc>
          <w:tcPr>
            <w:tcW w:w="644" w:type="dxa"/>
            <w:noWrap/>
            <w:hideMark/>
          </w:tcPr>
          <w:p w14:paraId="45B567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78.07</w:t>
            </w:r>
          </w:p>
        </w:tc>
        <w:tc>
          <w:tcPr>
            <w:tcW w:w="643" w:type="dxa"/>
            <w:noWrap/>
            <w:hideMark/>
          </w:tcPr>
          <w:p w14:paraId="5B4EB8B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hideMark/>
          </w:tcPr>
          <w:p w14:paraId="7611FE3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78.17</w:t>
            </w:r>
          </w:p>
        </w:tc>
        <w:tc>
          <w:tcPr>
            <w:tcW w:w="643" w:type="dxa"/>
            <w:noWrap/>
            <w:hideMark/>
          </w:tcPr>
          <w:p w14:paraId="2B51FF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78.75</w:t>
            </w:r>
          </w:p>
        </w:tc>
        <w:tc>
          <w:tcPr>
            <w:tcW w:w="644" w:type="dxa"/>
            <w:noWrap/>
            <w:hideMark/>
          </w:tcPr>
          <w:p w14:paraId="03B1D6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78.38</w:t>
            </w:r>
          </w:p>
        </w:tc>
        <w:tc>
          <w:tcPr>
            <w:tcW w:w="644" w:type="dxa"/>
            <w:noWrap/>
            <w:hideMark/>
          </w:tcPr>
          <w:p w14:paraId="5886C0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78.84</w:t>
            </w:r>
          </w:p>
        </w:tc>
        <w:tc>
          <w:tcPr>
            <w:tcW w:w="643" w:type="dxa"/>
            <w:noWrap/>
          </w:tcPr>
          <w:p w14:paraId="449FA3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B62CBC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8301A8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875D42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59B23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B16C9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42D3A6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626E43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0E583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A5C0DD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A7EFD58" w14:textId="77777777" w:rsidTr="00530076">
        <w:trPr>
          <w:trHeight w:val="300"/>
        </w:trPr>
        <w:tc>
          <w:tcPr>
            <w:tcW w:w="2127" w:type="dxa"/>
            <w:noWrap/>
          </w:tcPr>
          <w:p w14:paraId="521E3C1B"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Northern Ireland females</w:t>
            </w:r>
          </w:p>
        </w:tc>
        <w:tc>
          <w:tcPr>
            <w:tcW w:w="643" w:type="dxa"/>
            <w:noWrap/>
          </w:tcPr>
          <w:p w14:paraId="6CF4AA1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12DAC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02DCF5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8779F3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0249E4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7DA0A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2D3929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9AAD29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95DC5B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D77F08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D53311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8F85F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C14290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C77D88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BA6FD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7603DF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23586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6D12F3A" w14:textId="77777777" w:rsidTr="00530076">
        <w:trPr>
          <w:trHeight w:val="300"/>
        </w:trPr>
        <w:tc>
          <w:tcPr>
            <w:tcW w:w="2127" w:type="dxa"/>
            <w:noWrap/>
            <w:hideMark/>
          </w:tcPr>
          <w:p w14:paraId="44C9D60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E24F28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82.61</w:t>
            </w:r>
          </w:p>
        </w:tc>
        <w:tc>
          <w:tcPr>
            <w:tcW w:w="644" w:type="dxa"/>
            <w:noWrap/>
          </w:tcPr>
          <w:p w14:paraId="3A792E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82.83</w:t>
            </w:r>
          </w:p>
        </w:tc>
        <w:tc>
          <w:tcPr>
            <w:tcW w:w="643" w:type="dxa"/>
            <w:noWrap/>
          </w:tcPr>
          <w:p w14:paraId="55F563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83.04</w:t>
            </w:r>
          </w:p>
        </w:tc>
        <w:tc>
          <w:tcPr>
            <w:tcW w:w="644" w:type="dxa"/>
            <w:noWrap/>
          </w:tcPr>
          <w:p w14:paraId="4201C50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83.25</w:t>
            </w:r>
          </w:p>
        </w:tc>
        <w:tc>
          <w:tcPr>
            <w:tcW w:w="643" w:type="dxa"/>
            <w:noWrap/>
          </w:tcPr>
          <w:p w14:paraId="58EF66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83.47</w:t>
            </w:r>
          </w:p>
        </w:tc>
        <w:tc>
          <w:tcPr>
            <w:tcW w:w="644" w:type="dxa"/>
            <w:noWrap/>
          </w:tcPr>
          <w:p w14:paraId="733EB3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83.67</w:t>
            </w:r>
          </w:p>
        </w:tc>
        <w:tc>
          <w:tcPr>
            <w:tcW w:w="644" w:type="dxa"/>
            <w:noWrap/>
          </w:tcPr>
          <w:p w14:paraId="476B96E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83.88</w:t>
            </w:r>
          </w:p>
        </w:tc>
        <w:tc>
          <w:tcPr>
            <w:tcW w:w="643" w:type="dxa"/>
            <w:noWrap/>
          </w:tcPr>
          <w:p w14:paraId="05896E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84.08</w:t>
            </w:r>
          </w:p>
        </w:tc>
        <w:tc>
          <w:tcPr>
            <w:tcW w:w="644" w:type="dxa"/>
            <w:noWrap/>
          </w:tcPr>
          <w:p w14:paraId="045715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84.30</w:t>
            </w:r>
          </w:p>
        </w:tc>
        <w:tc>
          <w:tcPr>
            <w:tcW w:w="643" w:type="dxa"/>
            <w:noWrap/>
          </w:tcPr>
          <w:p w14:paraId="1BD4DC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84.52</w:t>
            </w:r>
          </w:p>
        </w:tc>
        <w:tc>
          <w:tcPr>
            <w:tcW w:w="644" w:type="dxa"/>
            <w:noWrap/>
          </w:tcPr>
          <w:p w14:paraId="50175E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84.73</w:t>
            </w:r>
          </w:p>
        </w:tc>
        <w:tc>
          <w:tcPr>
            <w:tcW w:w="644" w:type="dxa"/>
            <w:noWrap/>
          </w:tcPr>
          <w:p w14:paraId="2B8EC9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84.94</w:t>
            </w:r>
          </w:p>
        </w:tc>
        <w:tc>
          <w:tcPr>
            <w:tcW w:w="643" w:type="dxa"/>
            <w:noWrap/>
          </w:tcPr>
          <w:p w14:paraId="1FD2332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85.16</w:t>
            </w:r>
          </w:p>
        </w:tc>
        <w:tc>
          <w:tcPr>
            <w:tcW w:w="644" w:type="dxa"/>
            <w:noWrap/>
          </w:tcPr>
          <w:p w14:paraId="5E01A08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85.37</w:t>
            </w:r>
          </w:p>
        </w:tc>
        <w:tc>
          <w:tcPr>
            <w:tcW w:w="643" w:type="dxa"/>
            <w:noWrap/>
          </w:tcPr>
          <w:p w14:paraId="7F7960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85.58</w:t>
            </w:r>
          </w:p>
        </w:tc>
        <w:tc>
          <w:tcPr>
            <w:tcW w:w="644" w:type="dxa"/>
            <w:noWrap/>
          </w:tcPr>
          <w:p w14:paraId="6E7E6E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85.79</w:t>
            </w:r>
          </w:p>
        </w:tc>
        <w:tc>
          <w:tcPr>
            <w:tcW w:w="644" w:type="dxa"/>
            <w:noWrap/>
          </w:tcPr>
          <w:p w14:paraId="035BE0F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85.99</w:t>
            </w:r>
          </w:p>
        </w:tc>
      </w:tr>
      <w:tr w:rsidR="0057339F" w:rsidRPr="00083AF3" w14:paraId="441408E7" w14:textId="77777777" w:rsidTr="00530076">
        <w:trPr>
          <w:trHeight w:val="300"/>
        </w:trPr>
        <w:tc>
          <w:tcPr>
            <w:tcW w:w="2127" w:type="dxa"/>
            <w:noWrap/>
            <w:hideMark/>
          </w:tcPr>
          <w:p w14:paraId="520DAE5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1E5492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83.28</w:t>
            </w:r>
          </w:p>
        </w:tc>
        <w:tc>
          <w:tcPr>
            <w:tcW w:w="644" w:type="dxa"/>
            <w:noWrap/>
          </w:tcPr>
          <w:p w14:paraId="0433E39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83.77</w:t>
            </w:r>
          </w:p>
        </w:tc>
        <w:tc>
          <w:tcPr>
            <w:tcW w:w="643" w:type="dxa"/>
            <w:noWrap/>
          </w:tcPr>
          <w:p w14:paraId="55AFC9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84.18</w:t>
            </w:r>
          </w:p>
        </w:tc>
        <w:tc>
          <w:tcPr>
            <w:tcW w:w="644" w:type="dxa"/>
            <w:noWrap/>
          </w:tcPr>
          <w:p w14:paraId="53D196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84.58</w:t>
            </w:r>
          </w:p>
        </w:tc>
        <w:tc>
          <w:tcPr>
            <w:tcW w:w="643" w:type="dxa"/>
            <w:noWrap/>
          </w:tcPr>
          <w:p w14:paraId="2A9600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57A74C0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85.31</w:t>
            </w:r>
          </w:p>
        </w:tc>
        <w:tc>
          <w:tcPr>
            <w:tcW w:w="644" w:type="dxa"/>
            <w:noWrap/>
          </w:tcPr>
          <w:p w14:paraId="481D25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85.65</w:t>
            </w:r>
          </w:p>
        </w:tc>
        <w:tc>
          <w:tcPr>
            <w:tcW w:w="643" w:type="dxa"/>
            <w:noWrap/>
          </w:tcPr>
          <w:p w14:paraId="213D21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85.98</w:t>
            </w:r>
          </w:p>
        </w:tc>
        <w:tc>
          <w:tcPr>
            <w:tcW w:w="644" w:type="dxa"/>
            <w:noWrap/>
          </w:tcPr>
          <w:p w14:paraId="4134FF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86.28</w:t>
            </w:r>
          </w:p>
        </w:tc>
        <w:tc>
          <w:tcPr>
            <w:tcW w:w="643" w:type="dxa"/>
            <w:noWrap/>
          </w:tcPr>
          <w:p w14:paraId="293951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86.59</w:t>
            </w:r>
          </w:p>
        </w:tc>
        <w:tc>
          <w:tcPr>
            <w:tcW w:w="644" w:type="dxa"/>
            <w:noWrap/>
          </w:tcPr>
          <w:p w14:paraId="16FA2F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86.91</w:t>
            </w:r>
          </w:p>
        </w:tc>
        <w:tc>
          <w:tcPr>
            <w:tcW w:w="644" w:type="dxa"/>
            <w:noWrap/>
          </w:tcPr>
          <w:p w14:paraId="16EE61C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87.19</w:t>
            </w:r>
          </w:p>
        </w:tc>
        <w:tc>
          <w:tcPr>
            <w:tcW w:w="643" w:type="dxa"/>
            <w:noWrap/>
          </w:tcPr>
          <w:p w14:paraId="5229B48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87.51</w:t>
            </w:r>
          </w:p>
        </w:tc>
        <w:tc>
          <w:tcPr>
            <w:tcW w:w="644" w:type="dxa"/>
            <w:noWrap/>
          </w:tcPr>
          <w:p w14:paraId="24FFA9D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87.79</w:t>
            </w:r>
          </w:p>
        </w:tc>
        <w:tc>
          <w:tcPr>
            <w:tcW w:w="643" w:type="dxa"/>
            <w:noWrap/>
          </w:tcPr>
          <w:p w14:paraId="7F2253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88.11</w:t>
            </w:r>
          </w:p>
        </w:tc>
        <w:tc>
          <w:tcPr>
            <w:tcW w:w="644" w:type="dxa"/>
            <w:noWrap/>
          </w:tcPr>
          <w:p w14:paraId="62E36A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88.41</w:t>
            </w:r>
          </w:p>
        </w:tc>
        <w:tc>
          <w:tcPr>
            <w:tcW w:w="644" w:type="dxa"/>
            <w:noWrap/>
          </w:tcPr>
          <w:p w14:paraId="4989BC9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88.71</w:t>
            </w:r>
          </w:p>
        </w:tc>
      </w:tr>
      <w:tr w:rsidR="0057339F" w:rsidRPr="00083AF3" w14:paraId="55183048" w14:textId="77777777" w:rsidTr="00530076">
        <w:trPr>
          <w:trHeight w:val="300"/>
        </w:trPr>
        <w:tc>
          <w:tcPr>
            <w:tcW w:w="2127" w:type="dxa"/>
            <w:noWrap/>
            <w:hideMark/>
          </w:tcPr>
          <w:p w14:paraId="4FA653E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3AEE3B9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81.95</w:t>
            </w:r>
          </w:p>
        </w:tc>
        <w:tc>
          <w:tcPr>
            <w:tcW w:w="644" w:type="dxa"/>
            <w:noWrap/>
          </w:tcPr>
          <w:p w14:paraId="60709B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81.89</w:t>
            </w:r>
          </w:p>
        </w:tc>
        <w:tc>
          <w:tcPr>
            <w:tcW w:w="643" w:type="dxa"/>
            <w:noWrap/>
          </w:tcPr>
          <w:p w14:paraId="5B092A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81.87</w:t>
            </w:r>
          </w:p>
        </w:tc>
        <w:tc>
          <w:tcPr>
            <w:tcW w:w="644" w:type="dxa"/>
            <w:noWrap/>
          </w:tcPr>
          <w:p w14:paraId="09AA9D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81.90</w:t>
            </w:r>
          </w:p>
        </w:tc>
        <w:tc>
          <w:tcPr>
            <w:tcW w:w="643" w:type="dxa"/>
            <w:noWrap/>
          </w:tcPr>
          <w:p w14:paraId="7173C8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81.96</w:t>
            </w:r>
          </w:p>
        </w:tc>
        <w:tc>
          <w:tcPr>
            <w:tcW w:w="644" w:type="dxa"/>
            <w:noWrap/>
          </w:tcPr>
          <w:p w14:paraId="01DB69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82.04</w:t>
            </w:r>
          </w:p>
        </w:tc>
        <w:tc>
          <w:tcPr>
            <w:tcW w:w="644" w:type="dxa"/>
            <w:noWrap/>
          </w:tcPr>
          <w:p w14:paraId="59762C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3" w:type="dxa"/>
            <w:noWrap/>
          </w:tcPr>
          <w:p w14:paraId="2597B9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82.21</w:t>
            </w:r>
          </w:p>
        </w:tc>
        <w:tc>
          <w:tcPr>
            <w:tcW w:w="644" w:type="dxa"/>
            <w:noWrap/>
          </w:tcPr>
          <w:p w14:paraId="48AA94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82.29</w:t>
            </w:r>
          </w:p>
        </w:tc>
        <w:tc>
          <w:tcPr>
            <w:tcW w:w="643" w:type="dxa"/>
            <w:noWrap/>
          </w:tcPr>
          <w:p w14:paraId="530390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82.40</w:t>
            </w:r>
          </w:p>
        </w:tc>
        <w:tc>
          <w:tcPr>
            <w:tcW w:w="644" w:type="dxa"/>
            <w:noWrap/>
          </w:tcPr>
          <w:p w14:paraId="4ADC14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82.55</w:t>
            </w:r>
          </w:p>
        </w:tc>
        <w:tc>
          <w:tcPr>
            <w:tcW w:w="644" w:type="dxa"/>
            <w:noWrap/>
          </w:tcPr>
          <w:p w14:paraId="77FA919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82.63</w:t>
            </w:r>
          </w:p>
        </w:tc>
        <w:tc>
          <w:tcPr>
            <w:tcW w:w="643" w:type="dxa"/>
            <w:noWrap/>
          </w:tcPr>
          <w:p w14:paraId="62B0174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82.76</w:t>
            </w:r>
          </w:p>
        </w:tc>
        <w:tc>
          <w:tcPr>
            <w:tcW w:w="644" w:type="dxa"/>
            <w:noWrap/>
          </w:tcPr>
          <w:p w14:paraId="187A25A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3" w:type="dxa"/>
            <w:noWrap/>
          </w:tcPr>
          <w:p w14:paraId="21038B9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c>
          <w:tcPr>
            <w:tcW w:w="644" w:type="dxa"/>
            <w:noWrap/>
          </w:tcPr>
          <w:p w14:paraId="200E75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83.11</w:t>
            </w:r>
          </w:p>
        </w:tc>
        <w:tc>
          <w:tcPr>
            <w:tcW w:w="644" w:type="dxa"/>
            <w:noWrap/>
          </w:tcPr>
          <w:p w14:paraId="65C517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r>
      <w:tr w:rsidR="0057339F" w:rsidRPr="00083AF3" w14:paraId="1CDE8CAD" w14:textId="77777777" w:rsidTr="00530076">
        <w:trPr>
          <w:trHeight w:val="300"/>
        </w:trPr>
        <w:tc>
          <w:tcPr>
            <w:tcW w:w="2127" w:type="dxa"/>
            <w:noWrap/>
            <w:hideMark/>
          </w:tcPr>
          <w:p w14:paraId="1C0126C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733A6ED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82.26</w:t>
            </w:r>
          </w:p>
        </w:tc>
        <w:tc>
          <w:tcPr>
            <w:tcW w:w="644" w:type="dxa"/>
            <w:noWrap/>
            <w:hideMark/>
          </w:tcPr>
          <w:p w14:paraId="23BB55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3" w:type="dxa"/>
            <w:noWrap/>
            <w:hideMark/>
          </w:tcPr>
          <w:p w14:paraId="64D17A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82.38</w:t>
            </w:r>
          </w:p>
        </w:tc>
        <w:tc>
          <w:tcPr>
            <w:tcW w:w="644" w:type="dxa"/>
            <w:noWrap/>
            <w:hideMark/>
          </w:tcPr>
          <w:p w14:paraId="535464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82.22</w:t>
            </w:r>
          </w:p>
        </w:tc>
        <w:tc>
          <w:tcPr>
            <w:tcW w:w="643" w:type="dxa"/>
            <w:noWrap/>
            <w:hideMark/>
          </w:tcPr>
          <w:p w14:paraId="67A0559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82.27</w:t>
            </w:r>
          </w:p>
        </w:tc>
        <w:tc>
          <w:tcPr>
            <w:tcW w:w="644" w:type="dxa"/>
            <w:noWrap/>
            <w:hideMark/>
          </w:tcPr>
          <w:p w14:paraId="0D009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82.43</w:t>
            </w:r>
          </w:p>
        </w:tc>
        <w:tc>
          <w:tcPr>
            <w:tcW w:w="644" w:type="dxa"/>
            <w:noWrap/>
            <w:hideMark/>
          </w:tcPr>
          <w:p w14:paraId="6A110E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82.44</w:t>
            </w:r>
          </w:p>
        </w:tc>
        <w:tc>
          <w:tcPr>
            <w:tcW w:w="643" w:type="dxa"/>
            <w:noWrap/>
          </w:tcPr>
          <w:p w14:paraId="2B53CF0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93AFB8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6CFCFF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D6A2ED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93CE8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A67553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3C9A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F6C53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9F9D19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FEB31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0738829" w14:textId="77777777" w:rsidTr="00530076">
        <w:trPr>
          <w:trHeight w:val="300"/>
        </w:trPr>
        <w:tc>
          <w:tcPr>
            <w:tcW w:w="2127" w:type="dxa"/>
            <w:noWrap/>
          </w:tcPr>
          <w:p w14:paraId="20C78ADD"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Scotland males</w:t>
            </w:r>
          </w:p>
        </w:tc>
        <w:tc>
          <w:tcPr>
            <w:tcW w:w="643" w:type="dxa"/>
            <w:noWrap/>
          </w:tcPr>
          <w:p w14:paraId="2226F4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B87AFD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F71488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F9690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63FB5B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52A3A5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00C08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8A7218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EBF053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13938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B41EE3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5BB79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9F54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3815B5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9A5CF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0EE592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2E042E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1AEA8577" w14:textId="77777777" w:rsidTr="00530076">
        <w:trPr>
          <w:trHeight w:val="300"/>
        </w:trPr>
        <w:tc>
          <w:tcPr>
            <w:tcW w:w="2127" w:type="dxa"/>
            <w:noWrap/>
            <w:hideMark/>
          </w:tcPr>
          <w:p w14:paraId="2B3B6A7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2170C5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76.76</w:t>
            </w:r>
          </w:p>
        </w:tc>
        <w:tc>
          <w:tcPr>
            <w:tcW w:w="644" w:type="dxa"/>
            <w:noWrap/>
          </w:tcPr>
          <w:p w14:paraId="7E55B1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77.03</w:t>
            </w:r>
          </w:p>
        </w:tc>
        <w:tc>
          <w:tcPr>
            <w:tcW w:w="643" w:type="dxa"/>
            <w:noWrap/>
          </w:tcPr>
          <w:p w14:paraId="3874C7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77.30</w:t>
            </w:r>
          </w:p>
        </w:tc>
        <w:tc>
          <w:tcPr>
            <w:tcW w:w="644" w:type="dxa"/>
            <w:noWrap/>
          </w:tcPr>
          <w:p w14:paraId="7312E2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77.57</w:t>
            </w:r>
          </w:p>
        </w:tc>
        <w:tc>
          <w:tcPr>
            <w:tcW w:w="643" w:type="dxa"/>
            <w:noWrap/>
          </w:tcPr>
          <w:p w14:paraId="3692F2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77.83</w:t>
            </w:r>
          </w:p>
        </w:tc>
        <w:tc>
          <w:tcPr>
            <w:tcW w:w="644" w:type="dxa"/>
            <w:noWrap/>
          </w:tcPr>
          <w:p w14:paraId="3E5F2C4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78.09</w:t>
            </w:r>
          </w:p>
        </w:tc>
        <w:tc>
          <w:tcPr>
            <w:tcW w:w="644" w:type="dxa"/>
            <w:noWrap/>
          </w:tcPr>
          <w:p w14:paraId="6431C52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78.35</w:t>
            </w:r>
          </w:p>
        </w:tc>
        <w:tc>
          <w:tcPr>
            <w:tcW w:w="643" w:type="dxa"/>
            <w:noWrap/>
          </w:tcPr>
          <w:p w14:paraId="646465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tcPr>
          <w:p w14:paraId="7A8634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78.88</w:t>
            </w:r>
          </w:p>
        </w:tc>
        <w:tc>
          <w:tcPr>
            <w:tcW w:w="643" w:type="dxa"/>
            <w:noWrap/>
          </w:tcPr>
          <w:p w14:paraId="0997734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79.15</w:t>
            </w:r>
          </w:p>
        </w:tc>
        <w:tc>
          <w:tcPr>
            <w:tcW w:w="644" w:type="dxa"/>
            <w:noWrap/>
          </w:tcPr>
          <w:p w14:paraId="122F22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79.42</w:t>
            </w:r>
          </w:p>
        </w:tc>
        <w:tc>
          <w:tcPr>
            <w:tcW w:w="644" w:type="dxa"/>
            <w:noWrap/>
          </w:tcPr>
          <w:p w14:paraId="353CCE3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79.69</w:t>
            </w:r>
          </w:p>
        </w:tc>
        <w:tc>
          <w:tcPr>
            <w:tcW w:w="643" w:type="dxa"/>
            <w:noWrap/>
          </w:tcPr>
          <w:p w14:paraId="78C0BE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79.96</w:t>
            </w:r>
          </w:p>
        </w:tc>
        <w:tc>
          <w:tcPr>
            <w:tcW w:w="644" w:type="dxa"/>
            <w:noWrap/>
          </w:tcPr>
          <w:p w14:paraId="15673A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80.22</w:t>
            </w:r>
          </w:p>
        </w:tc>
        <w:tc>
          <w:tcPr>
            <w:tcW w:w="643" w:type="dxa"/>
            <w:noWrap/>
          </w:tcPr>
          <w:p w14:paraId="342E5B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80.49</w:t>
            </w:r>
          </w:p>
        </w:tc>
        <w:tc>
          <w:tcPr>
            <w:tcW w:w="644" w:type="dxa"/>
            <w:noWrap/>
          </w:tcPr>
          <w:p w14:paraId="718106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80.75</w:t>
            </w:r>
          </w:p>
        </w:tc>
        <w:tc>
          <w:tcPr>
            <w:tcW w:w="644" w:type="dxa"/>
            <w:noWrap/>
          </w:tcPr>
          <w:p w14:paraId="7DE024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81.00</w:t>
            </w:r>
          </w:p>
        </w:tc>
      </w:tr>
      <w:tr w:rsidR="0057339F" w:rsidRPr="00083AF3" w14:paraId="06D863BB" w14:textId="77777777" w:rsidTr="00530076">
        <w:trPr>
          <w:trHeight w:val="300"/>
        </w:trPr>
        <w:tc>
          <w:tcPr>
            <w:tcW w:w="2127" w:type="dxa"/>
            <w:noWrap/>
            <w:hideMark/>
          </w:tcPr>
          <w:p w14:paraId="320EF0A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02325E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77.25</w:t>
            </w:r>
          </w:p>
        </w:tc>
        <w:tc>
          <w:tcPr>
            <w:tcW w:w="644" w:type="dxa"/>
            <w:noWrap/>
          </w:tcPr>
          <w:p w14:paraId="616DAF8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77.73</w:t>
            </w:r>
          </w:p>
        </w:tc>
        <w:tc>
          <w:tcPr>
            <w:tcW w:w="643" w:type="dxa"/>
            <w:noWrap/>
          </w:tcPr>
          <w:p w14:paraId="47F3C22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78.13</w:t>
            </w:r>
          </w:p>
        </w:tc>
        <w:tc>
          <w:tcPr>
            <w:tcW w:w="644" w:type="dxa"/>
            <w:noWrap/>
          </w:tcPr>
          <w:p w14:paraId="6D6D64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78.54</w:t>
            </w:r>
          </w:p>
        </w:tc>
        <w:tc>
          <w:tcPr>
            <w:tcW w:w="643" w:type="dxa"/>
            <w:noWrap/>
          </w:tcPr>
          <w:p w14:paraId="18B0DF3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78.90</w:t>
            </w:r>
          </w:p>
        </w:tc>
        <w:tc>
          <w:tcPr>
            <w:tcW w:w="644" w:type="dxa"/>
            <w:noWrap/>
          </w:tcPr>
          <w:p w14:paraId="547106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79.29</w:t>
            </w:r>
          </w:p>
        </w:tc>
        <w:tc>
          <w:tcPr>
            <w:tcW w:w="644" w:type="dxa"/>
            <w:noWrap/>
          </w:tcPr>
          <w:p w14:paraId="0F1AA4D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79.65</w:t>
            </w:r>
          </w:p>
        </w:tc>
        <w:tc>
          <w:tcPr>
            <w:tcW w:w="643" w:type="dxa"/>
            <w:noWrap/>
          </w:tcPr>
          <w:p w14:paraId="0C32C5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80.00</w:t>
            </w:r>
          </w:p>
        </w:tc>
        <w:tc>
          <w:tcPr>
            <w:tcW w:w="644" w:type="dxa"/>
            <w:noWrap/>
          </w:tcPr>
          <w:p w14:paraId="12D2100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80.34</w:t>
            </w:r>
          </w:p>
        </w:tc>
        <w:tc>
          <w:tcPr>
            <w:tcW w:w="643" w:type="dxa"/>
            <w:noWrap/>
          </w:tcPr>
          <w:p w14:paraId="1FBD0FB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80.68</w:t>
            </w:r>
          </w:p>
        </w:tc>
        <w:tc>
          <w:tcPr>
            <w:tcW w:w="644" w:type="dxa"/>
            <w:noWrap/>
          </w:tcPr>
          <w:p w14:paraId="3311BEE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81.02</w:t>
            </w:r>
          </w:p>
        </w:tc>
        <w:tc>
          <w:tcPr>
            <w:tcW w:w="644" w:type="dxa"/>
            <w:noWrap/>
          </w:tcPr>
          <w:p w14:paraId="4AD52C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81.33</w:t>
            </w:r>
          </w:p>
        </w:tc>
        <w:tc>
          <w:tcPr>
            <w:tcW w:w="643" w:type="dxa"/>
            <w:noWrap/>
          </w:tcPr>
          <w:p w14:paraId="6F2B98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81.68</w:t>
            </w:r>
          </w:p>
        </w:tc>
        <w:tc>
          <w:tcPr>
            <w:tcW w:w="644" w:type="dxa"/>
            <w:noWrap/>
          </w:tcPr>
          <w:p w14:paraId="76889E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81.99</w:t>
            </w:r>
          </w:p>
        </w:tc>
        <w:tc>
          <w:tcPr>
            <w:tcW w:w="643" w:type="dxa"/>
            <w:noWrap/>
          </w:tcPr>
          <w:p w14:paraId="722485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82.34</w:t>
            </w:r>
          </w:p>
        </w:tc>
        <w:tc>
          <w:tcPr>
            <w:tcW w:w="644" w:type="dxa"/>
            <w:noWrap/>
          </w:tcPr>
          <w:p w14:paraId="7E3100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82.67</w:t>
            </w:r>
          </w:p>
        </w:tc>
        <w:tc>
          <w:tcPr>
            <w:tcW w:w="644" w:type="dxa"/>
            <w:noWrap/>
          </w:tcPr>
          <w:p w14:paraId="38E3664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r>
      <w:tr w:rsidR="0057339F" w:rsidRPr="00083AF3" w14:paraId="379EA4C4" w14:textId="77777777" w:rsidTr="00530076">
        <w:trPr>
          <w:trHeight w:val="300"/>
        </w:trPr>
        <w:tc>
          <w:tcPr>
            <w:tcW w:w="2127" w:type="dxa"/>
            <w:noWrap/>
            <w:hideMark/>
          </w:tcPr>
          <w:p w14:paraId="3676A28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0046B5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76.28</w:t>
            </w:r>
          </w:p>
        </w:tc>
        <w:tc>
          <w:tcPr>
            <w:tcW w:w="644" w:type="dxa"/>
            <w:noWrap/>
          </w:tcPr>
          <w:p w14:paraId="33B70E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76.35</w:t>
            </w:r>
          </w:p>
        </w:tc>
        <w:tc>
          <w:tcPr>
            <w:tcW w:w="643" w:type="dxa"/>
            <w:noWrap/>
          </w:tcPr>
          <w:p w14:paraId="10B5C02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76.44</w:t>
            </w:r>
          </w:p>
        </w:tc>
        <w:tc>
          <w:tcPr>
            <w:tcW w:w="644" w:type="dxa"/>
            <w:noWrap/>
          </w:tcPr>
          <w:p w14:paraId="2798FE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76.57</w:t>
            </w:r>
          </w:p>
        </w:tc>
        <w:tc>
          <w:tcPr>
            <w:tcW w:w="643" w:type="dxa"/>
            <w:noWrap/>
          </w:tcPr>
          <w:p w14:paraId="3369EF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76.73</w:t>
            </w:r>
          </w:p>
        </w:tc>
        <w:tc>
          <w:tcPr>
            <w:tcW w:w="644" w:type="dxa"/>
            <w:noWrap/>
          </w:tcPr>
          <w:p w14:paraId="021D20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76.90</w:t>
            </w:r>
          </w:p>
        </w:tc>
        <w:tc>
          <w:tcPr>
            <w:tcW w:w="644" w:type="dxa"/>
            <w:noWrap/>
          </w:tcPr>
          <w:p w14:paraId="32853D2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77.08</w:t>
            </w:r>
          </w:p>
        </w:tc>
        <w:tc>
          <w:tcPr>
            <w:tcW w:w="643" w:type="dxa"/>
            <w:noWrap/>
          </w:tcPr>
          <w:p w14:paraId="3C88C4B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77.25</w:t>
            </w:r>
          </w:p>
        </w:tc>
        <w:tc>
          <w:tcPr>
            <w:tcW w:w="644" w:type="dxa"/>
            <w:noWrap/>
          </w:tcPr>
          <w:p w14:paraId="65EF51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77.41</w:t>
            </w:r>
          </w:p>
        </w:tc>
        <w:tc>
          <w:tcPr>
            <w:tcW w:w="643" w:type="dxa"/>
            <w:noWrap/>
          </w:tcPr>
          <w:p w14:paraId="290494B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77.60</w:t>
            </w:r>
          </w:p>
        </w:tc>
        <w:tc>
          <w:tcPr>
            <w:tcW w:w="644" w:type="dxa"/>
            <w:noWrap/>
          </w:tcPr>
          <w:p w14:paraId="2FCA378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77.82</w:t>
            </w:r>
          </w:p>
        </w:tc>
        <w:tc>
          <w:tcPr>
            <w:tcW w:w="644" w:type="dxa"/>
            <w:noWrap/>
          </w:tcPr>
          <w:p w14:paraId="7BC00F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77.99</w:t>
            </w:r>
          </w:p>
        </w:tc>
        <w:tc>
          <w:tcPr>
            <w:tcW w:w="643" w:type="dxa"/>
            <w:noWrap/>
          </w:tcPr>
          <w:p w14:paraId="121E9D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78.20</w:t>
            </w:r>
          </w:p>
        </w:tc>
        <w:tc>
          <w:tcPr>
            <w:tcW w:w="644" w:type="dxa"/>
            <w:noWrap/>
          </w:tcPr>
          <w:p w14:paraId="3B86697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78.39</w:t>
            </w:r>
          </w:p>
        </w:tc>
        <w:tc>
          <w:tcPr>
            <w:tcW w:w="643" w:type="dxa"/>
            <w:noWrap/>
          </w:tcPr>
          <w:p w14:paraId="2E89052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78.60</w:t>
            </w:r>
          </w:p>
        </w:tc>
        <w:tc>
          <w:tcPr>
            <w:tcW w:w="644" w:type="dxa"/>
            <w:noWrap/>
          </w:tcPr>
          <w:p w14:paraId="599753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78.79</w:t>
            </w:r>
          </w:p>
        </w:tc>
        <w:tc>
          <w:tcPr>
            <w:tcW w:w="644" w:type="dxa"/>
            <w:noWrap/>
          </w:tcPr>
          <w:p w14:paraId="1D6B47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78.98</w:t>
            </w:r>
          </w:p>
        </w:tc>
      </w:tr>
      <w:tr w:rsidR="0057339F" w:rsidRPr="00083AF3" w14:paraId="27FB1525" w14:textId="77777777" w:rsidTr="00530076">
        <w:trPr>
          <w:trHeight w:val="300"/>
        </w:trPr>
        <w:tc>
          <w:tcPr>
            <w:tcW w:w="2127" w:type="dxa"/>
            <w:noWrap/>
            <w:hideMark/>
          </w:tcPr>
          <w:p w14:paraId="5C23BA1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61A6B1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76.79</w:t>
            </w:r>
          </w:p>
        </w:tc>
        <w:tc>
          <w:tcPr>
            <w:tcW w:w="644" w:type="dxa"/>
            <w:noWrap/>
            <w:hideMark/>
          </w:tcPr>
          <w:p w14:paraId="52F003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77.02</w:t>
            </w:r>
          </w:p>
        </w:tc>
        <w:tc>
          <w:tcPr>
            <w:tcW w:w="643" w:type="dxa"/>
            <w:noWrap/>
            <w:hideMark/>
          </w:tcPr>
          <w:p w14:paraId="5CB6918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77.32</w:t>
            </w:r>
          </w:p>
        </w:tc>
        <w:tc>
          <w:tcPr>
            <w:tcW w:w="644" w:type="dxa"/>
            <w:noWrap/>
            <w:hideMark/>
          </w:tcPr>
          <w:p w14:paraId="62F9495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76.95</w:t>
            </w:r>
          </w:p>
        </w:tc>
        <w:tc>
          <w:tcPr>
            <w:tcW w:w="643" w:type="dxa"/>
            <w:noWrap/>
            <w:hideMark/>
          </w:tcPr>
          <w:p w14:paraId="107EBC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76.96</w:t>
            </w:r>
          </w:p>
        </w:tc>
        <w:tc>
          <w:tcPr>
            <w:tcW w:w="644" w:type="dxa"/>
            <w:noWrap/>
            <w:hideMark/>
          </w:tcPr>
          <w:p w14:paraId="6920173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77.13</w:t>
            </w:r>
          </w:p>
        </w:tc>
        <w:tc>
          <w:tcPr>
            <w:tcW w:w="644" w:type="dxa"/>
            <w:noWrap/>
            <w:hideMark/>
          </w:tcPr>
          <w:p w14:paraId="0F287E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77.05</w:t>
            </w:r>
          </w:p>
        </w:tc>
        <w:tc>
          <w:tcPr>
            <w:tcW w:w="643" w:type="dxa"/>
            <w:noWrap/>
          </w:tcPr>
          <w:p w14:paraId="1F93E57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7D7E6C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0BCDEC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8BBF9A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E6612D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CEE12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44AB7D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17C70E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03282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A29284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E803269" w14:textId="77777777" w:rsidTr="00530076">
        <w:trPr>
          <w:trHeight w:val="300"/>
        </w:trPr>
        <w:tc>
          <w:tcPr>
            <w:tcW w:w="2127" w:type="dxa"/>
            <w:noWrap/>
          </w:tcPr>
          <w:p w14:paraId="6666EEC0"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Scotland females</w:t>
            </w:r>
          </w:p>
        </w:tc>
        <w:tc>
          <w:tcPr>
            <w:tcW w:w="643" w:type="dxa"/>
            <w:noWrap/>
          </w:tcPr>
          <w:p w14:paraId="15E2327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1B5C1B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4D63B5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9AF3D9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2DB95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CF174C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619CF7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7389B3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1A6588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5A00A7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BD562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59E42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3633A2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BBA9E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A7145A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688F4F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F2BCD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F5AC296" w14:textId="77777777" w:rsidTr="00530076">
        <w:trPr>
          <w:trHeight w:val="300"/>
        </w:trPr>
        <w:tc>
          <w:tcPr>
            <w:tcW w:w="2127" w:type="dxa"/>
            <w:noWrap/>
            <w:hideMark/>
          </w:tcPr>
          <w:p w14:paraId="271AB7E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lastRenderedPageBreak/>
              <w:t>Median projection</w:t>
            </w:r>
          </w:p>
        </w:tc>
        <w:tc>
          <w:tcPr>
            <w:tcW w:w="643" w:type="dxa"/>
            <w:noWrap/>
          </w:tcPr>
          <w:p w14:paraId="470D86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81.03</w:t>
            </w:r>
          </w:p>
        </w:tc>
        <w:tc>
          <w:tcPr>
            <w:tcW w:w="644" w:type="dxa"/>
            <w:noWrap/>
          </w:tcPr>
          <w:p w14:paraId="6CE1A98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81.25</w:t>
            </w:r>
          </w:p>
        </w:tc>
        <w:tc>
          <w:tcPr>
            <w:tcW w:w="643" w:type="dxa"/>
            <w:noWrap/>
          </w:tcPr>
          <w:p w14:paraId="283205A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81.46</w:t>
            </w:r>
          </w:p>
        </w:tc>
        <w:tc>
          <w:tcPr>
            <w:tcW w:w="644" w:type="dxa"/>
            <w:noWrap/>
          </w:tcPr>
          <w:p w14:paraId="220E939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81.67</w:t>
            </w:r>
          </w:p>
        </w:tc>
        <w:tc>
          <w:tcPr>
            <w:tcW w:w="643" w:type="dxa"/>
            <w:noWrap/>
          </w:tcPr>
          <w:p w14:paraId="244087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4" w:type="dxa"/>
            <w:noWrap/>
          </w:tcPr>
          <w:p w14:paraId="5A9777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tcPr>
          <w:p w14:paraId="7FC3BD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82.30</w:t>
            </w:r>
          </w:p>
        </w:tc>
        <w:tc>
          <w:tcPr>
            <w:tcW w:w="643" w:type="dxa"/>
            <w:noWrap/>
          </w:tcPr>
          <w:p w14:paraId="13452FB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82.50</w:t>
            </w:r>
          </w:p>
        </w:tc>
        <w:tc>
          <w:tcPr>
            <w:tcW w:w="644" w:type="dxa"/>
            <w:noWrap/>
          </w:tcPr>
          <w:p w14:paraId="60456F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82.72</w:t>
            </w:r>
          </w:p>
        </w:tc>
        <w:tc>
          <w:tcPr>
            <w:tcW w:w="643" w:type="dxa"/>
            <w:noWrap/>
          </w:tcPr>
          <w:p w14:paraId="62D1906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1C9DA26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83.15</w:t>
            </w:r>
          </w:p>
        </w:tc>
        <w:tc>
          <w:tcPr>
            <w:tcW w:w="644" w:type="dxa"/>
            <w:noWrap/>
          </w:tcPr>
          <w:p w14:paraId="666BFA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83.36</w:t>
            </w:r>
          </w:p>
        </w:tc>
        <w:tc>
          <w:tcPr>
            <w:tcW w:w="643" w:type="dxa"/>
            <w:noWrap/>
          </w:tcPr>
          <w:p w14:paraId="578412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00C102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83.78</w:t>
            </w:r>
          </w:p>
        </w:tc>
        <w:tc>
          <w:tcPr>
            <w:tcW w:w="643" w:type="dxa"/>
            <w:noWrap/>
          </w:tcPr>
          <w:p w14:paraId="078E9E9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84.00</w:t>
            </w:r>
          </w:p>
        </w:tc>
        <w:tc>
          <w:tcPr>
            <w:tcW w:w="644" w:type="dxa"/>
            <w:noWrap/>
          </w:tcPr>
          <w:p w14:paraId="056731B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84.20</w:t>
            </w:r>
          </w:p>
        </w:tc>
        <w:tc>
          <w:tcPr>
            <w:tcW w:w="644" w:type="dxa"/>
            <w:noWrap/>
          </w:tcPr>
          <w:p w14:paraId="62EA3E0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84.40</w:t>
            </w:r>
          </w:p>
        </w:tc>
      </w:tr>
      <w:tr w:rsidR="0057339F" w:rsidRPr="00083AF3" w14:paraId="6D9C629C" w14:textId="77777777" w:rsidTr="00530076">
        <w:trPr>
          <w:trHeight w:val="300"/>
        </w:trPr>
        <w:tc>
          <w:tcPr>
            <w:tcW w:w="2127" w:type="dxa"/>
            <w:noWrap/>
            <w:hideMark/>
          </w:tcPr>
          <w:p w14:paraId="67E7D87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467731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81.52</w:t>
            </w:r>
          </w:p>
        </w:tc>
        <w:tc>
          <w:tcPr>
            <w:tcW w:w="644" w:type="dxa"/>
            <w:noWrap/>
          </w:tcPr>
          <w:p w14:paraId="4FB725D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4033F6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82.30</w:t>
            </w:r>
          </w:p>
        </w:tc>
        <w:tc>
          <w:tcPr>
            <w:tcW w:w="644" w:type="dxa"/>
            <w:noWrap/>
          </w:tcPr>
          <w:p w14:paraId="248987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82.65</w:t>
            </w:r>
          </w:p>
        </w:tc>
        <w:tc>
          <w:tcPr>
            <w:tcW w:w="643" w:type="dxa"/>
            <w:noWrap/>
          </w:tcPr>
          <w:p w14:paraId="4B2FAE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82.96</w:t>
            </w:r>
          </w:p>
        </w:tc>
        <w:tc>
          <w:tcPr>
            <w:tcW w:w="644" w:type="dxa"/>
            <w:noWrap/>
          </w:tcPr>
          <w:p w14:paraId="7F35936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83.29</w:t>
            </w:r>
          </w:p>
        </w:tc>
        <w:tc>
          <w:tcPr>
            <w:tcW w:w="644" w:type="dxa"/>
            <w:noWrap/>
          </w:tcPr>
          <w:p w14:paraId="456485F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83.60</w:t>
            </w:r>
          </w:p>
        </w:tc>
        <w:tc>
          <w:tcPr>
            <w:tcW w:w="643" w:type="dxa"/>
            <w:noWrap/>
          </w:tcPr>
          <w:p w14:paraId="3C756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83.90</w:t>
            </w:r>
          </w:p>
        </w:tc>
        <w:tc>
          <w:tcPr>
            <w:tcW w:w="644" w:type="dxa"/>
            <w:noWrap/>
          </w:tcPr>
          <w:p w14:paraId="0023403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84.18</w:t>
            </w:r>
          </w:p>
        </w:tc>
        <w:tc>
          <w:tcPr>
            <w:tcW w:w="643" w:type="dxa"/>
            <w:noWrap/>
          </w:tcPr>
          <w:p w14:paraId="6363F4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84.47</w:t>
            </w:r>
          </w:p>
        </w:tc>
        <w:tc>
          <w:tcPr>
            <w:tcW w:w="644" w:type="dxa"/>
            <w:noWrap/>
          </w:tcPr>
          <w:p w14:paraId="0CA496A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84.75</w:t>
            </w:r>
          </w:p>
        </w:tc>
        <w:tc>
          <w:tcPr>
            <w:tcW w:w="644" w:type="dxa"/>
            <w:noWrap/>
          </w:tcPr>
          <w:p w14:paraId="213518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85.01</w:t>
            </w:r>
          </w:p>
        </w:tc>
        <w:tc>
          <w:tcPr>
            <w:tcW w:w="643" w:type="dxa"/>
            <w:noWrap/>
          </w:tcPr>
          <w:p w14:paraId="0CFEB1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85.31</w:t>
            </w:r>
          </w:p>
        </w:tc>
        <w:tc>
          <w:tcPr>
            <w:tcW w:w="644" w:type="dxa"/>
            <w:noWrap/>
          </w:tcPr>
          <w:p w14:paraId="21F233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85.57</w:t>
            </w:r>
          </w:p>
        </w:tc>
        <w:tc>
          <w:tcPr>
            <w:tcW w:w="643" w:type="dxa"/>
            <w:noWrap/>
          </w:tcPr>
          <w:p w14:paraId="63A8DB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85.86</w:t>
            </w:r>
          </w:p>
        </w:tc>
        <w:tc>
          <w:tcPr>
            <w:tcW w:w="644" w:type="dxa"/>
            <w:noWrap/>
          </w:tcPr>
          <w:p w14:paraId="600585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86.13</w:t>
            </w:r>
          </w:p>
        </w:tc>
        <w:tc>
          <w:tcPr>
            <w:tcW w:w="644" w:type="dxa"/>
            <w:noWrap/>
          </w:tcPr>
          <w:p w14:paraId="4EDC1EF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86.41</w:t>
            </w:r>
          </w:p>
        </w:tc>
      </w:tr>
      <w:tr w:rsidR="0057339F" w:rsidRPr="00083AF3" w14:paraId="79A6D815" w14:textId="77777777" w:rsidTr="00530076">
        <w:trPr>
          <w:trHeight w:val="300"/>
        </w:trPr>
        <w:tc>
          <w:tcPr>
            <w:tcW w:w="2127" w:type="dxa"/>
            <w:noWrap/>
            <w:hideMark/>
          </w:tcPr>
          <w:p w14:paraId="237FF11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7E4FA5F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80.54</w:t>
            </w:r>
          </w:p>
        </w:tc>
        <w:tc>
          <w:tcPr>
            <w:tcW w:w="644" w:type="dxa"/>
            <w:noWrap/>
          </w:tcPr>
          <w:p w14:paraId="509FB71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80.56</w:t>
            </w:r>
          </w:p>
        </w:tc>
        <w:tc>
          <w:tcPr>
            <w:tcW w:w="643" w:type="dxa"/>
            <w:noWrap/>
          </w:tcPr>
          <w:p w14:paraId="1A3F179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80.60</w:t>
            </w:r>
          </w:p>
        </w:tc>
        <w:tc>
          <w:tcPr>
            <w:tcW w:w="644" w:type="dxa"/>
            <w:noWrap/>
          </w:tcPr>
          <w:p w14:paraId="0177C9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80.67</w:t>
            </w:r>
          </w:p>
        </w:tc>
        <w:tc>
          <w:tcPr>
            <w:tcW w:w="643" w:type="dxa"/>
            <w:noWrap/>
          </w:tcPr>
          <w:p w14:paraId="6B8C4D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80.77</w:t>
            </w:r>
          </w:p>
        </w:tc>
        <w:tc>
          <w:tcPr>
            <w:tcW w:w="644" w:type="dxa"/>
            <w:noWrap/>
          </w:tcPr>
          <w:p w14:paraId="0082D44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80.89</w:t>
            </w:r>
          </w:p>
        </w:tc>
        <w:tc>
          <w:tcPr>
            <w:tcW w:w="644" w:type="dxa"/>
            <w:noWrap/>
          </w:tcPr>
          <w:p w14:paraId="36171F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81.01</w:t>
            </w:r>
          </w:p>
        </w:tc>
        <w:tc>
          <w:tcPr>
            <w:tcW w:w="643" w:type="dxa"/>
            <w:noWrap/>
          </w:tcPr>
          <w:p w14:paraId="301225A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81.12</w:t>
            </w:r>
          </w:p>
        </w:tc>
        <w:tc>
          <w:tcPr>
            <w:tcW w:w="644" w:type="dxa"/>
            <w:noWrap/>
          </w:tcPr>
          <w:p w14:paraId="433C70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81.23</w:t>
            </w:r>
          </w:p>
        </w:tc>
        <w:tc>
          <w:tcPr>
            <w:tcW w:w="643" w:type="dxa"/>
            <w:noWrap/>
          </w:tcPr>
          <w:p w14:paraId="00BCAA3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81.37</w:t>
            </w:r>
          </w:p>
        </w:tc>
        <w:tc>
          <w:tcPr>
            <w:tcW w:w="644" w:type="dxa"/>
            <w:noWrap/>
          </w:tcPr>
          <w:p w14:paraId="60D9FC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81.53</w:t>
            </w:r>
          </w:p>
        </w:tc>
        <w:tc>
          <w:tcPr>
            <w:tcW w:w="644" w:type="dxa"/>
            <w:noWrap/>
          </w:tcPr>
          <w:p w14:paraId="25C63C5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81.65</w:t>
            </w:r>
          </w:p>
        </w:tc>
        <w:tc>
          <w:tcPr>
            <w:tcW w:w="643" w:type="dxa"/>
            <w:noWrap/>
          </w:tcPr>
          <w:p w14:paraId="4105D8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81.80</w:t>
            </w:r>
          </w:p>
        </w:tc>
        <w:tc>
          <w:tcPr>
            <w:tcW w:w="644" w:type="dxa"/>
            <w:noWrap/>
          </w:tcPr>
          <w:p w14:paraId="185572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2127F7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tcPr>
          <w:p w14:paraId="1545085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82.23</w:t>
            </w:r>
          </w:p>
        </w:tc>
        <w:tc>
          <w:tcPr>
            <w:tcW w:w="644" w:type="dxa"/>
            <w:noWrap/>
          </w:tcPr>
          <w:p w14:paraId="145E1DB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82.37</w:t>
            </w:r>
          </w:p>
        </w:tc>
      </w:tr>
      <w:tr w:rsidR="0057339F" w:rsidRPr="00083AF3" w14:paraId="7CF6279A" w14:textId="77777777" w:rsidTr="00530076">
        <w:trPr>
          <w:trHeight w:val="300"/>
        </w:trPr>
        <w:tc>
          <w:tcPr>
            <w:tcW w:w="2127" w:type="dxa"/>
            <w:noWrap/>
            <w:hideMark/>
          </w:tcPr>
          <w:p w14:paraId="10BC9F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2F39438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80.80</w:t>
            </w:r>
          </w:p>
        </w:tc>
        <w:tc>
          <w:tcPr>
            <w:tcW w:w="644" w:type="dxa"/>
            <w:noWrap/>
            <w:hideMark/>
          </w:tcPr>
          <w:p w14:paraId="42E0DF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81.04</w:t>
            </w:r>
          </w:p>
        </w:tc>
        <w:tc>
          <w:tcPr>
            <w:tcW w:w="643" w:type="dxa"/>
            <w:noWrap/>
            <w:hideMark/>
          </w:tcPr>
          <w:p w14:paraId="47F666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81.34</w:t>
            </w:r>
          </w:p>
        </w:tc>
        <w:tc>
          <w:tcPr>
            <w:tcW w:w="644" w:type="dxa"/>
            <w:noWrap/>
            <w:hideMark/>
          </w:tcPr>
          <w:p w14:paraId="52CF002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81.03</w:t>
            </w:r>
          </w:p>
        </w:tc>
        <w:tc>
          <w:tcPr>
            <w:tcW w:w="643" w:type="dxa"/>
            <w:noWrap/>
            <w:hideMark/>
          </w:tcPr>
          <w:p w14:paraId="6A4690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81.08</w:t>
            </w:r>
          </w:p>
        </w:tc>
        <w:tc>
          <w:tcPr>
            <w:tcW w:w="644" w:type="dxa"/>
            <w:noWrap/>
            <w:hideMark/>
          </w:tcPr>
          <w:p w14:paraId="3029C80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81.16</w:t>
            </w:r>
          </w:p>
        </w:tc>
        <w:tc>
          <w:tcPr>
            <w:tcW w:w="644" w:type="dxa"/>
            <w:noWrap/>
            <w:hideMark/>
          </w:tcPr>
          <w:p w14:paraId="4DEC1D7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81.01</w:t>
            </w:r>
          </w:p>
        </w:tc>
        <w:tc>
          <w:tcPr>
            <w:tcW w:w="643" w:type="dxa"/>
            <w:noWrap/>
          </w:tcPr>
          <w:p w14:paraId="763460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25DBCF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127F6D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536B55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D857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9146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C54EF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17D653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2A10D7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8DFB7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AFE7914" w14:textId="77777777" w:rsidTr="00530076">
        <w:trPr>
          <w:trHeight w:val="300"/>
        </w:trPr>
        <w:tc>
          <w:tcPr>
            <w:tcW w:w="2127" w:type="dxa"/>
            <w:noWrap/>
          </w:tcPr>
          <w:p w14:paraId="0A5A3170"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Wales males</w:t>
            </w:r>
          </w:p>
        </w:tc>
        <w:tc>
          <w:tcPr>
            <w:tcW w:w="643" w:type="dxa"/>
            <w:noWrap/>
          </w:tcPr>
          <w:p w14:paraId="41275E2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E537DB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40AD23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E30323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A027F4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CDAB6B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9F789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9E246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8B08F3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73A34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74C84C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D8ED54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B980E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36AA60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D710C0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E7311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52792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779FC353" w14:textId="77777777" w:rsidTr="00530076">
        <w:trPr>
          <w:trHeight w:val="300"/>
        </w:trPr>
        <w:tc>
          <w:tcPr>
            <w:tcW w:w="2127" w:type="dxa"/>
            <w:noWrap/>
            <w:hideMark/>
          </w:tcPr>
          <w:p w14:paraId="5F77B8A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EF498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78.34</w:t>
            </w:r>
          </w:p>
        </w:tc>
        <w:tc>
          <w:tcPr>
            <w:tcW w:w="644" w:type="dxa"/>
            <w:noWrap/>
          </w:tcPr>
          <w:p w14:paraId="588A025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78.60</w:t>
            </w:r>
          </w:p>
        </w:tc>
        <w:tc>
          <w:tcPr>
            <w:tcW w:w="643" w:type="dxa"/>
            <w:noWrap/>
          </w:tcPr>
          <w:p w14:paraId="4188C02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78.86</w:t>
            </w:r>
          </w:p>
        </w:tc>
        <w:tc>
          <w:tcPr>
            <w:tcW w:w="644" w:type="dxa"/>
            <w:noWrap/>
          </w:tcPr>
          <w:p w14:paraId="363FD4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79.11</w:t>
            </w:r>
          </w:p>
        </w:tc>
        <w:tc>
          <w:tcPr>
            <w:tcW w:w="643" w:type="dxa"/>
            <w:noWrap/>
          </w:tcPr>
          <w:p w14:paraId="49BCD8C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79.36</w:t>
            </w:r>
          </w:p>
        </w:tc>
        <w:tc>
          <w:tcPr>
            <w:tcW w:w="644" w:type="dxa"/>
            <w:noWrap/>
          </w:tcPr>
          <w:p w14:paraId="6CD46CB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4" w:type="dxa"/>
            <w:noWrap/>
          </w:tcPr>
          <w:p w14:paraId="2C5B3A9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79.86</w:t>
            </w:r>
          </w:p>
        </w:tc>
        <w:tc>
          <w:tcPr>
            <w:tcW w:w="643" w:type="dxa"/>
            <w:noWrap/>
          </w:tcPr>
          <w:p w14:paraId="42E4716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80.10</w:t>
            </w:r>
          </w:p>
        </w:tc>
        <w:tc>
          <w:tcPr>
            <w:tcW w:w="644" w:type="dxa"/>
            <w:noWrap/>
          </w:tcPr>
          <w:p w14:paraId="50DE4FA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80.36</w:t>
            </w:r>
          </w:p>
        </w:tc>
        <w:tc>
          <w:tcPr>
            <w:tcW w:w="643" w:type="dxa"/>
            <w:noWrap/>
          </w:tcPr>
          <w:p w14:paraId="7BA1D8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80.62</w:t>
            </w:r>
          </w:p>
        </w:tc>
        <w:tc>
          <w:tcPr>
            <w:tcW w:w="644" w:type="dxa"/>
            <w:noWrap/>
          </w:tcPr>
          <w:p w14:paraId="0B0C35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80.88</w:t>
            </w:r>
          </w:p>
        </w:tc>
        <w:tc>
          <w:tcPr>
            <w:tcW w:w="644" w:type="dxa"/>
            <w:noWrap/>
          </w:tcPr>
          <w:p w14:paraId="6E7D643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81.13</w:t>
            </w:r>
          </w:p>
        </w:tc>
        <w:tc>
          <w:tcPr>
            <w:tcW w:w="643" w:type="dxa"/>
            <w:noWrap/>
          </w:tcPr>
          <w:p w14:paraId="5B7994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81.39</w:t>
            </w:r>
          </w:p>
        </w:tc>
        <w:tc>
          <w:tcPr>
            <w:tcW w:w="644" w:type="dxa"/>
            <w:noWrap/>
          </w:tcPr>
          <w:p w14:paraId="62393D2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81.64</w:t>
            </w:r>
          </w:p>
        </w:tc>
        <w:tc>
          <w:tcPr>
            <w:tcW w:w="643" w:type="dxa"/>
            <w:noWrap/>
          </w:tcPr>
          <w:p w14:paraId="48ECF70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81.89</w:t>
            </w:r>
          </w:p>
        </w:tc>
        <w:tc>
          <w:tcPr>
            <w:tcW w:w="644" w:type="dxa"/>
            <w:noWrap/>
          </w:tcPr>
          <w:p w14:paraId="45CEE32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4" w:type="dxa"/>
            <w:noWrap/>
          </w:tcPr>
          <w:p w14:paraId="2CEC12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82.38</w:t>
            </w:r>
          </w:p>
        </w:tc>
      </w:tr>
      <w:tr w:rsidR="0057339F" w:rsidRPr="00083AF3" w14:paraId="0624CF29" w14:textId="77777777" w:rsidTr="00530076">
        <w:trPr>
          <w:trHeight w:val="300"/>
        </w:trPr>
        <w:tc>
          <w:tcPr>
            <w:tcW w:w="2127" w:type="dxa"/>
            <w:noWrap/>
            <w:hideMark/>
          </w:tcPr>
          <w:p w14:paraId="4715393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143FF8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78.97</w:t>
            </w:r>
          </w:p>
        </w:tc>
        <w:tc>
          <w:tcPr>
            <w:tcW w:w="644" w:type="dxa"/>
            <w:noWrap/>
          </w:tcPr>
          <w:p w14:paraId="752654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79.50</w:t>
            </w:r>
          </w:p>
        </w:tc>
        <w:tc>
          <w:tcPr>
            <w:tcW w:w="643" w:type="dxa"/>
            <w:noWrap/>
          </w:tcPr>
          <w:p w14:paraId="5A8D55D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79.93</w:t>
            </w:r>
          </w:p>
        </w:tc>
        <w:tc>
          <w:tcPr>
            <w:tcW w:w="644" w:type="dxa"/>
            <w:noWrap/>
          </w:tcPr>
          <w:p w14:paraId="7B22CC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80.37</w:t>
            </w:r>
          </w:p>
        </w:tc>
        <w:tc>
          <w:tcPr>
            <w:tcW w:w="643" w:type="dxa"/>
            <w:noWrap/>
          </w:tcPr>
          <w:p w14:paraId="0115018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80.74</w:t>
            </w:r>
          </w:p>
        </w:tc>
        <w:tc>
          <w:tcPr>
            <w:tcW w:w="644" w:type="dxa"/>
            <w:noWrap/>
          </w:tcPr>
          <w:p w14:paraId="1DE902A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81.16</w:t>
            </w:r>
          </w:p>
        </w:tc>
        <w:tc>
          <w:tcPr>
            <w:tcW w:w="644" w:type="dxa"/>
            <w:noWrap/>
          </w:tcPr>
          <w:p w14:paraId="0F1742E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3" w:type="dxa"/>
            <w:noWrap/>
          </w:tcPr>
          <w:p w14:paraId="0A6F019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81.90</w:t>
            </w:r>
          </w:p>
        </w:tc>
        <w:tc>
          <w:tcPr>
            <w:tcW w:w="644" w:type="dxa"/>
            <w:noWrap/>
          </w:tcPr>
          <w:p w14:paraId="5F9C88E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82.24</w:t>
            </w:r>
          </w:p>
        </w:tc>
        <w:tc>
          <w:tcPr>
            <w:tcW w:w="643" w:type="dxa"/>
            <w:noWrap/>
          </w:tcPr>
          <w:p w14:paraId="133D11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82.59</w:t>
            </w:r>
          </w:p>
        </w:tc>
        <w:tc>
          <w:tcPr>
            <w:tcW w:w="644" w:type="dxa"/>
            <w:noWrap/>
          </w:tcPr>
          <w:p w14:paraId="28CE61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82.94</w:t>
            </w:r>
          </w:p>
        </w:tc>
        <w:tc>
          <w:tcPr>
            <w:tcW w:w="644" w:type="dxa"/>
            <w:noWrap/>
          </w:tcPr>
          <w:p w14:paraId="108484C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83.26</w:t>
            </w:r>
          </w:p>
        </w:tc>
        <w:tc>
          <w:tcPr>
            <w:tcW w:w="643" w:type="dxa"/>
            <w:noWrap/>
          </w:tcPr>
          <w:p w14:paraId="46E79D7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83.62</w:t>
            </w:r>
          </w:p>
        </w:tc>
        <w:tc>
          <w:tcPr>
            <w:tcW w:w="644" w:type="dxa"/>
            <w:noWrap/>
          </w:tcPr>
          <w:p w14:paraId="3E90B4C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83.93</w:t>
            </w:r>
          </w:p>
        </w:tc>
        <w:tc>
          <w:tcPr>
            <w:tcW w:w="643" w:type="dxa"/>
            <w:noWrap/>
          </w:tcPr>
          <w:p w14:paraId="5073E1E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84.29</w:t>
            </w:r>
          </w:p>
        </w:tc>
        <w:tc>
          <w:tcPr>
            <w:tcW w:w="644" w:type="dxa"/>
            <w:noWrap/>
          </w:tcPr>
          <w:p w14:paraId="08AE29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84.62</w:t>
            </w:r>
          </w:p>
        </w:tc>
        <w:tc>
          <w:tcPr>
            <w:tcW w:w="644" w:type="dxa"/>
            <w:noWrap/>
          </w:tcPr>
          <w:p w14:paraId="1C871B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84.96</w:t>
            </w:r>
          </w:p>
        </w:tc>
      </w:tr>
      <w:tr w:rsidR="0057339F" w:rsidRPr="00083AF3" w14:paraId="7D1BD2F3" w14:textId="77777777" w:rsidTr="00530076">
        <w:trPr>
          <w:trHeight w:val="300"/>
        </w:trPr>
        <w:tc>
          <w:tcPr>
            <w:tcW w:w="2127" w:type="dxa"/>
            <w:noWrap/>
            <w:hideMark/>
          </w:tcPr>
          <w:p w14:paraId="4D2C15C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2F4C9B3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77.72</w:t>
            </w:r>
          </w:p>
        </w:tc>
        <w:tc>
          <w:tcPr>
            <w:tcW w:w="644" w:type="dxa"/>
            <w:noWrap/>
          </w:tcPr>
          <w:p w14:paraId="28EB1C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77.71</w:t>
            </w:r>
          </w:p>
        </w:tc>
        <w:tc>
          <w:tcPr>
            <w:tcW w:w="643" w:type="dxa"/>
            <w:noWrap/>
          </w:tcPr>
          <w:p w14:paraId="5EA838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77.75</w:t>
            </w:r>
          </w:p>
        </w:tc>
        <w:tc>
          <w:tcPr>
            <w:tcW w:w="644" w:type="dxa"/>
            <w:noWrap/>
          </w:tcPr>
          <w:p w14:paraId="7691C08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77.83</w:t>
            </w:r>
          </w:p>
        </w:tc>
        <w:tc>
          <w:tcPr>
            <w:tcW w:w="643" w:type="dxa"/>
            <w:noWrap/>
          </w:tcPr>
          <w:p w14:paraId="509493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77.93</w:t>
            </w:r>
          </w:p>
        </w:tc>
        <w:tc>
          <w:tcPr>
            <w:tcW w:w="644" w:type="dxa"/>
            <w:noWrap/>
          </w:tcPr>
          <w:p w14:paraId="6EFCAA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78.07</w:t>
            </w:r>
          </w:p>
        </w:tc>
        <w:tc>
          <w:tcPr>
            <w:tcW w:w="644" w:type="dxa"/>
            <w:noWrap/>
          </w:tcPr>
          <w:p w14:paraId="6E15316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78.21</w:t>
            </w:r>
          </w:p>
        </w:tc>
        <w:tc>
          <w:tcPr>
            <w:tcW w:w="643" w:type="dxa"/>
            <w:noWrap/>
          </w:tcPr>
          <w:p w14:paraId="3E1442F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78.33</w:t>
            </w:r>
          </w:p>
        </w:tc>
        <w:tc>
          <w:tcPr>
            <w:tcW w:w="644" w:type="dxa"/>
            <w:noWrap/>
          </w:tcPr>
          <w:p w14:paraId="2A59A0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78.46</w:t>
            </w:r>
          </w:p>
        </w:tc>
        <w:tc>
          <w:tcPr>
            <w:tcW w:w="643" w:type="dxa"/>
            <w:noWrap/>
          </w:tcPr>
          <w:p w14:paraId="4B6C2CE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78.61</w:t>
            </w:r>
          </w:p>
        </w:tc>
        <w:tc>
          <w:tcPr>
            <w:tcW w:w="644" w:type="dxa"/>
            <w:noWrap/>
          </w:tcPr>
          <w:p w14:paraId="100328F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78.81</w:t>
            </w:r>
          </w:p>
        </w:tc>
        <w:tc>
          <w:tcPr>
            <w:tcW w:w="644" w:type="dxa"/>
            <w:noWrap/>
          </w:tcPr>
          <w:p w14:paraId="6447EC3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78.94</w:t>
            </w:r>
          </w:p>
        </w:tc>
        <w:tc>
          <w:tcPr>
            <w:tcW w:w="643" w:type="dxa"/>
            <w:noWrap/>
          </w:tcPr>
          <w:p w14:paraId="363DDB5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79.12</w:t>
            </w:r>
          </w:p>
        </w:tc>
        <w:tc>
          <w:tcPr>
            <w:tcW w:w="644" w:type="dxa"/>
            <w:noWrap/>
          </w:tcPr>
          <w:p w14:paraId="7E13640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79.28</w:t>
            </w:r>
          </w:p>
        </w:tc>
        <w:tc>
          <w:tcPr>
            <w:tcW w:w="643" w:type="dxa"/>
            <w:noWrap/>
          </w:tcPr>
          <w:p w14:paraId="48F143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79.45</w:t>
            </w:r>
          </w:p>
        </w:tc>
        <w:tc>
          <w:tcPr>
            <w:tcW w:w="644" w:type="dxa"/>
            <w:noWrap/>
          </w:tcPr>
          <w:p w14:paraId="6AC3C30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79.60</w:t>
            </w:r>
          </w:p>
        </w:tc>
        <w:tc>
          <w:tcPr>
            <w:tcW w:w="644" w:type="dxa"/>
            <w:noWrap/>
          </w:tcPr>
          <w:p w14:paraId="731EBB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79.76</w:t>
            </w:r>
          </w:p>
        </w:tc>
      </w:tr>
      <w:tr w:rsidR="0057339F" w:rsidRPr="00083AF3" w14:paraId="66D97520" w14:textId="77777777" w:rsidTr="00530076">
        <w:trPr>
          <w:trHeight w:val="300"/>
        </w:trPr>
        <w:tc>
          <w:tcPr>
            <w:tcW w:w="2127" w:type="dxa"/>
            <w:noWrap/>
            <w:hideMark/>
          </w:tcPr>
          <w:p w14:paraId="2F78B77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5239F4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4" w:type="dxa"/>
            <w:noWrap/>
            <w:hideMark/>
          </w:tcPr>
          <w:p w14:paraId="02A17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78.16</w:t>
            </w:r>
          </w:p>
        </w:tc>
        <w:tc>
          <w:tcPr>
            <w:tcW w:w="643" w:type="dxa"/>
            <w:noWrap/>
            <w:hideMark/>
          </w:tcPr>
          <w:p w14:paraId="081CCC0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78.79</w:t>
            </w:r>
          </w:p>
        </w:tc>
        <w:tc>
          <w:tcPr>
            <w:tcW w:w="644" w:type="dxa"/>
            <w:noWrap/>
            <w:hideMark/>
          </w:tcPr>
          <w:p w14:paraId="53CB1B1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78.27</w:t>
            </w:r>
          </w:p>
        </w:tc>
        <w:tc>
          <w:tcPr>
            <w:tcW w:w="643" w:type="dxa"/>
            <w:noWrap/>
            <w:hideMark/>
          </w:tcPr>
          <w:p w14:paraId="31DAC17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4" w:type="dxa"/>
            <w:noWrap/>
            <w:hideMark/>
          </w:tcPr>
          <w:p w14:paraId="303DFDA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78.45</w:t>
            </w:r>
          </w:p>
        </w:tc>
        <w:tc>
          <w:tcPr>
            <w:tcW w:w="644" w:type="dxa"/>
            <w:noWrap/>
            <w:hideMark/>
          </w:tcPr>
          <w:p w14:paraId="5537D0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78.23</w:t>
            </w:r>
          </w:p>
        </w:tc>
        <w:tc>
          <w:tcPr>
            <w:tcW w:w="643" w:type="dxa"/>
            <w:noWrap/>
          </w:tcPr>
          <w:p w14:paraId="5952DF2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B46E2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978EA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BBE6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9788BE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09B154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88CE74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091E43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EBEB4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0AD63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0968BFD4" w14:textId="77777777" w:rsidTr="00530076">
        <w:trPr>
          <w:trHeight w:val="300"/>
        </w:trPr>
        <w:tc>
          <w:tcPr>
            <w:tcW w:w="2127" w:type="dxa"/>
            <w:noWrap/>
          </w:tcPr>
          <w:p w14:paraId="3F6F306E"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Wales females</w:t>
            </w:r>
          </w:p>
        </w:tc>
        <w:tc>
          <w:tcPr>
            <w:tcW w:w="643" w:type="dxa"/>
            <w:noWrap/>
          </w:tcPr>
          <w:p w14:paraId="27A1C3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3DD9EC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8209EE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7C7AE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084B7B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E894E6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91E4F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C08C07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CBDFE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658AE5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32596F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1CC37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E83883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70E8E7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47C19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7F7FF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01E672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5A01C619" w14:textId="77777777" w:rsidTr="00530076">
        <w:trPr>
          <w:trHeight w:val="300"/>
        </w:trPr>
        <w:tc>
          <w:tcPr>
            <w:tcW w:w="2127" w:type="dxa"/>
            <w:noWrap/>
            <w:hideMark/>
          </w:tcPr>
          <w:p w14:paraId="1293EE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502CA1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82.53</w:t>
            </w:r>
          </w:p>
        </w:tc>
        <w:tc>
          <w:tcPr>
            <w:tcW w:w="644" w:type="dxa"/>
            <w:noWrap/>
          </w:tcPr>
          <w:p w14:paraId="5B4A25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82.73</w:t>
            </w:r>
          </w:p>
        </w:tc>
        <w:tc>
          <w:tcPr>
            <w:tcW w:w="643" w:type="dxa"/>
            <w:noWrap/>
          </w:tcPr>
          <w:p w14:paraId="4683E82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4" w:type="dxa"/>
            <w:noWrap/>
          </w:tcPr>
          <w:p w14:paraId="4D6E338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83.13</w:t>
            </w:r>
          </w:p>
        </w:tc>
        <w:tc>
          <w:tcPr>
            <w:tcW w:w="643" w:type="dxa"/>
            <w:noWrap/>
          </w:tcPr>
          <w:p w14:paraId="17BC8D1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83.33</w:t>
            </w:r>
          </w:p>
        </w:tc>
        <w:tc>
          <w:tcPr>
            <w:tcW w:w="644" w:type="dxa"/>
            <w:noWrap/>
          </w:tcPr>
          <w:p w14:paraId="377CFE7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83.52</w:t>
            </w:r>
          </w:p>
        </w:tc>
        <w:tc>
          <w:tcPr>
            <w:tcW w:w="644" w:type="dxa"/>
            <w:noWrap/>
          </w:tcPr>
          <w:p w14:paraId="513B495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83.72</w:t>
            </w:r>
          </w:p>
        </w:tc>
        <w:tc>
          <w:tcPr>
            <w:tcW w:w="643" w:type="dxa"/>
            <w:noWrap/>
          </w:tcPr>
          <w:p w14:paraId="6A7A53B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83.91</w:t>
            </w:r>
          </w:p>
        </w:tc>
        <w:tc>
          <w:tcPr>
            <w:tcW w:w="644" w:type="dxa"/>
            <w:noWrap/>
          </w:tcPr>
          <w:p w14:paraId="71EA990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84.12</w:t>
            </w:r>
          </w:p>
        </w:tc>
        <w:tc>
          <w:tcPr>
            <w:tcW w:w="643" w:type="dxa"/>
            <w:noWrap/>
          </w:tcPr>
          <w:p w14:paraId="4FFC891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84.32</w:t>
            </w:r>
          </w:p>
        </w:tc>
        <w:tc>
          <w:tcPr>
            <w:tcW w:w="644" w:type="dxa"/>
            <w:noWrap/>
          </w:tcPr>
          <w:p w14:paraId="2623129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84.52</w:t>
            </w:r>
          </w:p>
        </w:tc>
        <w:tc>
          <w:tcPr>
            <w:tcW w:w="644" w:type="dxa"/>
            <w:noWrap/>
          </w:tcPr>
          <w:p w14:paraId="2A8CF44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84.72</w:t>
            </w:r>
          </w:p>
        </w:tc>
        <w:tc>
          <w:tcPr>
            <w:tcW w:w="643" w:type="dxa"/>
            <w:noWrap/>
          </w:tcPr>
          <w:p w14:paraId="7C846E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7F96109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85.12</w:t>
            </w:r>
          </w:p>
        </w:tc>
        <w:tc>
          <w:tcPr>
            <w:tcW w:w="643" w:type="dxa"/>
            <w:noWrap/>
          </w:tcPr>
          <w:p w14:paraId="3B06C6D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85.32</w:t>
            </w:r>
          </w:p>
        </w:tc>
        <w:tc>
          <w:tcPr>
            <w:tcW w:w="644" w:type="dxa"/>
            <w:noWrap/>
          </w:tcPr>
          <w:p w14:paraId="0E06440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85.52</w:t>
            </w:r>
          </w:p>
        </w:tc>
        <w:tc>
          <w:tcPr>
            <w:tcW w:w="644" w:type="dxa"/>
            <w:noWrap/>
          </w:tcPr>
          <w:p w14:paraId="216C7CF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85.70</w:t>
            </w:r>
          </w:p>
        </w:tc>
      </w:tr>
      <w:tr w:rsidR="0057339F" w:rsidRPr="00083AF3" w14:paraId="2DCF6330" w14:textId="77777777" w:rsidTr="00530076">
        <w:trPr>
          <w:trHeight w:val="300"/>
        </w:trPr>
        <w:tc>
          <w:tcPr>
            <w:tcW w:w="2127" w:type="dxa"/>
            <w:noWrap/>
            <w:hideMark/>
          </w:tcPr>
          <w:p w14:paraId="11198EC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1C87AFD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83.09</w:t>
            </w:r>
          </w:p>
        </w:tc>
        <w:tc>
          <w:tcPr>
            <w:tcW w:w="644" w:type="dxa"/>
            <w:noWrap/>
          </w:tcPr>
          <w:p w14:paraId="1C7126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83.54</w:t>
            </w:r>
          </w:p>
        </w:tc>
        <w:tc>
          <w:tcPr>
            <w:tcW w:w="643" w:type="dxa"/>
            <w:noWrap/>
          </w:tcPr>
          <w:p w14:paraId="3BE6238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83.90</w:t>
            </w:r>
          </w:p>
        </w:tc>
        <w:tc>
          <w:tcPr>
            <w:tcW w:w="644" w:type="dxa"/>
            <w:noWrap/>
          </w:tcPr>
          <w:p w14:paraId="06ECBF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84.26</w:t>
            </w:r>
          </w:p>
        </w:tc>
        <w:tc>
          <w:tcPr>
            <w:tcW w:w="643" w:type="dxa"/>
            <w:noWrap/>
          </w:tcPr>
          <w:p w14:paraId="436C9E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84.57</w:t>
            </w:r>
          </w:p>
        </w:tc>
        <w:tc>
          <w:tcPr>
            <w:tcW w:w="644" w:type="dxa"/>
            <w:noWrap/>
          </w:tcPr>
          <w:p w14:paraId="390FC58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2D18FF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85.23</w:t>
            </w:r>
          </w:p>
        </w:tc>
        <w:tc>
          <w:tcPr>
            <w:tcW w:w="643" w:type="dxa"/>
            <w:noWrap/>
          </w:tcPr>
          <w:p w14:paraId="3315FF9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85.53</w:t>
            </w:r>
          </w:p>
        </w:tc>
        <w:tc>
          <w:tcPr>
            <w:tcW w:w="644" w:type="dxa"/>
            <w:noWrap/>
          </w:tcPr>
          <w:p w14:paraId="6DFC33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85.81</w:t>
            </w:r>
          </w:p>
        </w:tc>
        <w:tc>
          <w:tcPr>
            <w:tcW w:w="643" w:type="dxa"/>
            <w:noWrap/>
          </w:tcPr>
          <w:p w14:paraId="7F5D27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86.09</w:t>
            </w:r>
          </w:p>
        </w:tc>
        <w:tc>
          <w:tcPr>
            <w:tcW w:w="644" w:type="dxa"/>
            <w:noWrap/>
          </w:tcPr>
          <w:p w14:paraId="33B8B1E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86.37</w:t>
            </w:r>
          </w:p>
        </w:tc>
        <w:tc>
          <w:tcPr>
            <w:tcW w:w="644" w:type="dxa"/>
            <w:noWrap/>
          </w:tcPr>
          <w:p w14:paraId="4F8E90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86.63</w:t>
            </w:r>
          </w:p>
        </w:tc>
        <w:tc>
          <w:tcPr>
            <w:tcW w:w="643" w:type="dxa"/>
            <w:noWrap/>
          </w:tcPr>
          <w:p w14:paraId="2B4CB86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86.93</w:t>
            </w:r>
          </w:p>
        </w:tc>
        <w:tc>
          <w:tcPr>
            <w:tcW w:w="644" w:type="dxa"/>
            <w:noWrap/>
          </w:tcPr>
          <w:p w14:paraId="394A59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87.18</w:t>
            </w:r>
          </w:p>
        </w:tc>
        <w:tc>
          <w:tcPr>
            <w:tcW w:w="643" w:type="dxa"/>
            <w:noWrap/>
          </w:tcPr>
          <w:p w14:paraId="7463CAE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87.47</w:t>
            </w:r>
          </w:p>
        </w:tc>
        <w:tc>
          <w:tcPr>
            <w:tcW w:w="644" w:type="dxa"/>
            <w:noWrap/>
          </w:tcPr>
          <w:p w14:paraId="336C4AC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87.75</w:t>
            </w:r>
          </w:p>
        </w:tc>
        <w:tc>
          <w:tcPr>
            <w:tcW w:w="644" w:type="dxa"/>
            <w:noWrap/>
          </w:tcPr>
          <w:p w14:paraId="5C7C763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88.02</w:t>
            </w:r>
          </w:p>
        </w:tc>
      </w:tr>
      <w:tr w:rsidR="0057339F" w:rsidRPr="00083AF3" w14:paraId="1C7131FF" w14:textId="77777777" w:rsidTr="00530076">
        <w:trPr>
          <w:trHeight w:val="300"/>
        </w:trPr>
        <w:tc>
          <w:tcPr>
            <w:tcW w:w="2127" w:type="dxa"/>
            <w:noWrap/>
            <w:hideMark/>
          </w:tcPr>
          <w:p w14:paraId="081CE80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57FF1CB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81.97</w:t>
            </w:r>
          </w:p>
        </w:tc>
        <w:tc>
          <w:tcPr>
            <w:tcW w:w="644" w:type="dxa"/>
            <w:noWrap/>
          </w:tcPr>
          <w:p w14:paraId="70FDFB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3" w:type="dxa"/>
            <w:noWrap/>
          </w:tcPr>
          <w:p w14:paraId="5AB518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81.94</w:t>
            </w:r>
          </w:p>
        </w:tc>
        <w:tc>
          <w:tcPr>
            <w:tcW w:w="644" w:type="dxa"/>
            <w:noWrap/>
          </w:tcPr>
          <w:p w14:paraId="706748A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81.98</w:t>
            </w:r>
          </w:p>
        </w:tc>
        <w:tc>
          <w:tcPr>
            <w:tcW w:w="643" w:type="dxa"/>
            <w:noWrap/>
          </w:tcPr>
          <w:p w14:paraId="455B7B3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82.05</w:t>
            </w:r>
          </w:p>
        </w:tc>
        <w:tc>
          <w:tcPr>
            <w:tcW w:w="644" w:type="dxa"/>
            <w:noWrap/>
          </w:tcPr>
          <w:p w14:paraId="61930F0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82.14</w:t>
            </w:r>
          </w:p>
        </w:tc>
        <w:tc>
          <w:tcPr>
            <w:tcW w:w="644" w:type="dxa"/>
            <w:noWrap/>
          </w:tcPr>
          <w:p w14:paraId="61B53B4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82.24</w:t>
            </w:r>
          </w:p>
        </w:tc>
        <w:tc>
          <w:tcPr>
            <w:tcW w:w="643" w:type="dxa"/>
            <w:noWrap/>
          </w:tcPr>
          <w:p w14:paraId="00B070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82.32</w:t>
            </w:r>
          </w:p>
        </w:tc>
        <w:tc>
          <w:tcPr>
            <w:tcW w:w="644" w:type="dxa"/>
            <w:noWrap/>
          </w:tcPr>
          <w:p w14:paraId="0BD331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82.40</w:t>
            </w:r>
          </w:p>
        </w:tc>
        <w:tc>
          <w:tcPr>
            <w:tcW w:w="643" w:type="dxa"/>
            <w:noWrap/>
          </w:tcPr>
          <w:p w14:paraId="40121D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82.51</w:t>
            </w:r>
          </w:p>
        </w:tc>
        <w:tc>
          <w:tcPr>
            <w:tcW w:w="644" w:type="dxa"/>
            <w:noWrap/>
          </w:tcPr>
          <w:p w14:paraId="12103AB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tcPr>
          <w:p w14:paraId="13A9E3C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82.75</w:t>
            </w:r>
          </w:p>
        </w:tc>
        <w:tc>
          <w:tcPr>
            <w:tcW w:w="643" w:type="dxa"/>
            <w:noWrap/>
          </w:tcPr>
          <w:p w14:paraId="779382C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4" w:type="dxa"/>
            <w:noWrap/>
          </w:tcPr>
          <w:p w14:paraId="710D35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83.00</w:t>
            </w:r>
          </w:p>
        </w:tc>
        <w:tc>
          <w:tcPr>
            <w:tcW w:w="643" w:type="dxa"/>
            <w:noWrap/>
          </w:tcPr>
          <w:p w14:paraId="22D50EB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83.12</w:t>
            </w:r>
          </w:p>
        </w:tc>
        <w:tc>
          <w:tcPr>
            <w:tcW w:w="644" w:type="dxa"/>
            <w:noWrap/>
          </w:tcPr>
          <w:p w14:paraId="62A1C92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83.23</w:t>
            </w:r>
          </w:p>
        </w:tc>
        <w:tc>
          <w:tcPr>
            <w:tcW w:w="644" w:type="dxa"/>
            <w:noWrap/>
          </w:tcPr>
          <w:p w14:paraId="73AF057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83.35</w:t>
            </w:r>
          </w:p>
        </w:tc>
      </w:tr>
      <w:tr w:rsidR="0057339F" w:rsidRPr="00083AF3" w14:paraId="79EB534A" w14:textId="77777777" w:rsidTr="00530076">
        <w:trPr>
          <w:trHeight w:val="300"/>
        </w:trPr>
        <w:tc>
          <w:tcPr>
            <w:tcW w:w="2127" w:type="dxa"/>
            <w:noWrap/>
            <w:hideMark/>
          </w:tcPr>
          <w:p w14:paraId="3D97CB0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035542C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82.09</w:t>
            </w:r>
          </w:p>
        </w:tc>
        <w:tc>
          <w:tcPr>
            <w:tcW w:w="644" w:type="dxa"/>
            <w:noWrap/>
            <w:hideMark/>
          </w:tcPr>
          <w:p w14:paraId="78F0C28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82.13</w:t>
            </w:r>
          </w:p>
        </w:tc>
        <w:tc>
          <w:tcPr>
            <w:tcW w:w="643" w:type="dxa"/>
            <w:noWrap/>
            <w:hideMark/>
          </w:tcPr>
          <w:p w14:paraId="4764CD1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82.61</w:t>
            </w:r>
          </w:p>
        </w:tc>
        <w:tc>
          <w:tcPr>
            <w:tcW w:w="644" w:type="dxa"/>
            <w:noWrap/>
            <w:hideMark/>
          </w:tcPr>
          <w:p w14:paraId="011D579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82.03</w:t>
            </w:r>
          </w:p>
        </w:tc>
        <w:tc>
          <w:tcPr>
            <w:tcW w:w="643" w:type="dxa"/>
            <w:noWrap/>
            <w:hideMark/>
          </w:tcPr>
          <w:p w14:paraId="5DB6A42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82.42</w:t>
            </w:r>
          </w:p>
        </w:tc>
        <w:tc>
          <w:tcPr>
            <w:tcW w:w="644" w:type="dxa"/>
            <w:noWrap/>
            <w:hideMark/>
          </w:tcPr>
          <w:p w14:paraId="42C389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82.39</w:t>
            </w:r>
          </w:p>
        </w:tc>
        <w:tc>
          <w:tcPr>
            <w:tcW w:w="644" w:type="dxa"/>
            <w:noWrap/>
            <w:hideMark/>
          </w:tcPr>
          <w:p w14:paraId="627E5D3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82.19</w:t>
            </w:r>
          </w:p>
        </w:tc>
        <w:tc>
          <w:tcPr>
            <w:tcW w:w="643" w:type="dxa"/>
            <w:noWrap/>
          </w:tcPr>
          <w:p w14:paraId="24CC15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46B34C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FD386F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ED63B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E16F68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1FBDEA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69A599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A6B6E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67E58F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826F75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5DF07025" w14:textId="77777777" w:rsidTr="00530076">
        <w:trPr>
          <w:trHeight w:val="300"/>
        </w:trPr>
        <w:tc>
          <w:tcPr>
            <w:tcW w:w="2127" w:type="dxa"/>
            <w:noWrap/>
          </w:tcPr>
          <w:p w14:paraId="53E72ECD"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UK males</w:t>
            </w:r>
          </w:p>
        </w:tc>
        <w:tc>
          <w:tcPr>
            <w:tcW w:w="643" w:type="dxa"/>
            <w:noWrap/>
          </w:tcPr>
          <w:p w14:paraId="66FB3E1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F8B085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3CB228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2F9899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A201DD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D251BC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3A8033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F8FAE2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6197E0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B04239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8D5297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4A5D3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8A981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CC991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691B1FF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50A526AF"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AC9E20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22503D56" w14:textId="77777777" w:rsidTr="00530076">
        <w:trPr>
          <w:trHeight w:val="300"/>
        </w:trPr>
        <w:tc>
          <w:tcPr>
            <w:tcW w:w="2127" w:type="dxa"/>
            <w:noWrap/>
            <w:hideMark/>
          </w:tcPr>
          <w:p w14:paraId="6C0B1A6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00FFB4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79.05</w:t>
            </w:r>
          </w:p>
        </w:tc>
        <w:tc>
          <w:tcPr>
            <w:tcW w:w="644" w:type="dxa"/>
            <w:noWrap/>
          </w:tcPr>
          <w:p w14:paraId="6CAA8B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79.33</w:t>
            </w:r>
          </w:p>
        </w:tc>
        <w:tc>
          <w:tcPr>
            <w:tcW w:w="643" w:type="dxa"/>
            <w:noWrap/>
          </w:tcPr>
          <w:p w14:paraId="65A7F38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79.61</w:t>
            </w:r>
          </w:p>
        </w:tc>
        <w:tc>
          <w:tcPr>
            <w:tcW w:w="644" w:type="dxa"/>
            <w:noWrap/>
          </w:tcPr>
          <w:p w14:paraId="7736BAE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79.89</w:t>
            </w:r>
          </w:p>
        </w:tc>
        <w:tc>
          <w:tcPr>
            <w:tcW w:w="643" w:type="dxa"/>
            <w:noWrap/>
          </w:tcPr>
          <w:p w14:paraId="09AC9AC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80.17</w:t>
            </w:r>
          </w:p>
        </w:tc>
        <w:tc>
          <w:tcPr>
            <w:tcW w:w="644" w:type="dxa"/>
            <w:noWrap/>
          </w:tcPr>
          <w:p w14:paraId="3DBB08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80.45</w:t>
            </w:r>
          </w:p>
        </w:tc>
        <w:tc>
          <w:tcPr>
            <w:tcW w:w="644" w:type="dxa"/>
            <w:noWrap/>
          </w:tcPr>
          <w:p w14:paraId="4B4E97D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80.73</w:t>
            </w:r>
          </w:p>
        </w:tc>
        <w:tc>
          <w:tcPr>
            <w:tcW w:w="643" w:type="dxa"/>
            <w:noWrap/>
          </w:tcPr>
          <w:p w14:paraId="2124D3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81.00</w:t>
            </w:r>
          </w:p>
        </w:tc>
        <w:tc>
          <w:tcPr>
            <w:tcW w:w="644" w:type="dxa"/>
            <w:noWrap/>
          </w:tcPr>
          <w:p w14:paraId="1CE1030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81.29</w:t>
            </w:r>
          </w:p>
        </w:tc>
        <w:tc>
          <w:tcPr>
            <w:tcW w:w="643" w:type="dxa"/>
            <w:noWrap/>
          </w:tcPr>
          <w:p w14:paraId="7F3D13E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81.57</w:t>
            </w:r>
          </w:p>
        </w:tc>
        <w:tc>
          <w:tcPr>
            <w:tcW w:w="644" w:type="dxa"/>
            <w:noWrap/>
          </w:tcPr>
          <w:p w14:paraId="65317D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81.85</w:t>
            </w:r>
          </w:p>
        </w:tc>
        <w:tc>
          <w:tcPr>
            <w:tcW w:w="644" w:type="dxa"/>
            <w:noWrap/>
          </w:tcPr>
          <w:p w14:paraId="369EF5A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82.13</w:t>
            </w:r>
          </w:p>
        </w:tc>
        <w:tc>
          <w:tcPr>
            <w:tcW w:w="643" w:type="dxa"/>
            <w:noWrap/>
          </w:tcPr>
          <w:p w14:paraId="0B43467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82.41</w:t>
            </w:r>
          </w:p>
        </w:tc>
        <w:tc>
          <w:tcPr>
            <w:tcW w:w="644" w:type="dxa"/>
            <w:noWrap/>
          </w:tcPr>
          <w:p w14:paraId="2EF1FBB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82.69</w:t>
            </w:r>
          </w:p>
        </w:tc>
        <w:tc>
          <w:tcPr>
            <w:tcW w:w="643" w:type="dxa"/>
            <w:noWrap/>
          </w:tcPr>
          <w:p w14:paraId="1451C0A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82.97</w:t>
            </w:r>
          </w:p>
        </w:tc>
        <w:tc>
          <w:tcPr>
            <w:tcW w:w="644" w:type="dxa"/>
            <w:noWrap/>
          </w:tcPr>
          <w:p w14:paraId="1F59344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83.25</w:t>
            </w:r>
          </w:p>
        </w:tc>
        <w:tc>
          <w:tcPr>
            <w:tcW w:w="644" w:type="dxa"/>
            <w:noWrap/>
          </w:tcPr>
          <w:p w14:paraId="3C36ED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83.52</w:t>
            </w:r>
          </w:p>
        </w:tc>
      </w:tr>
      <w:tr w:rsidR="0057339F" w:rsidRPr="00083AF3" w14:paraId="7559C2F8" w14:textId="77777777" w:rsidTr="00530076">
        <w:trPr>
          <w:trHeight w:val="300"/>
        </w:trPr>
        <w:tc>
          <w:tcPr>
            <w:tcW w:w="2127" w:type="dxa"/>
            <w:noWrap/>
            <w:hideMark/>
          </w:tcPr>
          <w:p w14:paraId="7B4DBDF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707EAA7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79.36</w:t>
            </w:r>
          </w:p>
        </w:tc>
        <w:tc>
          <w:tcPr>
            <w:tcW w:w="644" w:type="dxa"/>
            <w:noWrap/>
          </w:tcPr>
          <w:p w14:paraId="465F68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79.77</w:t>
            </w:r>
          </w:p>
        </w:tc>
        <w:tc>
          <w:tcPr>
            <w:tcW w:w="643" w:type="dxa"/>
            <w:noWrap/>
          </w:tcPr>
          <w:p w14:paraId="5549657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80.14</w:t>
            </w:r>
          </w:p>
        </w:tc>
        <w:tc>
          <w:tcPr>
            <w:tcW w:w="644" w:type="dxa"/>
            <w:noWrap/>
          </w:tcPr>
          <w:p w14:paraId="7BC6CC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80.51</w:t>
            </w:r>
          </w:p>
        </w:tc>
        <w:tc>
          <w:tcPr>
            <w:tcW w:w="643" w:type="dxa"/>
            <w:noWrap/>
          </w:tcPr>
          <w:p w14:paraId="149449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80.85</w:t>
            </w:r>
          </w:p>
        </w:tc>
        <w:tc>
          <w:tcPr>
            <w:tcW w:w="644" w:type="dxa"/>
            <w:noWrap/>
          </w:tcPr>
          <w:p w14:paraId="17D8255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81.21</w:t>
            </w:r>
          </w:p>
        </w:tc>
        <w:tc>
          <w:tcPr>
            <w:tcW w:w="644" w:type="dxa"/>
            <w:noWrap/>
          </w:tcPr>
          <w:p w14:paraId="5A1C206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81.55</w:t>
            </w:r>
          </w:p>
        </w:tc>
        <w:tc>
          <w:tcPr>
            <w:tcW w:w="643" w:type="dxa"/>
            <w:noWrap/>
          </w:tcPr>
          <w:p w14:paraId="04145EC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81.88</w:t>
            </w:r>
          </w:p>
        </w:tc>
        <w:tc>
          <w:tcPr>
            <w:tcW w:w="644" w:type="dxa"/>
            <w:noWrap/>
          </w:tcPr>
          <w:p w14:paraId="1C838FD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82.20</w:t>
            </w:r>
          </w:p>
        </w:tc>
        <w:tc>
          <w:tcPr>
            <w:tcW w:w="643" w:type="dxa"/>
            <w:noWrap/>
          </w:tcPr>
          <w:p w14:paraId="7E3300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82.53</w:t>
            </w:r>
          </w:p>
        </w:tc>
        <w:tc>
          <w:tcPr>
            <w:tcW w:w="644" w:type="dxa"/>
            <w:noWrap/>
          </w:tcPr>
          <w:p w14:paraId="059D97D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82.86</w:t>
            </w:r>
          </w:p>
        </w:tc>
        <w:tc>
          <w:tcPr>
            <w:tcW w:w="644" w:type="dxa"/>
            <w:noWrap/>
          </w:tcPr>
          <w:p w14:paraId="09D66E2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83.17</w:t>
            </w:r>
          </w:p>
        </w:tc>
        <w:tc>
          <w:tcPr>
            <w:tcW w:w="643" w:type="dxa"/>
            <w:noWrap/>
          </w:tcPr>
          <w:p w14:paraId="024D2C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83.50</w:t>
            </w:r>
          </w:p>
        </w:tc>
        <w:tc>
          <w:tcPr>
            <w:tcW w:w="644" w:type="dxa"/>
            <w:noWrap/>
          </w:tcPr>
          <w:p w14:paraId="65AD61E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83.81</w:t>
            </w:r>
          </w:p>
        </w:tc>
        <w:tc>
          <w:tcPr>
            <w:tcW w:w="643" w:type="dxa"/>
            <w:noWrap/>
          </w:tcPr>
          <w:p w14:paraId="4790D54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84.14</w:t>
            </w:r>
          </w:p>
        </w:tc>
        <w:tc>
          <w:tcPr>
            <w:tcW w:w="644" w:type="dxa"/>
            <w:noWrap/>
          </w:tcPr>
          <w:p w14:paraId="1A51C0E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84.46</w:t>
            </w:r>
          </w:p>
        </w:tc>
        <w:tc>
          <w:tcPr>
            <w:tcW w:w="644" w:type="dxa"/>
            <w:noWrap/>
          </w:tcPr>
          <w:p w14:paraId="4D634BA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84.79</w:t>
            </w:r>
          </w:p>
        </w:tc>
      </w:tr>
      <w:tr w:rsidR="0057339F" w:rsidRPr="00083AF3" w14:paraId="48A88A06" w14:textId="77777777" w:rsidTr="00530076">
        <w:trPr>
          <w:trHeight w:val="300"/>
        </w:trPr>
        <w:tc>
          <w:tcPr>
            <w:tcW w:w="2127" w:type="dxa"/>
            <w:noWrap/>
            <w:hideMark/>
          </w:tcPr>
          <w:p w14:paraId="0F998F9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11276D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78.74</w:t>
            </w:r>
          </w:p>
        </w:tc>
        <w:tc>
          <w:tcPr>
            <w:tcW w:w="644" w:type="dxa"/>
            <w:noWrap/>
          </w:tcPr>
          <w:p w14:paraId="308F5E9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78.90</w:t>
            </w:r>
          </w:p>
        </w:tc>
        <w:tc>
          <w:tcPr>
            <w:tcW w:w="643" w:type="dxa"/>
            <w:noWrap/>
          </w:tcPr>
          <w:p w14:paraId="072CC3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79.07</w:t>
            </w:r>
          </w:p>
        </w:tc>
        <w:tc>
          <w:tcPr>
            <w:tcW w:w="644" w:type="dxa"/>
            <w:noWrap/>
          </w:tcPr>
          <w:p w14:paraId="5B42231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79.27</w:t>
            </w:r>
          </w:p>
        </w:tc>
        <w:tc>
          <w:tcPr>
            <w:tcW w:w="643" w:type="dxa"/>
            <w:noWrap/>
          </w:tcPr>
          <w:p w14:paraId="1349948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79.47</w:t>
            </w:r>
          </w:p>
        </w:tc>
        <w:tc>
          <w:tcPr>
            <w:tcW w:w="644" w:type="dxa"/>
            <w:noWrap/>
          </w:tcPr>
          <w:p w14:paraId="08D4E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79.70</w:t>
            </w:r>
          </w:p>
        </w:tc>
        <w:tc>
          <w:tcPr>
            <w:tcW w:w="644" w:type="dxa"/>
            <w:noWrap/>
          </w:tcPr>
          <w:p w14:paraId="6B6C6D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79.92</w:t>
            </w:r>
          </w:p>
        </w:tc>
        <w:tc>
          <w:tcPr>
            <w:tcW w:w="643" w:type="dxa"/>
            <w:noWrap/>
          </w:tcPr>
          <w:p w14:paraId="399F24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80.14</w:t>
            </w:r>
          </w:p>
        </w:tc>
        <w:tc>
          <w:tcPr>
            <w:tcW w:w="644" w:type="dxa"/>
            <w:noWrap/>
          </w:tcPr>
          <w:p w14:paraId="2959205F"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80.36</w:t>
            </w:r>
          </w:p>
        </w:tc>
        <w:tc>
          <w:tcPr>
            <w:tcW w:w="643" w:type="dxa"/>
            <w:noWrap/>
          </w:tcPr>
          <w:p w14:paraId="5B3BA8C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80.59</w:t>
            </w:r>
          </w:p>
        </w:tc>
        <w:tc>
          <w:tcPr>
            <w:tcW w:w="644" w:type="dxa"/>
            <w:noWrap/>
          </w:tcPr>
          <w:p w14:paraId="1AC723C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80.84</w:t>
            </w:r>
          </w:p>
        </w:tc>
        <w:tc>
          <w:tcPr>
            <w:tcW w:w="644" w:type="dxa"/>
            <w:noWrap/>
          </w:tcPr>
          <w:p w14:paraId="64B44D5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81.06</w:t>
            </w:r>
          </w:p>
        </w:tc>
        <w:tc>
          <w:tcPr>
            <w:tcW w:w="643" w:type="dxa"/>
            <w:noWrap/>
          </w:tcPr>
          <w:p w14:paraId="740766A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81.30</w:t>
            </w:r>
          </w:p>
        </w:tc>
        <w:tc>
          <w:tcPr>
            <w:tcW w:w="644" w:type="dxa"/>
            <w:noWrap/>
          </w:tcPr>
          <w:p w14:paraId="5AFA1E6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81.54</w:t>
            </w:r>
          </w:p>
        </w:tc>
        <w:tc>
          <w:tcPr>
            <w:tcW w:w="643" w:type="dxa"/>
            <w:noWrap/>
          </w:tcPr>
          <w:p w14:paraId="486C906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81.78</w:t>
            </w:r>
          </w:p>
        </w:tc>
        <w:tc>
          <w:tcPr>
            <w:tcW w:w="644" w:type="dxa"/>
            <w:noWrap/>
          </w:tcPr>
          <w:p w14:paraId="07ECDAD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82.01</w:t>
            </w:r>
          </w:p>
        </w:tc>
        <w:tc>
          <w:tcPr>
            <w:tcW w:w="644" w:type="dxa"/>
            <w:noWrap/>
          </w:tcPr>
          <w:p w14:paraId="2493797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82.25</w:t>
            </w:r>
          </w:p>
        </w:tc>
      </w:tr>
      <w:tr w:rsidR="0057339F" w:rsidRPr="00083AF3" w14:paraId="31DBADE6" w14:textId="77777777" w:rsidTr="00530076">
        <w:trPr>
          <w:trHeight w:val="300"/>
        </w:trPr>
        <w:tc>
          <w:tcPr>
            <w:tcW w:w="2127" w:type="dxa"/>
            <w:noWrap/>
            <w:hideMark/>
          </w:tcPr>
          <w:p w14:paraId="04C3EB5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6B271B7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78.95</w:t>
            </w:r>
          </w:p>
        </w:tc>
        <w:tc>
          <w:tcPr>
            <w:tcW w:w="644" w:type="dxa"/>
            <w:noWrap/>
            <w:hideMark/>
          </w:tcPr>
          <w:p w14:paraId="5654FE3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78.98</w:t>
            </w:r>
          </w:p>
        </w:tc>
        <w:tc>
          <w:tcPr>
            <w:tcW w:w="643" w:type="dxa"/>
            <w:noWrap/>
            <w:hideMark/>
          </w:tcPr>
          <w:p w14:paraId="15AA66E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79.25</w:t>
            </w:r>
          </w:p>
        </w:tc>
        <w:tc>
          <w:tcPr>
            <w:tcW w:w="644" w:type="dxa"/>
            <w:noWrap/>
            <w:hideMark/>
          </w:tcPr>
          <w:p w14:paraId="453B096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79.04</w:t>
            </w:r>
          </w:p>
        </w:tc>
        <w:tc>
          <w:tcPr>
            <w:tcW w:w="643" w:type="dxa"/>
            <w:noWrap/>
            <w:hideMark/>
          </w:tcPr>
          <w:p w14:paraId="04E4B1E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79.21</w:t>
            </w:r>
          </w:p>
        </w:tc>
        <w:tc>
          <w:tcPr>
            <w:tcW w:w="644" w:type="dxa"/>
            <w:noWrap/>
            <w:hideMark/>
          </w:tcPr>
          <w:p w14:paraId="548A8E1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79.28</w:t>
            </w:r>
          </w:p>
        </w:tc>
        <w:tc>
          <w:tcPr>
            <w:tcW w:w="644" w:type="dxa"/>
            <w:noWrap/>
            <w:hideMark/>
          </w:tcPr>
          <w:p w14:paraId="6279DCA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79.24</w:t>
            </w:r>
          </w:p>
        </w:tc>
        <w:tc>
          <w:tcPr>
            <w:tcW w:w="643" w:type="dxa"/>
            <w:noWrap/>
          </w:tcPr>
          <w:p w14:paraId="7812B36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079743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E6C87A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49CB6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B02339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E81501E"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1EB4DE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B18DAA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3883D6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CA8C6B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44EF0944" w14:textId="77777777" w:rsidTr="00530076">
        <w:trPr>
          <w:trHeight w:val="300"/>
        </w:trPr>
        <w:tc>
          <w:tcPr>
            <w:tcW w:w="2127" w:type="dxa"/>
            <w:noWrap/>
          </w:tcPr>
          <w:p w14:paraId="53AB2778" w14:textId="77777777" w:rsidR="0057339F" w:rsidRDefault="0057339F" w:rsidP="0057339F">
            <w:pPr>
              <w:rPr>
                <w:rFonts w:ascii="Calibri" w:hAnsi="Calibri" w:cs="Calibri"/>
                <w:b/>
                <w:bCs/>
                <w:color w:val="000000"/>
                <w:sz w:val="18"/>
                <w:szCs w:val="18"/>
              </w:rPr>
            </w:pPr>
            <w:r>
              <w:rPr>
                <w:rFonts w:ascii="Calibri" w:hAnsi="Calibri" w:cs="Calibri"/>
                <w:b/>
                <w:bCs/>
                <w:color w:val="000000"/>
                <w:sz w:val="18"/>
                <w:szCs w:val="18"/>
              </w:rPr>
              <w:t>UK females</w:t>
            </w:r>
          </w:p>
        </w:tc>
        <w:tc>
          <w:tcPr>
            <w:tcW w:w="643" w:type="dxa"/>
            <w:noWrap/>
          </w:tcPr>
          <w:p w14:paraId="68161B6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3264571"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E42BFAA"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1BFBEC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74062F2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C4BF61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92C7AD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3A71639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2B05AD6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13D95E2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14FE821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2D1B0D5"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41799440"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0392FE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5CF044F4"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89224C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9999B7D"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r w:rsidR="0057339F" w:rsidRPr="00083AF3" w14:paraId="3544D6B7" w14:textId="77777777" w:rsidTr="00530076">
        <w:trPr>
          <w:trHeight w:val="300"/>
        </w:trPr>
        <w:tc>
          <w:tcPr>
            <w:tcW w:w="2127" w:type="dxa"/>
            <w:noWrap/>
            <w:hideMark/>
          </w:tcPr>
          <w:p w14:paraId="21433D0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Median projection</w:t>
            </w:r>
          </w:p>
        </w:tc>
        <w:tc>
          <w:tcPr>
            <w:tcW w:w="643" w:type="dxa"/>
            <w:noWrap/>
          </w:tcPr>
          <w:p w14:paraId="2B89591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82.92</w:t>
            </w:r>
          </w:p>
        </w:tc>
        <w:tc>
          <w:tcPr>
            <w:tcW w:w="644" w:type="dxa"/>
            <w:noWrap/>
          </w:tcPr>
          <w:p w14:paraId="4F2C750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83.13</w:t>
            </w:r>
          </w:p>
        </w:tc>
        <w:tc>
          <w:tcPr>
            <w:tcW w:w="643" w:type="dxa"/>
            <w:noWrap/>
          </w:tcPr>
          <w:p w14:paraId="7791FF3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83.34</w:t>
            </w:r>
          </w:p>
        </w:tc>
        <w:tc>
          <w:tcPr>
            <w:tcW w:w="644" w:type="dxa"/>
            <w:noWrap/>
          </w:tcPr>
          <w:p w14:paraId="36F960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83.55</w:t>
            </w:r>
          </w:p>
        </w:tc>
        <w:tc>
          <w:tcPr>
            <w:tcW w:w="643" w:type="dxa"/>
            <w:noWrap/>
          </w:tcPr>
          <w:p w14:paraId="17E61EC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83.76</w:t>
            </w:r>
          </w:p>
        </w:tc>
        <w:tc>
          <w:tcPr>
            <w:tcW w:w="644" w:type="dxa"/>
            <w:noWrap/>
          </w:tcPr>
          <w:p w14:paraId="723856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83.97</w:t>
            </w:r>
          </w:p>
        </w:tc>
        <w:tc>
          <w:tcPr>
            <w:tcW w:w="644" w:type="dxa"/>
            <w:noWrap/>
          </w:tcPr>
          <w:p w14:paraId="7661C0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84.17</w:t>
            </w:r>
          </w:p>
        </w:tc>
        <w:tc>
          <w:tcPr>
            <w:tcW w:w="643" w:type="dxa"/>
            <w:noWrap/>
          </w:tcPr>
          <w:p w14:paraId="1F2E5AD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84.38</w:t>
            </w:r>
          </w:p>
        </w:tc>
        <w:tc>
          <w:tcPr>
            <w:tcW w:w="644" w:type="dxa"/>
            <w:noWrap/>
          </w:tcPr>
          <w:p w14:paraId="50604A1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84.59</w:t>
            </w:r>
          </w:p>
        </w:tc>
        <w:tc>
          <w:tcPr>
            <w:tcW w:w="643" w:type="dxa"/>
            <w:noWrap/>
          </w:tcPr>
          <w:p w14:paraId="1906451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84.81</w:t>
            </w:r>
          </w:p>
        </w:tc>
        <w:tc>
          <w:tcPr>
            <w:tcW w:w="644" w:type="dxa"/>
            <w:noWrap/>
          </w:tcPr>
          <w:p w14:paraId="2095782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85.02</w:t>
            </w:r>
          </w:p>
        </w:tc>
        <w:tc>
          <w:tcPr>
            <w:tcW w:w="644" w:type="dxa"/>
            <w:noWrap/>
          </w:tcPr>
          <w:p w14:paraId="212FEA4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85.23</w:t>
            </w:r>
          </w:p>
        </w:tc>
        <w:tc>
          <w:tcPr>
            <w:tcW w:w="643" w:type="dxa"/>
            <w:noWrap/>
          </w:tcPr>
          <w:p w14:paraId="463B8BC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85.44</w:t>
            </w:r>
          </w:p>
        </w:tc>
        <w:tc>
          <w:tcPr>
            <w:tcW w:w="644" w:type="dxa"/>
            <w:noWrap/>
          </w:tcPr>
          <w:p w14:paraId="756DE69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85.65</w:t>
            </w:r>
          </w:p>
        </w:tc>
        <w:tc>
          <w:tcPr>
            <w:tcW w:w="643" w:type="dxa"/>
            <w:noWrap/>
          </w:tcPr>
          <w:p w14:paraId="14335F5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85.86</w:t>
            </w:r>
          </w:p>
        </w:tc>
        <w:tc>
          <w:tcPr>
            <w:tcW w:w="644" w:type="dxa"/>
            <w:noWrap/>
          </w:tcPr>
          <w:p w14:paraId="11DE0AB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86.06</w:t>
            </w:r>
          </w:p>
        </w:tc>
        <w:tc>
          <w:tcPr>
            <w:tcW w:w="644" w:type="dxa"/>
            <w:noWrap/>
          </w:tcPr>
          <w:p w14:paraId="0E4CD9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86.26</w:t>
            </w:r>
          </w:p>
        </w:tc>
      </w:tr>
      <w:tr w:rsidR="0057339F" w:rsidRPr="00083AF3" w14:paraId="70745157" w14:textId="77777777" w:rsidTr="00530076">
        <w:trPr>
          <w:trHeight w:val="300"/>
        </w:trPr>
        <w:tc>
          <w:tcPr>
            <w:tcW w:w="2127" w:type="dxa"/>
            <w:noWrap/>
            <w:hideMark/>
          </w:tcPr>
          <w:p w14:paraId="2CEE08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Upper 95th percentile</w:t>
            </w:r>
          </w:p>
        </w:tc>
        <w:tc>
          <w:tcPr>
            <w:tcW w:w="643" w:type="dxa"/>
            <w:noWrap/>
          </w:tcPr>
          <w:p w14:paraId="42C0E89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83.31</w:t>
            </w:r>
          </w:p>
        </w:tc>
        <w:tc>
          <w:tcPr>
            <w:tcW w:w="644" w:type="dxa"/>
            <w:noWrap/>
          </w:tcPr>
          <w:p w14:paraId="7DA8677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83.68</w:t>
            </w:r>
          </w:p>
        </w:tc>
        <w:tc>
          <w:tcPr>
            <w:tcW w:w="643" w:type="dxa"/>
            <w:noWrap/>
          </w:tcPr>
          <w:p w14:paraId="4095FBF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84.00</w:t>
            </w:r>
          </w:p>
        </w:tc>
        <w:tc>
          <w:tcPr>
            <w:tcW w:w="644" w:type="dxa"/>
            <w:noWrap/>
          </w:tcPr>
          <w:p w14:paraId="54EF6A4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84.32</w:t>
            </w:r>
          </w:p>
        </w:tc>
        <w:tc>
          <w:tcPr>
            <w:tcW w:w="643" w:type="dxa"/>
            <w:noWrap/>
          </w:tcPr>
          <w:p w14:paraId="7FCCE6D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84.61</w:t>
            </w:r>
          </w:p>
        </w:tc>
        <w:tc>
          <w:tcPr>
            <w:tcW w:w="644" w:type="dxa"/>
            <w:noWrap/>
          </w:tcPr>
          <w:p w14:paraId="72C0465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84.92</w:t>
            </w:r>
          </w:p>
        </w:tc>
        <w:tc>
          <w:tcPr>
            <w:tcW w:w="644" w:type="dxa"/>
            <w:noWrap/>
          </w:tcPr>
          <w:p w14:paraId="5556F35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85.20</w:t>
            </w:r>
          </w:p>
        </w:tc>
        <w:tc>
          <w:tcPr>
            <w:tcW w:w="643" w:type="dxa"/>
            <w:noWrap/>
          </w:tcPr>
          <w:p w14:paraId="03C1F6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85.48</w:t>
            </w:r>
          </w:p>
        </w:tc>
        <w:tc>
          <w:tcPr>
            <w:tcW w:w="644" w:type="dxa"/>
            <w:noWrap/>
          </w:tcPr>
          <w:p w14:paraId="431E029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85.74</w:t>
            </w:r>
          </w:p>
        </w:tc>
        <w:tc>
          <w:tcPr>
            <w:tcW w:w="643" w:type="dxa"/>
            <w:noWrap/>
          </w:tcPr>
          <w:p w14:paraId="7155CE0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86.01</w:t>
            </w:r>
          </w:p>
        </w:tc>
        <w:tc>
          <w:tcPr>
            <w:tcW w:w="644" w:type="dxa"/>
            <w:noWrap/>
          </w:tcPr>
          <w:p w14:paraId="03CE5384"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86.28</w:t>
            </w:r>
          </w:p>
        </w:tc>
        <w:tc>
          <w:tcPr>
            <w:tcW w:w="644" w:type="dxa"/>
            <w:noWrap/>
          </w:tcPr>
          <w:p w14:paraId="1D66A86D"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86.53</w:t>
            </w:r>
          </w:p>
        </w:tc>
        <w:tc>
          <w:tcPr>
            <w:tcW w:w="643" w:type="dxa"/>
            <w:noWrap/>
          </w:tcPr>
          <w:p w14:paraId="06581D4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86.81</w:t>
            </w:r>
          </w:p>
        </w:tc>
        <w:tc>
          <w:tcPr>
            <w:tcW w:w="644" w:type="dxa"/>
            <w:noWrap/>
          </w:tcPr>
          <w:p w14:paraId="7D68627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87.05</w:t>
            </w:r>
          </w:p>
        </w:tc>
        <w:tc>
          <w:tcPr>
            <w:tcW w:w="643" w:type="dxa"/>
            <w:noWrap/>
          </w:tcPr>
          <w:p w14:paraId="289767F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87.32</w:t>
            </w:r>
          </w:p>
        </w:tc>
        <w:tc>
          <w:tcPr>
            <w:tcW w:w="644" w:type="dxa"/>
            <w:noWrap/>
          </w:tcPr>
          <w:p w14:paraId="537C7A0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87.58</w:t>
            </w:r>
          </w:p>
        </w:tc>
        <w:tc>
          <w:tcPr>
            <w:tcW w:w="644" w:type="dxa"/>
            <w:noWrap/>
          </w:tcPr>
          <w:p w14:paraId="696205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87.85</w:t>
            </w:r>
          </w:p>
        </w:tc>
      </w:tr>
      <w:tr w:rsidR="0057339F" w:rsidRPr="00083AF3" w14:paraId="59E91D5E" w14:textId="77777777" w:rsidTr="00530076">
        <w:trPr>
          <w:trHeight w:val="300"/>
        </w:trPr>
        <w:tc>
          <w:tcPr>
            <w:tcW w:w="2127" w:type="dxa"/>
            <w:noWrap/>
            <w:hideMark/>
          </w:tcPr>
          <w:p w14:paraId="39617C4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Lower 95th percentile</w:t>
            </w:r>
          </w:p>
        </w:tc>
        <w:tc>
          <w:tcPr>
            <w:tcW w:w="643" w:type="dxa"/>
            <w:noWrap/>
          </w:tcPr>
          <w:p w14:paraId="6BE98B6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82.54</w:t>
            </w:r>
          </w:p>
        </w:tc>
        <w:tc>
          <w:tcPr>
            <w:tcW w:w="644" w:type="dxa"/>
            <w:noWrap/>
          </w:tcPr>
          <w:p w14:paraId="7996DA6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82.59</w:t>
            </w:r>
          </w:p>
        </w:tc>
        <w:tc>
          <w:tcPr>
            <w:tcW w:w="643" w:type="dxa"/>
            <w:noWrap/>
          </w:tcPr>
          <w:p w14:paraId="2B462499"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tcPr>
          <w:p w14:paraId="3CF6C07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82.77</w:t>
            </w:r>
          </w:p>
        </w:tc>
        <w:tc>
          <w:tcPr>
            <w:tcW w:w="643" w:type="dxa"/>
            <w:noWrap/>
          </w:tcPr>
          <w:p w14:paraId="6141BE76"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82.88</w:t>
            </w:r>
          </w:p>
        </w:tc>
        <w:tc>
          <w:tcPr>
            <w:tcW w:w="644" w:type="dxa"/>
            <w:noWrap/>
          </w:tcPr>
          <w:p w14:paraId="3234A8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83.02</w:t>
            </w:r>
          </w:p>
        </w:tc>
        <w:tc>
          <w:tcPr>
            <w:tcW w:w="644" w:type="dxa"/>
            <w:noWrap/>
          </w:tcPr>
          <w:p w14:paraId="291F1BB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83.16</w:t>
            </w:r>
          </w:p>
        </w:tc>
        <w:tc>
          <w:tcPr>
            <w:tcW w:w="643" w:type="dxa"/>
            <w:noWrap/>
          </w:tcPr>
          <w:p w14:paraId="29770908"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83.29</w:t>
            </w:r>
          </w:p>
        </w:tc>
        <w:tc>
          <w:tcPr>
            <w:tcW w:w="644" w:type="dxa"/>
            <w:noWrap/>
          </w:tcPr>
          <w:p w14:paraId="56A251A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83.42</w:t>
            </w:r>
          </w:p>
        </w:tc>
        <w:tc>
          <w:tcPr>
            <w:tcW w:w="643" w:type="dxa"/>
            <w:noWrap/>
          </w:tcPr>
          <w:p w14:paraId="2C23FE3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83.57</w:t>
            </w:r>
          </w:p>
        </w:tc>
        <w:tc>
          <w:tcPr>
            <w:tcW w:w="644" w:type="dxa"/>
            <w:noWrap/>
          </w:tcPr>
          <w:p w14:paraId="7BDB54F2"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83.75</w:t>
            </w:r>
          </w:p>
        </w:tc>
        <w:tc>
          <w:tcPr>
            <w:tcW w:w="644" w:type="dxa"/>
            <w:noWrap/>
          </w:tcPr>
          <w:p w14:paraId="2856BC2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83.88</w:t>
            </w:r>
          </w:p>
        </w:tc>
        <w:tc>
          <w:tcPr>
            <w:tcW w:w="643" w:type="dxa"/>
            <w:noWrap/>
          </w:tcPr>
          <w:p w14:paraId="227C0D57"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84.04</w:t>
            </w:r>
          </w:p>
        </w:tc>
        <w:tc>
          <w:tcPr>
            <w:tcW w:w="644" w:type="dxa"/>
            <w:noWrap/>
          </w:tcPr>
          <w:p w14:paraId="0C1883CC"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84.20</w:t>
            </w:r>
          </w:p>
        </w:tc>
        <w:tc>
          <w:tcPr>
            <w:tcW w:w="643" w:type="dxa"/>
            <w:noWrap/>
          </w:tcPr>
          <w:p w14:paraId="2384DD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84.36</w:t>
            </w:r>
          </w:p>
        </w:tc>
        <w:tc>
          <w:tcPr>
            <w:tcW w:w="644" w:type="dxa"/>
            <w:noWrap/>
          </w:tcPr>
          <w:p w14:paraId="3B37765B"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84.51</w:t>
            </w:r>
          </w:p>
        </w:tc>
        <w:tc>
          <w:tcPr>
            <w:tcW w:w="644" w:type="dxa"/>
            <w:noWrap/>
          </w:tcPr>
          <w:p w14:paraId="59C4471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84.66</w:t>
            </w:r>
          </w:p>
        </w:tc>
      </w:tr>
      <w:tr w:rsidR="0057339F" w:rsidRPr="00083AF3" w14:paraId="19650935" w14:textId="77777777" w:rsidTr="00530076">
        <w:trPr>
          <w:trHeight w:val="300"/>
        </w:trPr>
        <w:tc>
          <w:tcPr>
            <w:tcW w:w="2127" w:type="dxa"/>
            <w:noWrap/>
            <w:hideMark/>
          </w:tcPr>
          <w:p w14:paraId="5F188653"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Actual trend</w:t>
            </w:r>
          </w:p>
        </w:tc>
        <w:tc>
          <w:tcPr>
            <w:tcW w:w="643" w:type="dxa"/>
            <w:noWrap/>
            <w:hideMark/>
          </w:tcPr>
          <w:p w14:paraId="4AE5FC9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82.66</w:t>
            </w:r>
          </w:p>
        </w:tc>
        <w:tc>
          <w:tcPr>
            <w:tcW w:w="644" w:type="dxa"/>
            <w:noWrap/>
            <w:hideMark/>
          </w:tcPr>
          <w:p w14:paraId="7416F50E"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82.74</w:t>
            </w:r>
          </w:p>
        </w:tc>
        <w:tc>
          <w:tcPr>
            <w:tcW w:w="643" w:type="dxa"/>
            <w:noWrap/>
            <w:hideMark/>
          </w:tcPr>
          <w:p w14:paraId="2FC404A3"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82.99</w:t>
            </w:r>
          </w:p>
        </w:tc>
        <w:tc>
          <w:tcPr>
            <w:tcW w:w="644" w:type="dxa"/>
            <w:noWrap/>
            <w:hideMark/>
          </w:tcPr>
          <w:p w14:paraId="0DF2A015"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82.71</w:t>
            </w:r>
          </w:p>
        </w:tc>
        <w:tc>
          <w:tcPr>
            <w:tcW w:w="643" w:type="dxa"/>
            <w:noWrap/>
            <w:hideMark/>
          </w:tcPr>
          <w:p w14:paraId="2FF40851"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82.87</w:t>
            </w:r>
          </w:p>
        </w:tc>
        <w:tc>
          <w:tcPr>
            <w:tcW w:w="644" w:type="dxa"/>
            <w:noWrap/>
            <w:hideMark/>
          </w:tcPr>
          <w:p w14:paraId="3FEFD83A"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82.98</w:t>
            </w:r>
          </w:p>
        </w:tc>
        <w:tc>
          <w:tcPr>
            <w:tcW w:w="644" w:type="dxa"/>
            <w:noWrap/>
            <w:hideMark/>
          </w:tcPr>
          <w:p w14:paraId="6F4709E0" w14:textId="77777777" w:rsidR="0057339F" w:rsidRDefault="0057339F" w:rsidP="0057339F">
            <w:pPr>
              <w:jc w:val="right"/>
              <w:rPr>
                <w:rFonts w:ascii="Calibri" w:hAnsi="Calibri" w:cs="Calibri"/>
                <w:color w:val="000000"/>
                <w:sz w:val="18"/>
                <w:szCs w:val="18"/>
              </w:rPr>
            </w:pPr>
            <w:r>
              <w:rPr>
                <w:rFonts w:ascii="Calibri" w:hAnsi="Calibri" w:cs="Calibri"/>
                <w:color w:val="000000"/>
                <w:sz w:val="18"/>
                <w:szCs w:val="18"/>
              </w:rPr>
              <w:t>82.93</w:t>
            </w:r>
          </w:p>
        </w:tc>
        <w:tc>
          <w:tcPr>
            <w:tcW w:w="643" w:type="dxa"/>
            <w:noWrap/>
          </w:tcPr>
          <w:p w14:paraId="1352CA4B"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6A2752B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19D54E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BCE1522"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7C0D6136"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2857523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38FAA289"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3" w:type="dxa"/>
            <w:noWrap/>
          </w:tcPr>
          <w:p w14:paraId="023A3A57"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0EDCC38C"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c>
          <w:tcPr>
            <w:tcW w:w="644" w:type="dxa"/>
            <w:noWrap/>
          </w:tcPr>
          <w:p w14:paraId="46467E38" w14:textId="77777777" w:rsidR="0057339F" w:rsidRDefault="0057339F" w:rsidP="0057339F">
            <w:pPr>
              <w:rPr>
                <w:rFonts w:ascii="Calibri" w:hAnsi="Calibri" w:cs="Calibri"/>
                <w:color w:val="000000"/>
                <w:sz w:val="18"/>
                <w:szCs w:val="18"/>
              </w:rPr>
            </w:pPr>
            <w:r>
              <w:rPr>
                <w:rFonts w:ascii="Calibri" w:hAnsi="Calibri" w:cs="Calibri"/>
                <w:color w:val="000000"/>
                <w:sz w:val="18"/>
                <w:szCs w:val="18"/>
              </w:rPr>
              <w:t> </w:t>
            </w:r>
          </w:p>
        </w:tc>
      </w:tr>
    </w:tbl>
    <w:p w14:paraId="541EE815" w14:textId="77777777" w:rsidR="00F02DC2" w:rsidRDefault="00F02DC2" w:rsidP="009F0D1D">
      <w:pPr>
        <w:rPr>
          <w:rFonts w:asciiTheme="majorHAnsi" w:hAnsiTheme="majorHAnsi"/>
        </w:rPr>
      </w:pPr>
    </w:p>
    <w:p w14:paraId="40BA3F73" w14:textId="77777777" w:rsidR="0049662F" w:rsidRDefault="0049662F">
      <w:pPr>
        <w:rPr>
          <w:rFonts w:asciiTheme="majorHAnsi" w:hAnsiTheme="majorHAnsi"/>
        </w:rPr>
        <w:sectPr w:rsidR="0049662F" w:rsidSect="00083AF3">
          <w:pgSz w:w="15840" w:h="12240" w:orient="landscape"/>
          <w:pgMar w:top="1440" w:right="1440" w:bottom="1440" w:left="1440" w:header="720" w:footer="720" w:gutter="0"/>
          <w:cols w:space="720"/>
          <w:docGrid w:linePitch="326"/>
        </w:sectPr>
      </w:pPr>
    </w:p>
    <w:p w14:paraId="4421061B" w14:textId="77777777" w:rsidR="00716EB2" w:rsidRPr="0049662F" w:rsidRDefault="00716EB2">
      <w:pPr>
        <w:rPr>
          <w:rFonts w:asciiTheme="majorHAnsi" w:hAnsiTheme="majorHAnsi"/>
        </w:rPr>
      </w:pPr>
      <w:r w:rsidRPr="00716EB2">
        <w:rPr>
          <w:rFonts w:asciiTheme="majorHAnsi" w:hAnsiTheme="majorHAnsi"/>
          <w:b/>
          <w:sz w:val="28"/>
          <w:szCs w:val="28"/>
        </w:rPr>
        <w:lastRenderedPageBreak/>
        <w:t>Discussion</w:t>
      </w:r>
    </w:p>
    <w:p w14:paraId="41F3FFCB" w14:textId="77777777" w:rsidR="00716EB2" w:rsidRPr="0049662F" w:rsidRDefault="0049662F">
      <w:pPr>
        <w:rPr>
          <w:rFonts w:asciiTheme="majorHAnsi" w:hAnsiTheme="majorHAnsi"/>
          <w:b/>
        </w:rPr>
      </w:pPr>
      <w:r w:rsidRPr="0049662F">
        <w:rPr>
          <w:rFonts w:asciiTheme="majorHAnsi" w:hAnsiTheme="majorHAnsi"/>
          <w:b/>
        </w:rPr>
        <w:t>Main results</w:t>
      </w:r>
    </w:p>
    <w:p w14:paraId="48A8DB3F" w14:textId="77777777" w:rsidR="0049662F" w:rsidRDefault="00AC7225">
      <w:pPr>
        <w:rPr>
          <w:rFonts w:asciiTheme="majorHAnsi" w:hAnsiTheme="majorHAnsi"/>
        </w:rPr>
      </w:pPr>
      <w:r>
        <w:rPr>
          <w:rFonts w:asciiTheme="majorHAnsi" w:hAnsiTheme="majorHAnsi"/>
        </w:rPr>
        <w:t>Life expectancy trends in the UK overall, and for England, Northern Ireland, Scotland and Wales, diverged between 2012 and 2018 from those experienced previously. B</w:t>
      </w:r>
      <w:r w:rsidRPr="00AC7225">
        <w:rPr>
          <w:rFonts w:asciiTheme="majorHAnsi" w:hAnsiTheme="majorHAnsi"/>
        </w:rPr>
        <w:t>ased on the 1990-2011 baseline, life expectancy was lower than the median projection in 2018</w:t>
      </w:r>
      <w:r>
        <w:rPr>
          <w:rFonts w:asciiTheme="majorHAnsi" w:hAnsiTheme="majorHAnsi"/>
        </w:rPr>
        <w:t xml:space="preserve"> by</w:t>
      </w:r>
      <w:r w:rsidRPr="00AC7225">
        <w:rPr>
          <w:rFonts w:asciiTheme="majorHAnsi" w:hAnsiTheme="majorHAnsi"/>
        </w:rPr>
        <w:t xml:space="preserve"> </w:t>
      </w:r>
      <w:r>
        <w:rPr>
          <w:rFonts w:asciiTheme="majorHAnsi" w:hAnsiTheme="majorHAnsi"/>
        </w:rPr>
        <w:t xml:space="preserve">1.22 and 1.52 years, </w:t>
      </w:r>
      <w:r w:rsidRPr="00AC7225">
        <w:rPr>
          <w:rFonts w:asciiTheme="majorHAnsi" w:hAnsiTheme="majorHAnsi"/>
        </w:rPr>
        <w:t xml:space="preserve">1.44 and 0.95 years, 1.30 and 1.44 years, 1.53 and 1.63 years, and 1.24 and 1.49 years for females and males in </w:t>
      </w:r>
      <w:r>
        <w:rPr>
          <w:rFonts w:asciiTheme="majorHAnsi" w:hAnsiTheme="majorHAnsi"/>
        </w:rPr>
        <w:t xml:space="preserve">England, </w:t>
      </w:r>
      <w:r w:rsidRPr="00AC7225">
        <w:rPr>
          <w:rFonts w:asciiTheme="majorHAnsi" w:hAnsiTheme="majorHAnsi"/>
        </w:rPr>
        <w:t>Northern Ireland, Scotland, Wales and the UK overall</w:t>
      </w:r>
      <w:r>
        <w:rPr>
          <w:rFonts w:asciiTheme="majorHAnsi" w:hAnsiTheme="majorHAnsi"/>
        </w:rPr>
        <w:t>,</w:t>
      </w:r>
      <w:r w:rsidRPr="00AC7225">
        <w:rPr>
          <w:rFonts w:asciiTheme="majorHAnsi" w:hAnsiTheme="majorHAnsi"/>
        </w:rPr>
        <w:t xml:space="preserve"> respectively. </w:t>
      </w:r>
      <w:r w:rsidR="00181AE3">
        <w:rPr>
          <w:rFonts w:asciiTheme="majorHAnsi" w:hAnsiTheme="majorHAnsi"/>
        </w:rPr>
        <w:t xml:space="preserve">To get back to this previous trend by 2028, </w:t>
      </w:r>
      <w:r w:rsidR="00181AE3" w:rsidRPr="00181AE3">
        <w:rPr>
          <w:rFonts w:asciiTheme="majorHAnsi" w:hAnsiTheme="majorHAnsi"/>
        </w:rPr>
        <w:t xml:space="preserve">annual increases in life expectancy of </w:t>
      </w:r>
      <w:r w:rsidRPr="00181AE3">
        <w:rPr>
          <w:rFonts w:asciiTheme="majorHAnsi" w:hAnsiTheme="majorHAnsi"/>
        </w:rPr>
        <w:t>0.33 and 0.44 years</w:t>
      </w:r>
      <w:r w:rsidR="00181AE3" w:rsidRPr="00181AE3">
        <w:rPr>
          <w:rFonts w:asciiTheme="majorHAnsi" w:hAnsiTheme="majorHAnsi"/>
        </w:rPr>
        <w:t xml:space="preserve">, </w:t>
      </w:r>
      <w:r w:rsidRPr="00181AE3">
        <w:rPr>
          <w:rFonts w:asciiTheme="majorHAnsi" w:hAnsiTheme="majorHAnsi"/>
        </w:rPr>
        <w:t xml:space="preserve">0.35 and 0.37 years, 0.40 and 0.35 years, 0.35 and 0.42 years, and 0.33 and 0.43 years, for females and males in </w:t>
      </w:r>
      <w:r w:rsidR="00181AE3" w:rsidRPr="00181AE3">
        <w:rPr>
          <w:rFonts w:asciiTheme="majorHAnsi" w:hAnsiTheme="majorHAnsi"/>
        </w:rPr>
        <w:t xml:space="preserve">England, </w:t>
      </w:r>
      <w:r w:rsidRPr="00181AE3">
        <w:rPr>
          <w:rFonts w:asciiTheme="majorHAnsi" w:hAnsiTheme="majorHAnsi"/>
        </w:rPr>
        <w:t>Northern Ireland, Scotland, Wales and the UK overall respectively</w:t>
      </w:r>
      <w:r w:rsidR="00181AE3" w:rsidRPr="00181AE3">
        <w:rPr>
          <w:rFonts w:asciiTheme="majorHAnsi" w:hAnsiTheme="majorHAnsi"/>
        </w:rPr>
        <w:t xml:space="preserve"> would be required each year from 2018</w:t>
      </w:r>
      <w:r w:rsidRPr="00181AE3">
        <w:rPr>
          <w:rFonts w:asciiTheme="majorHAnsi" w:hAnsiTheme="majorHAnsi"/>
        </w:rPr>
        <w:t>.</w:t>
      </w:r>
      <w:r w:rsidR="00181AE3">
        <w:rPr>
          <w:rFonts w:asciiTheme="majorHAnsi" w:hAnsiTheme="majorHAnsi"/>
        </w:rPr>
        <w:t xml:space="preserve"> </w:t>
      </w:r>
      <w:r w:rsidR="00446F5A">
        <w:rPr>
          <w:rFonts w:asciiTheme="majorHAnsi" w:hAnsiTheme="majorHAnsi"/>
        </w:rPr>
        <w:t xml:space="preserve">The longer baseline period </w:t>
      </w:r>
      <w:ins w:id="14" w:author="Ramsay JM (Julie)" w:date="2019-12-05T16:02:00Z">
        <w:r w:rsidR="005B4EF1">
          <w:rPr>
            <w:rFonts w:asciiTheme="majorHAnsi" w:hAnsiTheme="majorHAnsi"/>
          </w:rPr>
          <w:t xml:space="preserve">(1981-2011) </w:t>
        </w:r>
      </w:ins>
      <w:r w:rsidR="00446F5A">
        <w:rPr>
          <w:rFonts w:asciiTheme="majorHAnsi" w:hAnsiTheme="majorHAnsi"/>
        </w:rPr>
        <w:t xml:space="preserve">projects a slightly lower future life expectancy for Scotland, England and the UK, slightly reducing the gap </w:t>
      </w:r>
      <w:r w:rsidR="00181AE3">
        <w:rPr>
          <w:rFonts w:asciiTheme="majorHAnsi" w:hAnsiTheme="majorHAnsi"/>
        </w:rPr>
        <w:t>between the current life expectancies and the projected medians</w:t>
      </w:r>
      <w:r w:rsidR="00446F5A">
        <w:rPr>
          <w:rFonts w:asciiTheme="majorHAnsi" w:hAnsiTheme="majorHAnsi"/>
        </w:rPr>
        <w:t xml:space="preserve"> for those populations</w:t>
      </w:r>
      <w:r w:rsidR="00181AE3">
        <w:rPr>
          <w:rFonts w:asciiTheme="majorHAnsi" w:hAnsiTheme="majorHAnsi"/>
        </w:rPr>
        <w:t xml:space="preserve">. </w:t>
      </w:r>
    </w:p>
    <w:p w14:paraId="10EFEB30" w14:textId="77777777" w:rsidR="0049662F" w:rsidRPr="0049662F" w:rsidRDefault="0049662F">
      <w:pPr>
        <w:rPr>
          <w:rFonts w:asciiTheme="majorHAnsi" w:hAnsiTheme="majorHAnsi"/>
          <w:b/>
        </w:rPr>
      </w:pPr>
      <w:r w:rsidRPr="0049662F">
        <w:rPr>
          <w:rFonts w:asciiTheme="majorHAnsi" w:hAnsiTheme="majorHAnsi"/>
          <w:b/>
        </w:rPr>
        <w:t xml:space="preserve">Strengths and limitations </w:t>
      </w:r>
    </w:p>
    <w:p w14:paraId="5F1E481C" w14:textId="77777777" w:rsidR="00446F5A" w:rsidRDefault="00181AE3">
      <w:pPr>
        <w:rPr>
          <w:rFonts w:asciiTheme="majorHAnsi" w:hAnsiTheme="majorHAnsi"/>
        </w:rPr>
      </w:pPr>
      <w:r>
        <w:rPr>
          <w:rFonts w:asciiTheme="majorHAnsi" w:hAnsiTheme="majorHAnsi"/>
        </w:rPr>
        <w:t xml:space="preserve">Our approach to projecting life expectancy follows common practice and reflects the variance between years for the baseline period. This also provides a cone of uncertainty based on this variance to guide judgement on how likely or otherwise the observed trends are. </w:t>
      </w:r>
      <w:commentRangeStart w:id="15"/>
      <w:r w:rsidR="00446F5A">
        <w:rPr>
          <w:rFonts w:asciiTheme="majorHAnsi" w:hAnsiTheme="majorHAnsi"/>
        </w:rPr>
        <w:t>The cones of uncertainty are wider in Northern Ireland and Wales</w:t>
      </w:r>
      <w:commentRangeEnd w:id="15"/>
      <w:r w:rsidR="005B4EF1">
        <w:rPr>
          <w:rStyle w:val="CommentReference"/>
        </w:rPr>
        <w:commentReference w:id="15"/>
      </w:r>
      <w:r w:rsidR="00446F5A">
        <w:rPr>
          <w:rFonts w:asciiTheme="majorHAnsi" w:hAnsiTheme="majorHAnsi"/>
        </w:rPr>
        <w:t xml:space="preserve"> reflecting the smaller population sizes and consequent greater year-to-year variation in the life expectancy figures during the baseline periods. </w:t>
      </w:r>
      <w:r>
        <w:rPr>
          <w:rFonts w:asciiTheme="majorHAnsi" w:hAnsiTheme="majorHAnsi"/>
        </w:rPr>
        <w:t>Varying the length of t</w:t>
      </w:r>
      <w:r w:rsidR="00446F5A">
        <w:rPr>
          <w:rFonts w:asciiTheme="majorHAnsi" w:hAnsiTheme="majorHAnsi"/>
        </w:rPr>
        <w:t>he baseline period slightly</w:t>
      </w:r>
      <w:r>
        <w:rPr>
          <w:rFonts w:asciiTheme="majorHAnsi" w:hAnsiTheme="majorHAnsi"/>
        </w:rPr>
        <w:t xml:space="preserve"> changes the median projection, reflecting </w:t>
      </w:r>
      <w:r w:rsidR="00446F5A">
        <w:rPr>
          <w:rFonts w:asciiTheme="majorHAnsi" w:hAnsiTheme="majorHAnsi"/>
        </w:rPr>
        <w:t>some, limited,</w:t>
      </w:r>
      <w:r>
        <w:rPr>
          <w:rFonts w:asciiTheme="majorHAnsi" w:hAnsiTheme="majorHAnsi"/>
        </w:rPr>
        <w:t xml:space="preserve"> uncertainty in what can b</w:t>
      </w:r>
      <w:r w:rsidR="00446F5A">
        <w:rPr>
          <w:rFonts w:asciiTheme="majorHAnsi" w:hAnsiTheme="majorHAnsi"/>
        </w:rPr>
        <w:t>e considered the counterfactual expected</w:t>
      </w:r>
      <w:r>
        <w:rPr>
          <w:rFonts w:asciiTheme="majorHAnsi" w:hAnsiTheme="majorHAnsi"/>
        </w:rPr>
        <w:t xml:space="preserve"> life expectancy. It is also possible that using a different year for ending the baseline period and conducting the projection would change the results</w:t>
      </w:r>
      <w:ins w:id="16" w:author="Ramsay JM (Julie)" w:date="2019-12-05T16:06:00Z">
        <w:r w:rsidR="005B4EF1">
          <w:rPr>
            <w:rFonts w:asciiTheme="majorHAnsi" w:hAnsiTheme="majorHAnsi"/>
          </w:rPr>
          <w:t xml:space="preserve"> slightly</w:t>
        </w:r>
      </w:ins>
      <w:r>
        <w:rPr>
          <w:rFonts w:asciiTheme="majorHAnsi" w:hAnsiTheme="majorHAnsi"/>
        </w:rPr>
        <w:t xml:space="preserve">. </w:t>
      </w:r>
    </w:p>
    <w:p w14:paraId="27C13270" w14:textId="77777777" w:rsidR="0049662F" w:rsidRDefault="00446F5A">
      <w:pPr>
        <w:rPr>
          <w:rFonts w:asciiTheme="majorHAnsi" w:hAnsiTheme="majorHAnsi"/>
        </w:rPr>
      </w:pPr>
      <w:r>
        <w:rPr>
          <w:rFonts w:asciiTheme="majorHAnsi" w:hAnsiTheme="majorHAnsi"/>
        </w:rPr>
        <w:t xml:space="preserve">We </w:t>
      </w:r>
      <w:r w:rsidR="00181AE3">
        <w:rPr>
          <w:rFonts w:asciiTheme="majorHAnsi" w:hAnsiTheme="majorHAnsi"/>
        </w:rPr>
        <w:t xml:space="preserve"> do not consider the projections given here as ‘ideal’ or ‘aspirational’ targets, given that they do not consider the need for ‘catch-up’ for those nations which already experience lower life expectancy such as Scotland, Northern Ireland and Wales. We </w:t>
      </w:r>
      <w:r>
        <w:rPr>
          <w:rFonts w:asciiTheme="majorHAnsi" w:hAnsiTheme="majorHAnsi"/>
        </w:rPr>
        <w:t xml:space="preserve">also </w:t>
      </w:r>
      <w:r w:rsidR="00181AE3">
        <w:rPr>
          <w:rFonts w:asciiTheme="majorHAnsi" w:hAnsiTheme="majorHAnsi"/>
        </w:rPr>
        <w:t xml:space="preserve">do not examine in this paper inequalities in mortality, something that is known to be increasing across </w:t>
      </w:r>
      <w:r w:rsidR="00FF4F1E">
        <w:rPr>
          <w:rFonts w:asciiTheme="majorHAnsi" w:hAnsiTheme="majorHAnsi"/>
        </w:rPr>
        <w:t>Scotland, England &amp; Wales but not Northern Ireland</w:t>
      </w:r>
      <w:r w:rsidR="00181AE3">
        <w:rPr>
          <w:rFonts w:asciiTheme="majorHAnsi" w:hAnsiTheme="majorHAnsi"/>
        </w:rPr>
        <w:t>.</w:t>
      </w:r>
      <w:r>
        <w:rPr>
          <w:rStyle w:val="EndnoteReference"/>
          <w:rFonts w:asciiTheme="majorHAnsi" w:hAnsiTheme="majorHAnsi"/>
        </w:rPr>
        <w:endnoteReference w:id="18"/>
      </w:r>
      <w:r>
        <w:rPr>
          <w:rFonts w:asciiTheme="majorHAnsi" w:hAnsiTheme="majorHAnsi"/>
          <w:vertAlign w:val="superscript"/>
        </w:rPr>
        <w:t xml:space="preserve"> </w:t>
      </w:r>
      <w:r w:rsidR="00FF4F1E">
        <w:rPr>
          <w:rStyle w:val="EndnoteReference"/>
          <w:rFonts w:asciiTheme="majorHAnsi" w:hAnsiTheme="majorHAnsi"/>
        </w:rPr>
        <w:endnoteReference w:id="19"/>
      </w:r>
      <w:r w:rsidR="00FF4F1E">
        <w:rPr>
          <w:rFonts w:asciiTheme="majorHAnsi" w:hAnsiTheme="majorHAnsi"/>
          <w:vertAlign w:val="superscript"/>
        </w:rPr>
        <w:t xml:space="preserve"> </w:t>
      </w:r>
      <w:r>
        <w:rPr>
          <w:rStyle w:val="EndnoteReference"/>
          <w:rFonts w:asciiTheme="majorHAnsi" w:hAnsiTheme="majorHAnsi"/>
        </w:rPr>
        <w:endnoteReference w:id="20"/>
      </w:r>
      <w:r w:rsidR="00181AE3">
        <w:rPr>
          <w:rFonts w:asciiTheme="majorHAnsi" w:hAnsiTheme="majorHAnsi"/>
        </w:rPr>
        <w:t xml:space="preserve"> Narrowing inequalities in mortality is important in its own right, but is therefore also important if the population </w:t>
      </w:r>
      <w:del w:id="17" w:author="Ramsay JM (Julie)" w:date="2019-12-05T16:07:00Z">
        <w:r w:rsidR="00181AE3" w:rsidDel="005B4EF1">
          <w:rPr>
            <w:rFonts w:asciiTheme="majorHAnsi" w:hAnsiTheme="majorHAnsi"/>
          </w:rPr>
          <w:delText xml:space="preserve">mean </w:delText>
        </w:r>
      </w:del>
      <w:ins w:id="18" w:author="Ramsay JM (Julie)" w:date="2019-12-05T16:07:00Z">
        <w:r w:rsidR="005B4EF1">
          <w:rPr>
            <w:rFonts w:asciiTheme="majorHAnsi" w:hAnsiTheme="majorHAnsi"/>
          </w:rPr>
          <w:t>life expectancy</w:t>
        </w:r>
        <w:r w:rsidR="005B4EF1">
          <w:rPr>
            <w:rFonts w:asciiTheme="majorHAnsi" w:hAnsiTheme="majorHAnsi"/>
          </w:rPr>
          <w:t xml:space="preserve"> </w:t>
        </w:r>
      </w:ins>
      <w:r w:rsidR="00181AE3">
        <w:rPr>
          <w:rFonts w:asciiTheme="majorHAnsi" w:hAnsiTheme="majorHAnsi"/>
        </w:rPr>
        <w:t xml:space="preserve">is to be increased rapidly. </w:t>
      </w:r>
    </w:p>
    <w:p w14:paraId="39B8CB7A" w14:textId="77777777" w:rsidR="0049662F" w:rsidRPr="0049662F" w:rsidRDefault="0049662F">
      <w:pPr>
        <w:rPr>
          <w:rFonts w:asciiTheme="majorHAnsi" w:hAnsiTheme="majorHAnsi"/>
          <w:b/>
        </w:rPr>
      </w:pPr>
      <w:r w:rsidRPr="0049662F">
        <w:rPr>
          <w:rFonts w:asciiTheme="majorHAnsi" w:hAnsiTheme="majorHAnsi"/>
          <w:b/>
        </w:rPr>
        <w:t>How this fits with the existing literature</w:t>
      </w:r>
    </w:p>
    <w:p w14:paraId="0162EA88" w14:textId="77777777" w:rsidR="0049662F" w:rsidRDefault="00C56C44">
      <w:pPr>
        <w:rPr>
          <w:rFonts w:asciiTheme="majorHAnsi" w:hAnsiTheme="majorHAnsi"/>
        </w:rPr>
      </w:pPr>
      <w:r>
        <w:rPr>
          <w:rFonts w:asciiTheme="majorHAnsi" w:hAnsiTheme="majorHAnsi"/>
        </w:rPr>
        <w:t xml:space="preserve">Much of the </w:t>
      </w:r>
      <w:r w:rsidR="00181AE3">
        <w:rPr>
          <w:rFonts w:asciiTheme="majorHAnsi" w:hAnsiTheme="majorHAnsi"/>
        </w:rPr>
        <w:t xml:space="preserve">current literature </w:t>
      </w:r>
      <w:r>
        <w:rPr>
          <w:rFonts w:asciiTheme="majorHAnsi" w:hAnsiTheme="majorHAnsi"/>
        </w:rPr>
        <w:t xml:space="preserve">and debate </w:t>
      </w:r>
      <w:r w:rsidR="00181AE3">
        <w:rPr>
          <w:rFonts w:asciiTheme="majorHAnsi" w:hAnsiTheme="majorHAnsi"/>
        </w:rPr>
        <w:t>in this area focuses on short-term variations in life expectancy and mortality</w:t>
      </w:r>
      <w:r>
        <w:rPr>
          <w:rFonts w:asciiTheme="majorHAnsi" w:hAnsiTheme="majorHAnsi"/>
        </w:rPr>
        <w:t>, and the extent to which it might be explicable by deaths in 2015,</w:t>
      </w:r>
      <w:r w:rsidR="00181AE3">
        <w:rPr>
          <w:rFonts w:asciiTheme="majorHAnsi" w:hAnsiTheme="majorHAnsi"/>
        </w:rPr>
        <w:t xml:space="preserve"> rather than the extent to which the recent data has diverged from the previous trends.</w:t>
      </w:r>
      <w:r w:rsidRPr="00C56C44">
        <w:rPr>
          <w:rFonts w:asciiTheme="majorHAnsi" w:hAnsiTheme="majorHAnsi"/>
          <w:vertAlign w:val="superscript"/>
        </w:rPr>
        <w:fldChar w:fldCharType="begin"/>
      </w:r>
      <w:r w:rsidRPr="00C56C44">
        <w:rPr>
          <w:rFonts w:asciiTheme="majorHAnsi" w:hAnsiTheme="majorHAnsi"/>
          <w:vertAlign w:val="superscript"/>
        </w:rPr>
        <w:instrText xml:space="preserve"> NOTEREF _Ref25608392 \h </w:instrText>
      </w:r>
      <w:r>
        <w:rPr>
          <w:rFonts w:asciiTheme="majorHAnsi" w:hAnsiTheme="majorHAnsi"/>
          <w:vertAlign w:val="superscript"/>
        </w:rPr>
        <w:instrText xml:space="preserve"> \* MERGEFORMAT </w:instrText>
      </w:r>
      <w:r w:rsidRPr="00C56C44">
        <w:rPr>
          <w:rFonts w:asciiTheme="majorHAnsi" w:hAnsiTheme="majorHAnsi"/>
          <w:vertAlign w:val="superscript"/>
        </w:rPr>
      </w:r>
      <w:r w:rsidRPr="00C56C44">
        <w:rPr>
          <w:rFonts w:asciiTheme="majorHAnsi" w:hAnsiTheme="majorHAnsi"/>
          <w:vertAlign w:val="superscript"/>
        </w:rPr>
        <w:fldChar w:fldCharType="separate"/>
      </w:r>
      <w:r w:rsidR="005B4EF1">
        <w:rPr>
          <w:rFonts w:asciiTheme="majorHAnsi" w:hAnsiTheme="majorHAnsi"/>
          <w:vertAlign w:val="superscript"/>
        </w:rPr>
        <w:t>7</w:t>
      </w:r>
      <w:r w:rsidRPr="00C56C44">
        <w:rPr>
          <w:rFonts w:asciiTheme="majorHAnsi" w:hAnsiTheme="majorHAnsi"/>
          <w:vertAlign w:val="superscript"/>
        </w:rPr>
        <w:fldChar w:fldCharType="end"/>
      </w:r>
      <w:r w:rsidRPr="00C56C44">
        <w:rPr>
          <w:rFonts w:asciiTheme="majorHAnsi" w:hAnsiTheme="majorHAnsi"/>
          <w:vertAlign w:val="superscript"/>
        </w:rPr>
        <w:t xml:space="preserve"> </w:t>
      </w:r>
      <w:r w:rsidRPr="00C56C44">
        <w:rPr>
          <w:rFonts w:asciiTheme="majorHAnsi" w:hAnsiTheme="majorHAnsi"/>
          <w:vertAlign w:val="superscript"/>
        </w:rPr>
        <w:fldChar w:fldCharType="begin"/>
      </w:r>
      <w:r w:rsidRPr="00C56C44">
        <w:rPr>
          <w:rFonts w:asciiTheme="majorHAnsi" w:hAnsiTheme="majorHAnsi"/>
          <w:vertAlign w:val="superscript"/>
        </w:rPr>
        <w:instrText xml:space="preserve"> NOTEREF _Ref25608405 \h </w:instrText>
      </w:r>
      <w:r>
        <w:rPr>
          <w:rFonts w:asciiTheme="majorHAnsi" w:hAnsiTheme="majorHAnsi"/>
          <w:vertAlign w:val="superscript"/>
        </w:rPr>
        <w:instrText xml:space="preserve"> \* MERGEFORMAT </w:instrText>
      </w:r>
      <w:r w:rsidRPr="00C56C44">
        <w:rPr>
          <w:rFonts w:asciiTheme="majorHAnsi" w:hAnsiTheme="majorHAnsi"/>
          <w:vertAlign w:val="superscript"/>
        </w:rPr>
      </w:r>
      <w:r w:rsidRPr="00C56C44">
        <w:rPr>
          <w:rFonts w:asciiTheme="majorHAnsi" w:hAnsiTheme="majorHAnsi"/>
          <w:vertAlign w:val="superscript"/>
        </w:rPr>
        <w:fldChar w:fldCharType="separate"/>
      </w:r>
      <w:r w:rsidR="005B4EF1">
        <w:rPr>
          <w:rFonts w:asciiTheme="majorHAnsi" w:hAnsiTheme="majorHAnsi"/>
          <w:vertAlign w:val="superscript"/>
        </w:rPr>
        <w:t>10</w:t>
      </w:r>
      <w:r w:rsidRPr="00C56C44">
        <w:rPr>
          <w:rFonts w:asciiTheme="majorHAnsi" w:hAnsiTheme="majorHAnsi"/>
          <w:vertAlign w:val="superscript"/>
        </w:rPr>
        <w:fldChar w:fldCharType="end"/>
      </w:r>
      <w:r w:rsidR="00181AE3">
        <w:rPr>
          <w:rFonts w:asciiTheme="majorHAnsi" w:hAnsiTheme="majorHAnsi"/>
        </w:rPr>
        <w:t xml:space="preserve"> </w:t>
      </w:r>
      <w:r>
        <w:rPr>
          <w:rFonts w:asciiTheme="majorHAnsi" w:hAnsiTheme="majorHAnsi"/>
        </w:rPr>
        <w:t xml:space="preserve">In this paper we reframe the life expectancy challenge as one of a deviation from a previously improving trend. This is clearly not a single year problem relating to particularly high mortality over a single winter, but instead is a gradual but consistent deviation from previous trends. </w:t>
      </w:r>
    </w:p>
    <w:p w14:paraId="4ACC0366" w14:textId="77777777" w:rsidR="0049662F" w:rsidRPr="0049662F" w:rsidRDefault="0049662F">
      <w:pPr>
        <w:rPr>
          <w:rFonts w:asciiTheme="majorHAnsi" w:hAnsiTheme="majorHAnsi"/>
          <w:b/>
        </w:rPr>
      </w:pPr>
      <w:r w:rsidRPr="0049662F">
        <w:rPr>
          <w:rFonts w:asciiTheme="majorHAnsi" w:hAnsiTheme="majorHAnsi"/>
          <w:b/>
        </w:rPr>
        <w:lastRenderedPageBreak/>
        <w:t>What are the implications</w:t>
      </w:r>
      <w:r>
        <w:rPr>
          <w:rFonts w:asciiTheme="majorHAnsi" w:hAnsiTheme="majorHAnsi"/>
          <w:b/>
        </w:rPr>
        <w:t xml:space="preserve">? </w:t>
      </w:r>
      <w:r w:rsidRPr="0049662F">
        <w:rPr>
          <w:rFonts w:asciiTheme="majorHAnsi" w:hAnsiTheme="majorHAnsi"/>
          <w:b/>
        </w:rPr>
        <w:t xml:space="preserve"> </w:t>
      </w:r>
    </w:p>
    <w:p w14:paraId="0FAB4F67" w14:textId="77777777" w:rsidR="00716EB2" w:rsidRDefault="00181AE3">
      <w:pPr>
        <w:rPr>
          <w:rFonts w:asciiTheme="majorHAnsi" w:hAnsiTheme="majorHAnsi"/>
        </w:rPr>
      </w:pPr>
      <w:r>
        <w:rPr>
          <w:rFonts w:asciiTheme="majorHAnsi" w:hAnsiTheme="majorHAnsi"/>
        </w:rPr>
        <w:t xml:space="preserve">Debate about whether life expectancy in a particular population has increased or declined over a short period of time across the UK misses the important divergence of the trends since 2012 that mean that life expectancy is now substantially below the pre-2012 trends. Policy focus and academic commentary should move </w:t>
      </w:r>
      <w:del w:id="19" w:author="Ramsay JM (Julie)" w:date="2019-12-05T16:08:00Z">
        <w:r w:rsidDel="005B4EF1">
          <w:rPr>
            <w:rFonts w:asciiTheme="majorHAnsi" w:hAnsiTheme="majorHAnsi"/>
          </w:rPr>
          <w:delText xml:space="preserve">aware </w:delText>
        </w:r>
      </w:del>
      <w:ins w:id="20" w:author="Ramsay JM (Julie)" w:date="2019-12-05T16:08:00Z">
        <w:r w:rsidR="005B4EF1">
          <w:rPr>
            <w:rFonts w:asciiTheme="majorHAnsi" w:hAnsiTheme="majorHAnsi"/>
          </w:rPr>
          <w:t>awa</w:t>
        </w:r>
        <w:r w:rsidR="005B4EF1">
          <w:rPr>
            <w:rFonts w:asciiTheme="majorHAnsi" w:hAnsiTheme="majorHAnsi"/>
          </w:rPr>
          <w:t>y</w:t>
        </w:r>
        <w:r w:rsidR="005B4EF1">
          <w:rPr>
            <w:rFonts w:asciiTheme="majorHAnsi" w:hAnsiTheme="majorHAnsi"/>
          </w:rPr>
          <w:t xml:space="preserve"> </w:t>
        </w:r>
      </w:ins>
      <w:r>
        <w:rPr>
          <w:rFonts w:asciiTheme="majorHAnsi" w:hAnsiTheme="majorHAnsi"/>
        </w:rPr>
        <w:t xml:space="preserve">from unhelpful debates about the extent to which life expectancy is increasing or decreasing at any particular point of time, and instead focus on the growing divergence of current life expectancy from what should be expected given previous trends. Governments must now prioritise addressing this public health challenge across policy areas to ensure that population wellbeing is maximised. </w:t>
      </w:r>
      <w:r w:rsidR="00897962">
        <w:rPr>
          <w:rFonts w:asciiTheme="majorHAnsi" w:hAnsiTheme="majorHAnsi"/>
        </w:rPr>
        <w:t>The need for action to reduce poverty, protect incomes through a generous social security system and to reverse the reductions in the budgets for public services in order to reverse these trends remains stark.</w:t>
      </w:r>
      <w:r w:rsidR="00897962">
        <w:rPr>
          <w:rStyle w:val="EndnoteReference"/>
          <w:rFonts w:asciiTheme="majorHAnsi" w:hAnsiTheme="majorHAnsi"/>
        </w:rPr>
        <w:endnoteReference w:id="21"/>
      </w:r>
    </w:p>
    <w:p w14:paraId="3A11DE36" w14:textId="77777777" w:rsidR="00181AE3" w:rsidRPr="00181AE3" w:rsidRDefault="00181AE3">
      <w:pPr>
        <w:rPr>
          <w:rFonts w:asciiTheme="majorHAnsi" w:hAnsiTheme="majorHAnsi"/>
          <w:b/>
          <w:sz w:val="28"/>
          <w:szCs w:val="28"/>
        </w:rPr>
      </w:pPr>
      <w:r w:rsidRPr="00181AE3">
        <w:rPr>
          <w:rFonts w:asciiTheme="majorHAnsi" w:hAnsiTheme="majorHAnsi"/>
          <w:b/>
          <w:sz w:val="28"/>
          <w:szCs w:val="28"/>
        </w:rPr>
        <w:t>Conclusions</w:t>
      </w:r>
    </w:p>
    <w:p w14:paraId="5A869582" w14:textId="77777777" w:rsidR="00181AE3" w:rsidRDefault="00181AE3">
      <w:pPr>
        <w:rPr>
          <w:rFonts w:asciiTheme="majorHAnsi" w:hAnsiTheme="majorHAnsi"/>
        </w:rPr>
      </w:pPr>
      <w:r>
        <w:rPr>
          <w:rFonts w:asciiTheme="majorHAnsi" w:hAnsiTheme="majorHAnsi"/>
        </w:rPr>
        <w:t>Life expectancy trends for the UK and each of its nations have deviated from their previous trends such that life expectancy is now substantially lower than expe</w:t>
      </w:r>
      <w:bookmarkStart w:id="21" w:name="_GoBack"/>
      <w:bookmarkEnd w:id="21"/>
      <w:r>
        <w:rPr>
          <w:rFonts w:asciiTheme="majorHAnsi" w:hAnsiTheme="majorHAnsi"/>
        </w:rPr>
        <w:t xml:space="preserve">cted. Policy and academic focus should move away from year-to-year variation and instead aim to change the trajectory to get back to the previous trends. </w:t>
      </w:r>
    </w:p>
    <w:p w14:paraId="78227889" w14:textId="77777777" w:rsidR="00922EDD" w:rsidRPr="0049662F" w:rsidRDefault="0049662F" w:rsidP="0049662F">
      <w:pPr>
        <w:rPr>
          <w:rFonts w:asciiTheme="majorHAnsi" w:hAnsiTheme="majorHAnsi"/>
        </w:rPr>
      </w:pPr>
      <w:r>
        <w:rPr>
          <w:rFonts w:asciiTheme="majorHAnsi" w:hAnsiTheme="majorHAnsi"/>
          <w:b/>
          <w:sz w:val="28"/>
          <w:szCs w:val="28"/>
        </w:rPr>
        <w:t xml:space="preserve">References </w:t>
      </w:r>
    </w:p>
    <w:sectPr w:rsidR="00922EDD" w:rsidRPr="0049662F">
      <w:endnotePr>
        <w:numFmt w:val="decimal"/>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msay JM (Julie)" w:date="2019-12-05T15:49:00Z" w:initials="RJ(">
    <w:p w14:paraId="02D4D416" w14:textId="77777777" w:rsidR="005B4EF1" w:rsidRDefault="005B4EF1">
      <w:pPr>
        <w:pStyle w:val="CommentText"/>
      </w:pPr>
      <w:r>
        <w:rPr>
          <w:rStyle w:val="CommentReference"/>
        </w:rPr>
        <w:annotationRef/>
      </w:r>
      <w:r>
        <w:t xml:space="preserve">I found this difficult to understand the first time I read it.  When you get further into the paper and have had the full explanation of the method etc. it makes more sense but this is the first thing people will read and I don’t think it’s immediately clear.  </w:t>
      </w:r>
    </w:p>
  </w:comment>
  <w:comment w:id="3" w:author="Ramsay JM (Julie)" w:date="2019-12-05T15:50:00Z" w:initials="RJ(">
    <w:p w14:paraId="39D90784" w14:textId="77777777" w:rsidR="005B4EF1" w:rsidRDefault="005B4EF1">
      <w:pPr>
        <w:pStyle w:val="CommentText"/>
      </w:pPr>
      <w:r>
        <w:rPr>
          <w:rStyle w:val="CommentReference"/>
        </w:rPr>
        <w:annotationRef/>
      </w:r>
      <w:r>
        <w:t>2018 surely?</w:t>
      </w:r>
    </w:p>
  </w:comment>
  <w:comment w:id="8" w:author="Ramsay JM (Julie)" w:date="2019-12-05T15:51:00Z" w:initials="RJ(">
    <w:p w14:paraId="56021D49" w14:textId="77777777" w:rsidR="005B4EF1" w:rsidRDefault="005B4EF1">
      <w:pPr>
        <w:pStyle w:val="CommentText"/>
      </w:pPr>
      <w:r>
        <w:rPr>
          <w:rStyle w:val="CommentReference"/>
        </w:rPr>
        <w:annotationRef/>
      </w:r>
      <w:r>
        <w:t>I’m not disagreeing with the method you’ve used (to be honest it’s a bit over my head, but I trust you’ve got it right!) but I think it would be useful to acknowledge that this is a different method of projection to that used by ONS in their biennial projections. I had a look at the ONS 2012 based projections (the closest approximation to the baselines you’ve used) and they’re not hugely different from your figures (which is reassuring!).  I just wonder if it’s worth adding a paragraph to note that this is different from the method they use but that the results are not vastly different? It may head off any criticism that we’ve calculated our own projections to make the gap look worse than it is.</w:t>
      </w:r>
    </w:p>
  </w:comment>
  <w:comment w:id="10" w:author="Ramsay JM (Julie)" w:date="2019-12-05T15:59:00Z" w:initials="RJ(">
    <w:p w14:paraId="2A2A4B31" w14:textId="77777777" w:rsidR="005B4EF1" w:rsidRDefault="005B4EF1" w:rsidP="005B4EF1">
      <w:pPr>
        <w:pStyle w:val="CommentText"/>
      </w:pPr>
      <w:r>
        <w:rPr>
          <w:rStyle w:val="CommentReference"/>
        </w:rPr>
        <w:annotationRef/>
      </w:r>
      <w:r>
        <w:t xml:space="preserve">That’s true for NI but there are a couple of figures for Scotland and Wales which fall below the confidence intervals. </w:t>
      </w:r>
    </w:p>
  </w:comment>
  <w:comment w:id="11" w:author="Ramsay JM (Julie)" w:date="2019-12-05T16:00:00Z" w:initials="RJ(">
    <w:p w14:paraId="33937031" w14:textId="77777777" w:rsidR="005B4EF1" w:rsidRDefault="005B4EF1">
      <w:pPr>
        <w:pStyle w:val="CommentText"/>
      </w:pPr>
      <w:r>
        <w:rPr>
          <w:rStyle w:val="CommentReference"/>
        </w:rPr>
        <w:annotationRef/>
      </w:r>
      <w:r>
        <w:t>Median?</w:t>
      </w:r>
    </w:p>
  </w:comment>
  <w:comment w:id="12" w:author="Ramsay JM (Julie)" w:date="2019-12-05T16:05:00Z" w:initials="RJ(">
    <w:p w14:paraId="3A43D607" w14:textId="77777777" w:rsidR="005B4EF1" w:rsidRDefault="005B4EF1">
      <w:pPr>
        <w:pStyle w:val="CommentText"/>
      </w:pPr>
      <w:r>
        <w:rPr>
          <w:rStyle w:val="CommentReference"/>
        </w:rPr>
        <w:annotationRef/>
      </w:r>
      <w:r>
        <w:t>Could the axes be consistent for all countries to aid comparison?</w:t>
      </w:r>
    </w:p>
  </w:comment>
  <w:comment w:id="13" w:author="Ramsay JM (Julie)" w:date="2019-12-05T16:05:00Z" w:initials="RJ(">
    <w:p w14:paraId="5776964B" w14:textId="77777777" w:rsidR="005B4EF1" w:rsidRDefault="005B4EF1">
      <w:pPr>
        <w:pStyle w:val="CommentText"/>
      </w:pPr>
      <w:r>
        <w:rPr>
          <w:rStyle w:val="CommentReference"/>
        </w:rPr>
        <w:annotationRef/>
      </w:r>
      <w:r>
        <w:t>As above.</w:t>
      </w:r>
    </w:p>
  </w:comment>
  <w:comment w:id="15" w:author="Ramsay JM (Julie)" w:date="2019-12-05T16:03:00Z" w:initials="RJ(">
    <w:p w14:paraId="7B70AD95" w14:textId="77777777" w:rsidR="005B4EF1" w:rsidRDefault="005B4EF1">
      <w:pPr>
        <w:pStyle w:val="CommentText"/>
      </w:pPr>
      <w:r>
        <w:rPr>
          <w:rStyle w:val="CommentReference"/>
        </w:rPr>
        <w:annotationRef/>
      </w:r>
      <w:r>
        <w:t>Inconsistent with earlier discussion which included Scotland in this group.  Yes, we have less uncertainty than Wales and NI but we’re closer to them than England in size terms so I’d mention Scotland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D4D416" w15:done="0"/>
  <w15:commentEx w15:paraId="39D90784" w15:done="0"/>
  <w15:commentEx w15:paraId="56021D49" w15:done="0"/>
  <w15:commentEx w15:paraId="2A2A4B31" w15:done="0"/>
  <w15:commentEx w15:paraId="33937031" w15:done="0"/>
  <w15:commentEx w15:paraId="3A43D607" w15:done="0"/>
  <w15:commentEx w15:paraId="5776964B" w15:done="0"/>
  <w15:commentEx w15:paraId="7B70AD9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3C145" w14:textId="77777777" w:rsidR="00E713F1" w:rsidRDefault="00E713F1">
      <w:pPr>
        <w:spacing w:after="0"/>
      </w:pPr>
      <w:r>
        <w:separator/>
      </w:r>
    </w:p>
  </w:endnote>
  <w:endnote w:type="continuationSeparator" w:id="0">
    <w:p w14:paraId="26075F4E" w14:textId="77777777" w:rsidR="00E713F1" w:rsidRDefault="00E713F1">
      <w:pPr>
        <w:spacing w:after="0"/>
      </w:pPr>
      <w:r>
        <w:continuationSeparator/>
      </w:r>
    </w:p>
  </w:endnote>
  <w:endnote w:id="1">
    <w:p w14:paraId="3D72280A" w14:textId="77777777" w:rsidR="00E713F1" w:rsidRPr="00897962" w:rsidRDefault="00E713F1" w:rsidP="00897962">
      <w:pPr>
        <w:pStyle w:val="EndnoteText"/>
        <w:tabs>
          <w:tab w:val="left" w:pos="142"/>
        </w:tabs>
        <w:ind w:left="142" w:hanging="142"/>
        <w:rPr>
          <w:rFonts w:asciiTheme="majorHAnsi" w:hAnsiTheme="majorHAnsi" w:cstheme="majorHAnsi"/>
          <w:bCs/>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Mackenbach JP. </w:t>
      </w:r>
      <w:r w:rsidRPr="00897962">
        <w:rPr>
          <w:rFonts w:asciiTheme="majorHAnsi" w:hAnsiTheme="majorHAnsi" w:cstheme="majorHAnsi"/>
          <w:bCs/>
          <w:color w:val="000000" w:themeColor="text1"/>
          <w:sz w:val="22"/>
          <w:szCs w:val="22"/>
          <w:lang w:val="en-GB"/>
        </w:rPr>
        <w:t xml:space="preserve">Convergence and divergence of life expectancy in Europe: a centennial view. </w:t>
      </w:r>
      <w:hyperlink r:id="rId1" w:tooltip="European journal of epidemiology." w:history="1">
        <w:r w:rsidRPr="00897962">
          <w:rPr>
            <w:rStyle w:val="Hyperlink"/>
            <w:rFonts w:asciiTheme="majorHAnsi" w:hAnsiTheme="majorHAnsi" w:cstheme="majorHAnsi"/>
            <w:color w:val="000000" w:themeColor="text1"/>
            <w:sz w:val="22"/>
            <w:szCs w:val="22"/>
            <w:lang w:val="en-GB"/>
          </w:rPr>
          <w:t>Eur J Epidemiol</w:t>
        </w:r>
      </w:hyperlink>
      <w:r w:rsidRPr="00897962">
        <w:rPr>
          <w:rFonts w:asciiTheme="majorHAnsi" w:hAnsiTheme="majorHAnsi" w:cstheme="majorHAnsi"/>
          <w:color w:val="000000" w:themeColor="text1"/>
          <w:sz w:val="22"/>
          <w:szCs w:val="22"/>
        </w:rPr>
        <w:t>ogy (</w:t>
      </w:r>
      <w:r w:rsidRPr="00897962">
        <w:rPr>
          <w:rFonts w:asciiTheme="majorHAnsi" w:hAnsiTheme="majorHAnsi" w:cstheme="majorHAnsi"/>
          <w:color w:val="000000" w:themeColor="text1"/>
          <w:sz w:val="22"/>
          <w:szCs w:val="22"/>
          <w:lang w:val="en-GB"/>
        </w:rPr>
        <w:t>2013); 28(3): 229-40 [doi: 10.1007/s10654-012-9747-x].</w:t>
      </w:r>
    </w:p>
  </w:endnote>
  <w:endnote w:id="2">
    <w:p w14:paraId="5F76E105"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t>
      </w:r>
      <w:hyperlink r:id="rId2" w:history="1">
        <w:r w:rsidRPr="00897962">
          <w:rPr>
            <w:rStyle w:val="Hyperlink"/>
            <w:rFonts w:asciiTheme="majorHAnsi" w:hAnsiTheme="majorHAnsi" w:cstheme="majorHAnsi"/>
            <w:color w:val="000000" w:themeColor="text1"/>
            <w:sz w:val="22"/>
            <w:szCs w:val="22"/>
            <w:lang w:val="en-GB"/>
          </w:rPr>
          <w:t>McCartney G</w:t>
        </w:r>
      </w:hyperlink>
      <w:r w:rsidRPr="00897962">
        <w:rPr>
          <w:rFonts w:asciiTheme="majorHAnsi" w:hAnsiTheme="majorHAnsi" w:cstheme="majorHAnsi"/>
          <w:color w:val="000000" w:themeColor="text1"/>
          <w:sz w:val="22"/>
          <w:szCs w:val="22"/>
          <w:vertAlign w:val="superscript"/>
          <w:lang w:val="en-GB"/>
        </w:rPr>
        <w:t>1</w:t>
      </w:r>
      <w:r w:rsidRPr="00897962">
        <w:rPr>
          <w:rFonts w:asciiTheme="majorHAnsi" w:hAnsiTheme="majorHAnsi" w:cstheme="majorHAnsi"/>
          <w:color w:val="000000" w:themeColor="text1"/>
          <w:sz w:val="22"/>
          <w:szCs w:val="22"/>
          <w:lang w:val="en-GB"/>
        </w:rPr>
        <w:t>, </w:t>
      </w:r>
      <w:hyperlink r:id="rId3" w:history="1">
        <w:r w:rsidRPr="00897962">
          <w:rPr>
            <w:rStyle w:val="Hyperlink"/>
            <w:rFonts w:asciiTheme="majorHAnsi" w:hAnsiTheme="majorHAnsi" w:cstheme="majorHAnsi"/>
            <w:color w:val="000000" w:themeColor="text1"/>
            <w:sz w:val="22"/>
            <w:szCs w:val="22"/>
            <w:lang w:val="en-GB"/>
          </w:rPr>
          <w:t>Walsh D</w:t>
        </w:r>
      </w:hyperlink>
      <w:r w:rsidRPr="00897962">
        <w:rPr>
          <w:rFonts w:asciiTheme="majorHAnsi" w:hAnsiTheme="majorHAnsi" w:cstheme="majorHAnsi"/>
          <w:color w:val="000000" w:themeColor="text1"/>
          <w:sz w:val="22"/>
          <w:szCs w:val="22"/>
          <w:lang w:val="en-GB"/>
        </w:rPr>
        <w:t>, </w:t>
      </w:r>
      <w:hyperlink r:id="rId4" w:history="1">
        <w:r w:rsidRPr="00897962">
          <w:rPr>
            <w:rStyle w:val="Hyperlink"/>
            <w:rFonts w:asciiTheme="majorHAnsi" w:hAnsiTheme="majorHAnsi" w:cstheme="majorHAnsi"/>
            <w:color w:val="000000" w:themeColor="text1"/>
            <w:sz w:val="22"/>
            <w:szCs w:val="22"/>
            <w:lang w:val="en-GB"/>
          </w:rPr>
          <w:t>Whyte B</w:t>
        </w:r>
      </w:hyperlink>
      <w:r w:rsidRPr="00897962">
        <w:rPr>
          <w:rFonts w:asciiTheme="majorHAnsi" w:hAnsiTheme="majorHAnsi" w:cstheme="majorHAnsi"/>
          <w:color w:val="000000" w:themeColor="text1"/>
          <w:sz w:val="22"/>
          <w:szCs w:val="22"/>
          <w:lang w:val="en-GB"/>
        </w:rPr>
        <w:t>, </w:t>
      </w:r>
      <w:hyperlink r:id="rId5" w:history="1">
        <w:r w:rsidRPr="00897962">
          <w:rPr>
            <w:rStyle w:val="Hyperlink"/>
            <w:rFonts w:asciiTheme="majorHAnsi" w:hAnsiTheme="majorHAnsi" w:cstheme="majorHAnsi"/>
            <w:color w:val="000000" w:themeColor="text1"/>
            <w:sz w:val="22"/>
            <w:szCs w:val="22"/>
            <w:lang w:val="en-GB"/>
          </w:rPr>
          <w:t>Collins C</w:t>
        </w:r>
      </w:hyperlink>
      <w:r w:rsidRPr="00897962">
        <w:rPr>
          <w:rFonts w:asciiTheme="majorHAnsi" w:hAnsiTheme="majorHAnsi" w:cstheme="majorHAnsi"/>
          <w:color w:val="000000" w:themeColor="text1"/>
          <w:sz w:val="22"/>
          <w:szCs w:val="22"/>
          <w:lang w:val="en-GB"/>
        </w:rPr>
        <w:t xml:space="preserve">. </w:t>
      </w:r>
      <w:r w:rsidRPr="00897962">
        <w:rPr>
          <w:rFonts w:asciiTheme="majorHAnsi" w:hAnsiTheme="majorHAnsi" w:cstheme="majorHAnsi"/>
          <w:bCs/>
          <w:color w:val="000000" w:themeColor="text1"/>
          <w:sz w:val="22"/>
          <w:szCs w:val="22"/>
          <w:lang w:val="en-GB"/>
        </w:rPr>
        <w:t xml:space="preserve">Has Scotland always been the 'sick man' of Europe? An observational study from 1855 to 2006. </w:t>
      </w:r>
      <w:hyperlink r:id="rId6" w:tooltip="European journal of public health." w:history="1">
        <w:r w:rsidRPr="00897962">
          <w:rPr>
            <w:rStyle w:val="Hyperlink"/>
            <w:rFonts w:asciiTheme="majorHAnsi" w:hAnsiTheme="majorHAnsi" w:cstheme="majorHAnsi"/>
            <w:color w:val="000000" w:themeColor="text1"/>
            <w:sz w:val="22"/>
            <w:szCs w:val="22"/>
            <w:lang w:val="en-GB"/>
          </w:rPr>
          <w:t>Eur J Public Health</w:t>
        </w:r>
      </w:hyperlink>
      <w:r w:rsidRPr="00897962">
        <w:rPr>
          <w:rFonts w:asciiTheme="majorHAnsi" w:hAnsiTheme="majorHAnsi" w:cstheme="majorHAnsi"/>
          <w:color w:val="000000" w:themeColor="text1"/>
          <w:sz w:val="22"/>
          <w:szCs w:val="22"/>
        </w:rPr>
        <w:t xml:space="preserve"> (</w:t>
      </w:r>
      <w:r w:rsidRPr="00897962">
        <w:rPr>
          <w:rFonts w:asciiTheme="majorHAnsi" w:hAnsiTheme="majorHAnsi" w:cstheme="majorHAnsi"/>
          <w:color w:val="000000" w:themeColor="text1"/>
          <w:sz w:val="22"/>
          <w:szCs w:val="22"/>
          <w:lang w:val="en-GB"/>
        </w:rPr>
        <w:t xml:space="preserve">2012); 22(6): 756-60 [doi: 10.1093/eurpub/ckr136]. </w:t>
      </w:r>
    </w:p>
  </w:endnote>
  <w:endnote w:id="3">
    <w:p w14:paraId="6EA37167"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Raleigh, V. (2019), "Trends in life expectancy in EU and other OECD countries: Why are improvements slowing?", </w:t>
      </w:r>
      <w:r w:rsidRPr="00897962">
        <w:rPr>
          <w:rFonts w:asciiTheme="majorHAnsi" w:hAnsiTheme="majorHAnsi" w:cstheme="majorHAnsi"/>
          <w:i/>
          <w:iCs/>
          <w:sz w:val="22"/>
          <w:szCs w:val="22"/>
        </w:rPr>
        <w:t>OECD Health Working Papers</w:t>
      </w:r>
      <w:r w:rsidRPr="00897962">
        <w:rPr>
          <w:rFonts w:asciiTheme="majorHAnsi" w:hAnsiTheme="majorHAnsi" w:cstheme="majorHAnsi"/>
          <w:sz w:val="22"/>
          <w:szCs w:val="22"/>
        </w:rPr>
        <w:t>, No. 108, OECD Publishing, Paris, </w:t>
      </w:r>
      <w:hyperlink r:id="rId7" w:history="1">
        <w:r w:rsidRPr="00897962">
          <w:rPr>
            <w:rStyle w:val="Hyperlink"/>
            <w:rFonts w:asciiTheme="majorHAnsi" w:hAnsiTheme="majorHAnsi" w:cstheme="majorHAnsi"/>
            <w:sz w:val="22"/>
            <w:szCs w:val="22"/>
          </w:rPr>
          <w:t>https://doi.org/10.1787/223159ab-en</w:t>
        </w:r>
      </w:hyperlink>
      <w:r w:rsidRPr="00897962">
        <w:rPr>
          <w:rFonts w:asciiTheme="majorHAnsi" w:hAnsiTheme="majorHAnsi" w:cstheme="majorHAnsi"/>
          <w:sz w:val="22"/>
          <w:szCs w:val="22"/>
        </w:rPr>
        <w:t>.</w:t>
      </w:r>
    </w:p>
  </w:endnote>
  <w:endnote w:id="4">
    <w:p w14:paraId="0F426E89"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Fenton L, Minton J, Ramsay J</w:t>
      </w:r>
      <w:r w:rsidRPr="00897962">
        <w:rPr>
          <w:rFonts w:asciiTheme="majorHAnsi" w:hAnsiTheme="majorHAnsi" w:cstheme="majorHAnsi"/>
          <w:i/>
          <w:iCs/>
          <w:sz w:val="22"/>
          <w:szCs w:val="22"/>
          <w:lang w:val="en-GB"/>
        </w:rPr>
        <w:t xml:space="preserve">, et al. </w:t>
      </w:r>
      <w:r w:rsidRPr="00897962">
        <w:rPr>
          <w:rFonts w:asciiTheme="majorHAnsi" w:hAnsiTheme="majorHAnsi" w:cstheme="majorHAnsi"/>
          <w:sz w:val="22"/>
          <w:szCs w:val="22"/>
          <w:lang w:val="en-GB"/>
        </w:rPr>
        <w:t xml:space="preserve">Recent adverse mortality trends in Scotland: comparison with other high-income countries. </w:t>
      </w:r>
      <w:r w:rsidRPr="00897962">
        <w:rPr>
          <w:rFonts w:asciiTheme="majorHAnsi" w:hAnsiTheme="majorHAnsi" w:cstheme="majorHAnsi"/>
          <w:i/>
          <w:iCs/>
          <w:sz w:val="22"/>
          <w:szCs w:val="22"/>
          <w:lang w:val="en-GB"/>
        </w:rPr>
        <w:t>BMJ Open </w:t>
      </w:r>
      <w:r w:rsidRPr="00897962">
        <w:rPr>
          <w:rFonts w:asciiTheme="majorHAnsi" w:hAnsiTheme="majorHAnsi" w:cstheme="majorHAnsi"/>
          <w:sz w:val="22"/>
          <w:szCs w:val="22"/>
          <w:lang w:val="en-GB"/>
        </w:rPr>
        <w:t>2019;</w:t>
      </w:r>
      <w:r w:rsidRPr="00897962">
        <w:rPr>
          <w:rFonts w:asciiTheme="majorHAnsi" w:hAnsiTheme="majorHAnsi" w:cstheme="majorHAnsi"/>
          <w:b/>
          <w:bCs/>
          <w:sz w:val="22"/>
          <w:szCs w:val="22"/>
          <w:lang w:val="en-GB"/>
        </w:rPr>
        <w:t>9:</w:t>
      </w:r>
      <w:r w:rsidRPr="00897962">
        <w:rPr>
          <w:rFonts w:asciiTheme="majorHAnsi" w:hAnsiTheme="majorHAnsi" w:cstheme="majorHAnsi"/>
          <w:sz w:val="22"/>
          <w:szCs w:val="22"/>
          <w:lang w:val="en-GB"/>
        </w:rPr>
        <w:t>e029936. doi: 10.1136/bmjopen-2019-029936</w:t>
      </w:r>
    </w:p>
  </w:endnote>
  <w:endnote w:id="5">
    <w:p w14:paraId="029749D3" w14:textId="77777777" w:rsidR="00C56C44" w:rsidRPr="00897962" w:rsidRDefault="00C56C44"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Murphy M. </w:t>
      </w:r>
      <w:r w:rsidRPr="00897962">
        <w:rPr>
          <w:rFonts w:asciiTheme="majorHAnsi" w:hAnsiTheme="majorHAnsi" w:cstheme="majorHAnsi"/>
          <w:sz w:val="22"/>
          <w:szCs w:val="22"/>
          <w:lang w:val="en-GB"/>
        </w:rPr>
        <w:t xml:space="preserve">Stalling of mortality in the United Kingdom and Europe: an analytical review of the evidence. London, London School of Economics, 2019, [Downloaded from </w:t>
      </w:r>
      <w:hyperlink r:id="rId8" w:history="1">
        <w:r w:rsidRPr="00897962">
          <w:rPr>
            <w:rStyle w:val="Hyperlink"/>
            <w:rFonts w:asciiTheme="majorHAnsi" w:hAnsiTheme="majorHAnsi" w:cstheme="majorHAnsi"/>
            <w:sz w:val="22"/>
            <w:szCs w:val="22"/>
          </w:rPr>
          <w:t>http://www.lse.ac.uk/business-and-consultancy/consulting/consulting-reports/stalling-of-mortality-in-the-uk-and-europe</w:t>
        </w:r>
      </w:hyperlink>
      <w:r w:rsidRPr="00897962">
        <w:rPr>
          <w:rFonts w:asciiTheme="majorHAnsi" w:hAnsiTheme="majorHAnsi" w:cstheme="majorHAnsi"/>
          <w:sz w:val="22"/>
          <w:szCs w:val="22"/>
        </w:rPr>
        <w:t xml:space="preserve"> on 25th November 2019]</w:t>
      </w:r>
      <w:r w:rsidRPr="00897962">
        <w:rPr>
          <w:rFonts w:asciiTheme="majorHAnsi" w:hAnsiTheme="majorHAnsi" w:cstheme="majorHAnsi"/>
          <w:sz w:val="22"/>
          <w:szCs w:val="22"/>
          <w:lang w:val="en-GB"/>
        </w:rPr>
        <w:t xml:space="preserve">. </w:t>
      </w:r>
    </w:p>
  </w:endnote>
  <w:endnote w:id="6">
    <w:p w14:paraId="00F7E525"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Baker A, Fitzpatrick J, Ege F. Why have increases in life expectancy slowed down in England? London, Public Health England, 2018 [https://publichealthmatters.blog.gov.uk/2018/12/11/why-have-increases-in-life-expectancy-slowed-down-in-england/]. </w:t>
      </w:r>
    </w:p>
  </w:endnote>
  <w:endnote w:id="7">
    <w:p w14:paraId="411E667B"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A review of recent trends in mortality in England. London, Public Health England, 2018 [https://assets.publishing.service.gov.uk/government/uploads/system/uploads/attachment_data/file/827518/Recent_trends_in_mortality_in_England.pdf]. </w:t>
      </w:r>
    </w:p>
  </w:endnote>
  <w:endnote w:id="8">
    <w:p w14:paraId="464E4356" w14:textId="77777777" w:rsidR="00C56C44" w:rsidRPr="00897962" w:rsidRDefault="00C56C44"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 xml:space="preserve">Murphy M. The data behind mortality trends: explaining the recent improvement in mortality in England. London, London School of Economics [Downloaded from </w:t>
      </w:r>
      <w:hyperlink r:id="rId9" w:history="1">
        <w:r w:rsidRPr="00897962">
          <w:rPr>
            <w:rStyle w:val="Hyperlink"/>
            <w:rFonts w:asciiTheme="majorHAnsi" w:hAnsiTheme="majorHAnsi" w:cstheme="majorHAnsi"/>
            <w:sz w:val="22"/>
            <w:szCs w:val="22"/>
            <w:lang w:val="en-GB"/>
          </w:rPr>
          <w:t>https://blogs.lse.ac.uk/politicsandpolicy/explaining-the-recent-improvement-in-mortality-in-england/</w:t>
        </w:r>
      </w:hyperlink>
      <w:r w:rsidRPr="00897962">
        <w:rPr>
          <w:rFonts w:asciiTheme="majorHAnsi" w:hAnsiTheme="majorHAnsi" w:cstheme="majorHAnsi"/>
          <w:sz w:val="22"/>
          <w:szCs w:val="22"/>
          <w:lang w:val="en-GB"/>
        </w:rPr>
        <w:t xml:space="preserve"> on 25</w:t>
      </w:r>
      <w:r w:rsidRPr="00897962">
        <w:rPr>
          <w:rFonts w:asciiTheme="majorHAnsi" w:hAnsiTheme="majorHAnsi" w:cstheme="majorHAnsi"/>
          <w:sz w:val="22"/>
          <w:szCs w:val="22"/>
          <w:vertAlign w:val="superscript"/>
          <w:lang w:val="en-GB"/>
        </w:rPr>
        <w:t>th</w:t>
      </w:r>
      <w:r w:rsidRPr="00897962">
        <w:rPr>
          <w:rFonts w:asciiTheme="majorHAnsi" w:hAnsiTheme="majorHAnsi" w:cstheme="majorHAnsi"/>
          <w:sz w:val="22"/>
          <w:szCs w:val="22"/>
          <w:lang w:val="en-GB"/>
        </w:rPr>
        <w:t xml:space="preserve"> November 2019]. </w:t>
      </w:r>
    </w:p>
  </w:endnote>
  <w:endnote w:id="9">
    <w:p w14:paraId="437A0BFD"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Raleigh V, Goldblatt P. Life expectancy in England: what’s going on?  [https://blogs.bmj.com/bmj/2019/10/01/life-expectancy-in-england-whats-going-on/]. </w:t>
      </w:r>
    </w:p>
  </w:endnote>
  <w:endnote w:id="10">
    <w:p w14:paraId="3C2AC945"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Dorling D. Austerity bites—falling life expectancy in the UK. [</w:t>
      </w:r>
      <w:hyperlink r:id="rId10" w:history="1">
        <w:r w:rsidRPr="00897962">
          <w:rPr>
            <w:rStyle w:val="Hyperlink"/>
            <w:rFonts w:asciiTheme="majorHAnsi" w:hAnsiTheme="majorHAnsi" w:cstheme="majorHAnsi"/>
            <w:sz w:val="22"/>
            <w:szCs w:val="22"/>
          </w:rPr>
          <w:t>https://blogs.bmj.com/bmj/2019/03/19/danny-dorling/</w:t>
        </w:r>
      </w:hyperlink>
      <w:r w:rsidRPr="00897962">
        <w:rPr>
          <w:rFonts w:asciiTheme="majorHAnsi" w:hAnsiTheme="majorHAnsi" w:cstheme="majorHAnsi"/>
          <w:sz w:val="22"/>
          <w:szCs w:val="22"/>
        </w:rPr>
        <w:t xml:space="preserve">]. </w:t>
      </w:r>
    </w:p>
  </w:endnote>
  <w:endnote w:id="11">
    <w:p w14:paraId="5078262B"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Single-year life tables, UK: 1980-2018. London, ONS, 2019 [downloaded from </w:t>
      </w:r>
      <w:hyperlink r:id="rId11" w:history="1">
        <w:r w:rsidRPr="00897962">
          <w:rPr>
            <w:rStyle w:val="Hyperlink"/>
            <w:rFonts w:asciiTheme="majorHAnsi" w:hAnsiTheme="majorHAnsi" w:cstheme="majorHAnsi"/>
            <w:color w:val="000000" w:themeColor="text1"/>
            <w:sz w:val="22"/>
            <w:szCs w:val="22"/>
          </w:rPr>
          <w:t>https://www.ons.gov.uk/peoplepopulationandcommunity/birthsdeathsandmarriages/lifeexpectancies/datasets/singleyearlifetablesuk1980to2018 on 11th November 2019</w:t>
        </w:r>
      </w:hyperlink>
      <w:r w:rsidRPr="00897962">
        <w:rPr>
          <w:rFonts w:asciiTheme="majorHAnsi" w:hAnsiTheme="majorHAnsi" w:cstheme="majorHAnsi"/>
          <w:color w:val="000000" w:themeColor="text1"/>
          <w:sz w:val="22"/>
          <w:szCs w:val="22"/>
        </w:rPr>
        <w:t xml:space="preserve">]. </w:t>
      </w:r>
    </w:p>
  </w:endnote>
  <w:endnote w:id="12">
    <w:p w14:paraId="2C5D321D"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 (2019) Mortality Forecasts and Linear Life Expectancy Trends. In: Bengtsson T., Keilman N. (eds) Old and New Perspectives on Mortality Forecasting. Demographic Research Monographs (A Series of the Max Planck Institute for Demographic Research). Springer, Cham</w:t>
      </w:r>
    </w:p>
  </w:endnote>
  <w:endnote w:id="13">
    <w:p w14:paraId="0E584AFF"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RD, Carter, LR. Modeling and Forecasting U.S. mortality. </w:t>
      </w:r>
      <w:r w:rsidRPr="00897962">
        <w:rPr>
          <w:rFonts w:asciiTheme="majorHAnsi" w:hAnsiTheme="majorHAnsi" w:cstheme="majorHAnsi"/>
          <w:i/>
          <w:iCs/>
          <w:color w:val="000000" w:themeColor="text1"/>
          <w:sz w:val="22"/>
          <w:szCs w:val="22"/>
          <w:lang w:val="en-GB"/>
        </w:rPr>
        <w:t>Journal of the American Statistical Association</w:t>
      </w:r>
      <w:r w:rsidRPr="00897962">
        <w:rPr>
          <w:rFonts w:asciiTheme="majorHAnsi" w:hAnsiTheme="majorHAnsi" w:cstheme="majorHAnsi"/>
          <w:iCs/>
          <w:color w:val="000000" w:themeColor="text1"/>
          <w:sz w:val="22"/>
          <w:szCs w:val="22"/>
          <w:lang w:val="en-GB"/>
        </w:rPr>
        <w:t xml:space="preserve"> 1992; 87(419): 659-671. </w:t>
      </w:r>
    </w:p>
  </w:endnote>
  <w:endnote w:id="14">
    <w:p w14:paraId="6C41BE8C"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White KM. </w:t>
      </w:r>
      <w:r w:rsidRPr="00897962">
        <w:rPr>
          <w:rFonts w:asciiTheme="majorHAnsi" w:hAnsiTheme="majorHAnsi" w:cstheme="majorHAnsi"/>
          <w:bCs/>
          <w:color w:val="000000" w:themeColor="text1"/>
          <w:sz w:val="22"/>
          <w:szCs w:val="22"/>
          <w:lang w:val="en-GB"/>
        </w:rPr>
        <w:t>Longevity Advances in High‐Income Countries, 1955–96. Population and Development Review (</w:t>
      </w:r>
      <w:r w:rsidRPr="00897962">
        <w:rPr>
          <w:rFonts w:asciiTheme="majorHAnsi" w:hAnsiTheme="majorHAnsi" w:cstheme="majorHAnsi"/>
          <w:color w:val="000000" w:themeColor="text1"/>
          <w:sz w:val="22"/>
          <w:szCs w:val="22"/>
          <w:lang w:val="en-GB"/>
        </w:rPr>
        <w:t>2004); 28(1): 59-76 [</w:t>
      </w:r>
      <w:hyperlink r:id="rId12" w:history="1">
        <w:r w:rsidRPr="00897962">
          <w:rPr>
            <w:rStyle w:val="Hyperlink"/>
            <w:rFonts w:asciiTheme="majorHAnsi" w:hAnsiTheme="majorHAnsi" w:cstheme="majorHAnsi"/>
            <w:bCs/>
            <w:color w:val="000000" w:themeColor="text1"/>
            <w:sz w:val="22"/>
            <w:szCs w:val="22"/>
            <w:lang w:val="en-GB"/>
          </w:rPr>
          <w:t>https://doi.org/10.1111/j.1728-4457.2002.00059.x</w:t>
        </w:r>
      </w:hyperlink>
      <w:r w:rsidRPr="00897962">
        <w:rPr>
          <w:rFonts w:asciiTheme="majorHAnsi" w:hAnsiTheme="majorHAnsi" w:cstheme="majorHAnsi"/>
          <w:color w:val="000000" w:themeColor="text1"/>
          <w:sz w:val="22"/>
          <w:szCs w:val="22"/>
        </w:rPr>
        <w:t xml:space="preserve">]. </w:t>
      </w:r>
    </w:p>
  </w:endnote>
  <w:endnote w:id="15">
    <w:p w14:paraId="3137FD9E"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Oeppen J, Vaupel JW. Broken Limits to Life Expectancy. Science (2002); 296: 1029-1031. </w:t>
      </w:r>
    </w:p>
  </w:endnote>
  <w:endnote w:id="16">
    <w:p w14:paraId="4C095A82" w14:textId="77777777" w:rsidR="00E713F1" w:rsidRPr="00897962" w:rsidRDefault="00E713F1" w:rsidP="00897962">
      <w:pPr>
        <w:pStyle w:val="EndnoteText"/>
        <w:tabs>
          <w:tab w:val="left" w:pos="142"/>
        </w:tabs>
        <w:ind w:left="142" w:hanging="142"/>
        <w:rPr>
          <w:rFonts w:asciiTheme="majorHAnsi" w:hAnsiTheme="majorHAnsi" w:cstheme="majorHAnsi"/>
          <w:color w:val="000000" w:themeColor="text1"/>
          <w:sz w:val="22"/>
          <w:szCs w:val="22"/>
          <w:lang w:val="en-GB"/>
        </w:rPr>
      </w:pPr>
      <w:r w:rsidRPr="00897962">
        <w:rPr>
          <w:rStyle w:val="EndnoteReference"/>
          <w:rFonts w:asciiTheme="majorHAnsi" w:hAnsiTheme="majorHAnsi" w:cstheme="majorHAnsi"/>
          <w:color w:val="000000" w:themeColor="text1"/>
          <w:sz w:val="22"/>
          <w:szCs w:val="22"/>
        </w:rPr>
        <w:endnoteRef/>
      </w:r>
      <w:r w:rsidRPr="00897962">
        <w:rPr>
          <w:rFonts w:asciiTheme="majorHAnsi" w:hAnsiTheme="majorHAnsi" w:cstheme="majorHAnsi"/>
          <w:color w:val="000000" w:themeColor="text1"/>
          <w:sz w:val="22"/>
          <w:szCs w:val="22"/>
        </w:rPr>
        <w:t xml:space="preserve"> Lee R. </w:t>
      </w:r>
      <w:hyperlink r:id="rId13" w:history="1">
        <w:r w:rsidRPr="00897962">
          <w:rPr>
            <w:rStyle w:val="Hyperlink"/>
            <w:rFonts w:asciiTheme="majorHAnsi" w:hAnsiTheme="majorHAnsi" w:cstheme="majorHAnsi"/>
            <w:color w:val="000000" w:themeColor="text1"/>
            <w:sz w:val="22"/>
            <w:szCs w:val="22"/>
            <w:lang w:val="en-GB"/>
          </w:rPr>
          <w:t>Old and New Perspectives on Mortality Forecasting. In</w:t>
        </w:r>
      </w:hyperlink>
      <w:r w:rsidRPr="00897962">
        <w:rPr>
          <w:rFonts w:asciiTheme="majorHAnsi" w:hAnsiTheme="majorHAnsi" w:cstheme="majorHAnsi"/>
          <w:color w:val="000000" w:themeColor="text1"/>
          <w:sz w:val="22"/>
          <w:szCs w:val="22"/>
        </w:rPr>
        <w:t xml:space="preserve">: </w:t>
      </w:r>
      <w:r w:rsidRPr="00897962">
        <w:rPr>
          <w:rFonts w:asciiTheme="majorHAnsi" w:hAnsiTheme="majorHAnsi" w:cstheme="majorHAnsi"/>
          <w:color w:val="000000" w:themeColor="text1"/>
          <w:sz w:val="22"/>
          <w:szCs w:val="22"/>
          <w:lang w:val="en-GB"/>
        </w:rPr>
        <w:t xml:space="preserve">Bengtsson T, Keilman N. (eds). </w:t>
      </w:r>
      <w:r w:rsidRPr="00897962">
        <w:rPr>
          <w:rFonts w:asciiTheme="majorHAnsi" w:hAnsiTheme="majorHAnsi" w:cstheme="majorHAnsi"/>
          <w:color w:val="000000" w:themeColor="text1"/>
          <w:sz w:val="22"/>
          <w:szCs w:val="22"/>
          <w:lang w:val="en"/>
        </w:rPr>
        <w:t xml:space="preserve">Mortality Forecasts and Linear Life Expectancy Trends. Springer, 2019. </w:t>
      </w:r>
    </w:p>
  </w:endnote>
  <w:endnote w:id="17">
    <w:p w14:paraId="1DE20B57" w14:textId="77777777" w:rsidR="00E713F1" w:rsidRPr="00897962" w:rsidRDefault="00E713F1"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hyperlink r:id="rId14" w:history="1">
        <w:r w:rsidR="00FF4F1E" w:rsidRPr="00897962">
          <w:rPr>
            <w:rStyle w:val="Hyperlink"/>
            <w:rFonts w:asciiTheme="majorHAnsi" w:hAnsiTheme="majorHAnsi" w:cstheme="majorHAnsi"/>
            <w:sz w:val="22"/>
            <w:szCs w:val="22"/>
          </w:rPr>
          <w:t>https://cran.r-project.org/</w:t>
        </w:r>
      </w:hyperlink>
      <w:r w:rsidR="00FF4F1E" w:rsidRPr="00897962">
        <w:rPr>
          <w:rFonts w:asciiTheme="majorHAnsi" w:hAnsiTheme="majorHAnsi" w:cstheme="majorHAnsi"/>
          <w:sz w:val="22"/>
          <w:szCs w:val="22"/>
        </w:rPr>
        <w:t xml:space="preserve"> </w:t>
      </w:r>
      <w:r w:rsidR="00FF4F1E" w:rsidRPr="00897962">
        <w:rPr>
          <w:rFonts w:asciiTheme="majorHAnsi" w:hAnsiTheme="majorHAnsi" w:cstheme="majorHAnsi"/>
          <w:sz w:val="22"/>
          <w:szCs w:val="22"/>
          <w:highlight w:val="yellow"/>
        </w:rPr>
        <w:t>JON CAN YOU PLEASE PROVIDE FULL REFERENCE</w:t>
      </w:r>
    </w:p>
  </w:endnote>
  <w:endnote w:id="18">
    <w:p w14:paraId="03D9C17B" w14:textId="77777777" w:rsidR="00446F5A" w:rsidRPr="00897962" w:rsidRDefault="00446F5A"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Fenton L, Wyper GM, McCartney G</w:t>
      </w:r>
      <w:r w:rsidRPr="00897962">
        <w:rPr>
          <w:rFonts w:asciiTheme="majorHAnsi" w:hAnsiTheme="majorHAnsi" w:cstheme="majorHAnsi"/>
          <w:i/>
          <w:iCs/>
          <w:sz w:val="22"/>
          <w:szCs w:val="22"/>
          <w:lang w:val="en-GB"/>
        </w:rPr>
        <w:t>,</w:t>
      </w:r>
      <w:r w:rsidR="00FF4F1E" w:rsidRPr="00897962">
        <w:rPr>
          <w:rFonts w:asciiTheme="majorHAnsi" w:hAnsiTheme="majorHAnsi" w:cstheme="majorHAnsi"/>
          <w:iCs/>
          <w:sz w:val="22"/>
          <w:szCs w:val="22"/>
          <w:lang w:val="en-GB"/>
        </w:rPr>
        <w:t xml:space="preserve"> Minton J. </w:t>
      </w:r>
      <w:r w:rsidRPr="00897962">
        <w:rPr>
          <w:rFonts w:asciiTheme="majorHAnsi" w:hAnsiTheme="majorHAnsi" w:cstheme="majorHAnsi"/>
          <w:sz w:val="22"/>
          <w:szCs w:val="22"/>
          <w:lang w:val="en-GB"/>
        </w:rPr>
        <w:t>Socioeconomic inequality in recent adverse all-cause mortality trends in Scotland</w:t>
      </w:r>
      <w:r w:rsidR="00FF4F1E" w:rsidRPr="00897962">
        <w:rPr>
          <w:rFonts w:asciiTheme="majorHAnsi" w:hAnsiTheme="majorHAnsi" w:cstheme="majorHAnsi"/>
          <w:sz w:val="22"/>
          <w:szCs w:val="22"/>
          <w:lang w:val="en-GB"/>
        </w:rPr>
        <w:t xml:space="preserve">. </w:t>
      </w:r>
      <w:r w:rsidRPr="00897962">
        <w:rPr>
          <w:rFonts w:asciiTheme="majorHAnsi" w:hAnsiTheme="majorHAnsi" w:cstheme="majorHAnsi"/>
          <w:i/>
          <w:iCs/>
          <w:sz w:val="22"/>
          <w:szCs w:val="22"/>
          <w:lang w:val="en-GB"/>
        </w:rPr>
        <w:t>J Epidemiol Community Health </w:t>
      </w:r>
      <w:r w:rsidRPr="00897962">
        <w:rPr>
          <w:rFonts w:asciiTheme="majorHAnsi" w:hAnsiTheme="majorHAnsi" w:cstheme="majorHAnsi"/>
          <w:sz w:val="22"/>
          <w:szCs w:val="22"/>
          <w:lang w:val="en-GB"/>
        </w:rPr>
        <w:t>2019;</w:t>
      </w:r>
      <w:r w:rsidRPr="00897962">
        <w:rPr>
          <w:rFonts w:asciiTheme="majorHAnsi" w:hAnsiTheme="majorHAnsi" w:cstheme="majorHAnsi"/>
          <w:b/>
          <w:bCs/>
          <w:sz w:val="22"/>
          <w:szCs w:val="22"/>
          <w:lang w:val="en-GB"/>
        </w:rPr>
        <w:t>73:</w:t>
      </w:r>
      <w:r w:rsidRPr="00897962">
        <w:rPr>
          <w:rFonts w:asciiTheme="majorHAnsi" w:hAnsiTheme="majorHAnsi" w:cstheme="majorHAnsi"/>
          <w:sz w:val="22"/>
          <w:szCs w:val="22"/>
          <w:lang w:val="en-GB"/>
        </w:rPr>
        <w:t>971-974.</w:t>
      </w:r>
      <w:r w:rsidR="00FF4F1E" w:rsidRPr="00897962">
        <w:rPr>
          <w:rFonts w:asciiTheme="majorHAnsi" w:hAnsiTheme="majorHAnsi" w:cstheme="majorHAnsi"/>
          <w:sz w:val="22"/>
          <w:szCs w:val="22"/>
          <w:lang w:val="en-GB"/>
        </w:rPr>
        <w:t xml:space="preserve"> </w:t>
      </w:r>
    </w:p>
  </w:endnote>
  <w:endnote w:id="19">
    <w:p w14:paraId="53E039FD" w14:textId="77777777" w:rsidR="00FF4F1E" w:rsidRPr="00897962" w:rsidRDefault="00FF4F1E"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Health inequalities annual report 2019. Belfast, Department of Health, 2019 [Downloaded from </w:t>
      </w:r>
      <w:hyperlink r:id="rId15" w:history="1">
        <w:r w:rsidRPr="00897962">
          <w:rPr>
            <w:rStyle w:val="Hyperlink"/>
            <w:rFonts w:asciiTheme="majorHAnsi" w:hAnsiTheme="majorHAnsi" w:cstheme="majorHAnsi"/>
            <w:sz w:val="22"/>
            <w:szCs w:val="22"/>
          </w:rPr>
          <w:t>https://www.health-ni.gov.uk/publications/health-inequalities-annual-report-2019 on 25th November 2019</w:t>
        </w:r>
      </w:hyperlink>
      <w:r w:rsidRPr="00897962">
        <w:rPr>
          <w:rFonts w:asciiTheme="majorHAnsi" w:hAnsiTheme="majorHAnsi" w:cstheme="majorHAnsi"/>
          <w:sz w:val="22"/>
          <w:szCs w:val="22"/>
        </w:rPr>
        <w:t xml:space="preserve">]. </w:t>
      </w:r>
    </w:p>
  </w:endnote>
  <w:endnote w:id="20">
    <w:p w14:paraId="5C1D827D" w14:textId="77777777" w:rsidR="00446F5A" w:rsidRPr="00897962" w:rsidRDefault="00446F5A" w:rsidP="00897962">
      <w:pPr>
        <w:pStyle w:val="EndnoteText"/>
        <w:tabs>
          <w:tab w:val="left" w:pos="142"/>
        </w:tabs>
        <w:ind w:left="142" w:hanging="142"/>
        <w:rPr>
          <w:rFonts w:asciiTheme="majorHAnsi" w:hAnsiTheme="majorHAnsi" w:cstheme="majorHAnsi"/>
          <w:sz w:val="22"/>
          <w:szCs w:val="22"/>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00FF4F1E" w:rsidRPr="00897962">
        <w:rPr>
          <w:rFonts w:asciiTheme="majorHAnsi" w:hAnsiTheme="majorHAnsi" w:cstheme="majorHAnsi"/>
          <w:sz w:val="22"/>
          <w:szCs w:val="22"/>
        </w:rPr>
        <w:t xml:space="preserve">Health state life expectancies by national deprivation deciles, England and Wales: 2015 to 2017. London, ONS, 2019 [Downloaded from </w:t>
      </w:r>
      <w:hyperlink r:id="rId16" w:history="1">
        <w:r w:rsidR="00FF4F1E" w:rsidRPr="00897962">
          <w:rPr>
            <w:rStyle w:val="Hyperlink"/>
            <w:rFonts w:asciiTheme="majorHAnsi" w:hAnsiTheme="majorHAnsi" w:cstheme="majorHAnsi"/>
            <w:sz w:val="22"/>
            <w:szCs w:val="22"/>
          </w:rPr>
          <w:t>https://www.ons.gov.uk/peoplepopulationandcommunity/healthandsocialcare/healthinequalities/bulletins/healthstatelifeexpectanciesbyindexofmultipledeprivationimd/2015to2017</w:t>
        </w:r>
      </w:hyperlink>
      <w:r w:rsidR="00FF4F1E" w:rsidRPr="00897962">
        <w:rPr>
          <w:rFonts w:asciiTheme="majorHAnsi" w:hAnsiTheme="majorHAnsi" w:cstheme="majorHAnsi"/>
          <w:sz w:val="22"/>
          <w:szCs w:val="22"/>
        </w:rPr>
        <w:t xml:space="preserve"> on 25th November 2019]. </w:t>
      </w:r>
    </w:p>
  </w:endnote>
  <w:endnote w:id="21">
    <w:p w14:paraId="7323DE9B" w14:textId="77777777" w:rsidR="00897962" w:rsidRPr="00897962" w:rsidRDefault="00897962" w:rsidP="00897962">
      <w:pPr>
        <w:pStyle w:val="EndnoteText"/>
        <w:tabs>
          <w:tab w:val="left" w:pos="142"/>
        </w:tabs>
        <w:ind w:left="142" w:hanging="142"/>
        <w:rPr>
          <w:lang w:val="en-GB"/>
        </w:rPr>
      </w:pPr>
      <w:r w:rsidRPr="00897962">
        <w:rPr>
          <w:rStyle w:val="EndnoteReference"/>
          <w:rFonts w:asciiTheme="majorHAnsi" w:hAnsiTheme="majorHAnsi" w:cstheme="majorHAnsi"/>
          <w:sz w:val="22"/>
          <w:szCs w:val="22"/>
        </w:rPr>
        <w:endnoteRef/>
      </w:r>
      <w:r w:rsidRPr="00897962">
        <w:rPr>
          <w:rFonts w:asciiTheme="majorHAnsi" w:hAnsiTheme="majorHAnsi" w:cstheme="majorHAnsi"/>
          <w:sz w:val="22"/>
          <w:szCs w:val="22"/>
        </w:rPr>
        <w:t xml:space="preserve"> </w:t>
      </w:r>
      <w:r w:rsidRPr="00897962">
        <w:rPr>
          <w:rFonts w:asciiTheme="majorHAnsi" w:hAnsiTheme="majorHAnsi" w:cstheme="majorHAnsi"/>
          <w:sz w:val="22"/>
          <w:szCs w:val="22"/>
          <w:lang w:val="en-GB"/>
        </w:rPr>
        <w:t xml:space="preserve">McCartney G. Recent Mortality Trends. Glasgow, ScotPHO, 2019 [Downloaded from </w:t>
      </w:r>
      <w:hyperlink r:id="rId17" w:history="1">
        <w:r w:rsidRPr="00897962">
          <w:rPr>
            <w:rStyle w:val="Hyperlink"/>
            <w:rFonts w:asciiTheme="majorHAnsi" w:hAnsiTheme="majorHAnsi" w:cstheme="majorHAnsi"/>
            <w:sz w:val="22"/>
            <w:szCs w:val="22"/>
            <w:lang w:val="en-GB"/>
          </w:rPr>
          <w:t>https://www.scotpho.org.uk/population-dynamics/recent-mortality-trends/</w:t>
        </w:r>
      </w:hyperlink>
      <w:r w:rsidRPr="00897962">
        <w:rPr>
          <w:rFonts w:asciiTheme="majorHAnsi" w:hAnsiTheme="majorHAnsi" w:cstheme="majorHAnsi"/>
          <w:sz w:val="22"/>
          <w:szCs w:val="22"/>
          <w:lang w:val="en-GB"/>
        </w:rPr>
        <w:t xml:space="preserve"> on 25</w:t>
      </w:r>
      <w:r w:rsidRPr="00897962">
        <w:rPr>
          <w:rFonts w:asciiTheme="majorHAnsi" w:hAnsiTheme="majorHAnsi" w:cstheme="majorHAnsi"/>
          <w:sz w:val="22"/>
          <w:szCs w:val="22"/>
          <w:vertAlign w:val="superscript"/>
          <w:lang w:val="en-GB"/>
        </w:rPr>
        <w:t>th</w:t>
      </w:r>
      <w:r w:rsidRPr="00897962">
        <w:rPr>
          <w:rFonts w:asciiTheme="majorHAnsi" w:hAnsiTheme="majorHAnsi" w:cstheme="majorHAnsi"/>
          <w:sz w:val="22"/>
          <w:szCs w:val="22"/>
          <w:lang w:val="en-GB"/>
        </w:rPr>
        <w:t xml:space="preserve"> November 2019].</w:t>
      </w:r>
      <w:r>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466570"/>
      <w:docPartObj>
        <w:docPartGallery w:val="Page Numbers (Bottom of Page)"/>
        <w:docPartUnique/>
      </w:docPartObj>
    </w:sdtPr>
    <w:sdtEndPr>
      <w:rPr>
        <w:noProof/>
      </w:rPr>
    </w:sdtEndPr>
    <w:sdtContent>
      <w:p w14:paraId="455AC989" w14:textId="77777777" w:rsidR="00E713F1" w:rsidRDefault="00E713F1">
        <w:pPr>
          <w:pStyle w:val="Footer"/>
          <w:jc w:val="right"/>
        </w:pPr>
        <w:r>
          <w:fldChar w:fldCharType="begin"/>
        </w:r>
        <w:r>
          <w:instrText xml:space="preserve"> PAGE   \* MERGEFORMAT </w:instrText>
        </w:r>
        <w:r>
          <w:fldChar w:fldCharType="separate"/>
        </w:r>
        <w:r w:rsidR="005B4EF1">
          <w:rPr>
            <w:noProof/>
          </w:rPr>
          <w:t>13</w:t>
        </w:r>
        <w:r>
          <w:rPr>
            <w:noProof/>
          </w:rPr>
          <w:fldChar w:fldCharType="end"/>
        </w:r>
      </w:p>
    </w:sdtContent>
  </w:sdt>
  <w:p w14:paraId="46F276A5" w14:textId="77777777" w:rsidR="00E713F1" w:rsidRDefault="00E71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61B78" w14:textId="77777777" w:rsidR="00E713F1" w:rsidRDefault="00E713F1">
      <w:r>
        <w:separator/>
      </w:r>
    </w:p>
  </w:footnote>
  <w:footnote w:type="continuationSeparator" w:id="0">
    <w:p w14:paraId="56B36336" w14:textId="77777777" w:rsidR="00E713F1" w:rsidRDefault="00E71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AFCBBD"/>
    <w:multiLevelType w:val="multilevel"/>
    <w:tmpl w:val="972E6B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2D80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86C7A13"/>
    <w:multiLevelType w:val="multilevel"/>
    <w:tmpl w:val="BB484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4244D0"/>
    <w:multiLevelType w:val="multilevel"/>
    <w:tmpl w:val="516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72F8F"/>
    <w:multiLevelType w:val="multilevel"/>
    <w:tmpl w:val="7F30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13CAB"/>
    <w:multiLevelType w:val="multilevel"/>
    <w:tmpl w:val="798C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say JM (Julie)">
    <w15:presenceInfo w15:providerId="AD" w15:userId="S-1-5-21-765483983-692928010-316617838-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AF3"/>
    <w:rsid w:val="00181AE3"/>
    <w:rsid w:val="00217700"/>
    <w:rsid w:val="00222014"/>
    <w:rsid w:val="002B68B1"/>
    <w:rsid w:val="0037742F"/>
    <w:rsid w:val="00405EF7"/>
    <w:rsid w:val="00446F5A"/>
    <w:rsid w:val="0049662F"/>
    <w:rsid w:val="004E29B3"/>
    <w:rsid w:val="00530076"/>
    <w:rsid w:val="00554902"/>
    <w:rsid w:val="0057339F"/>
    <w:rsid w:val="00590D07"/>
    <w:rsid w:val="005B4EF1"/>
    <w:rsid w:val="00664C6B"/>
    <w:rsid w:val="006B665F"/>
    <w:rsid w:val="00716EB2"/>
    <w:rsid w:val="007319F5"/>
    <w:rsid w:val="007320E5"/>
    <w:rsid w:val="00762D18"/>
    <w:rsid w:val="00784D58"/>
    <w:rsid w:val="00897962"/>
    <w:rsid w:val="008D6863"/>
    <w:rsid w:val="008E3318"/>
    <w:rsid w:val="00922EDD"/>
    <w:rsid w:val="009F0D1D"/>
    <w:rsid w:val="00A80BA9"/>
    <w:rsid w:val="00AC7225"/>
    <w:rsid w:val="00B86B75"/>
    <w:rsid w:val="00BC48D5"/>
    <w:rsid w:val="00C36279"/>
    <w:rsid w:val="00C56C44"/>
    <w:rsid w:val="00DC7034"/>
    <w:rsid w:val="00DE71D8"/>
    <w:rsid w:val="00E315A3"/>
    <w:rsid w:val="00E713F1"/>
    <w:rsid w:val="00E8720B"/>
    <w:rsid w:val="00F02DC2"/>
    <w:rsid w:val="00F24A97"/>
    <w:rsid w:val="00F7553B"/>
    <w:rsid w:val="00FF4F1E"/>
    <w:rsid w:val="00FF67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4AF6"/>
  <w15:docId w15:val="{968910F6-DA68-4323-B357-A481F23A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22EDD"/>
    <w:pPr>
      <w:tabs>
        <w:tab w:val="center" w:pos="4513"/>
        <w:tab w:val="right" w:pos="9026"/>
      </w:tabs>
      <w:spacing w:after="0"/>
    </w:pPr>
  </w:style>
  <w:style w:type="character" w:customStyle="1" w:styleId="HeaderChar">
    <w:name w:val="Header Char"/>
    <w:basedOn w:val="DefaultParagraphFont"/>
    <w:link w:val="Header"/>
    <w:rsid w:val="00922EDD"/>
  </w:style>
  <w:style w:type="paragraph" w:styleId="Footer">
    <w:name w:val="footer"/>
    <w:basedOn w:val="Normal"/>
    <w:link w:val="FooterChar"/>
    <w:uiPriority w:val="99"/>
    <w:unhideWhenUsed/>
    <w:rsid w:val="00922EDD"/>
    <w:pPr>
      <w:tabs>
        <w:tab w:val="center" w:pos="4513"/>
        <w:tab w:val="right" w:pos="9026"/>
      </w:tabs>
      <w:spacing w:after="0"/>
    </w:pPr>
  </w:style>
  <w:style w:type="character" w:customStyle="1" w:styleId="FooterChar">
    <w:name w:val="Footer Char"/>
    <w:basedOn w:val="DefaultParagraphFont"/>
    <w:link w:val="Footer"/>
    <w:uiPriority w:val="99"/>
    <w:rsid w:val="00922EDD"/>
  </w:style>
  <w:style w:type="table" w:styleId="TableGrid">
    <w:name w:val="Table Grid"/>
    <w:basedOn w:val="TableNormal"/>
    <w:rsid w:val="00083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083AF3"/>
    <w:rPr>
      <w:color w:val="954F72"/>
      <w:u w:val="single"/>
    </w:rPr>
  </w:style>
  <w:style w:type="paragraph" w:styleId="EndnoteText">
    <w:name w:val="endnote text"/>
    <w:basedOn w:val="Normal"/>
    <w:link w:val="EndnoteTextChar"/>
    <w:unhideWhenUsed/>
    <w:rsid w:val="00FF67BD"/>
    <w:pPr>
      <w:spacing w:after="0"/>
    </w:pPr>
    <w:rPr>
      <w:sz w:val="20"/>
      <w:szCs w:val="20"/>
    </w:rPr>
  </w:style>
  <w:style w:type="character" w:customStyle="1" w:styleId="EndnoteTextChar">
    <w:name w:val="Endnote Text Char"/>
    <w:basedOn w:val="DefaultParagraphFont"/>
    <w:link w:val="EndnoteText"/>
    <w:rsid w:val="00FF67BD"/>
    <w:rPr>
      <w:sz w:val="20"/>
      <w:szCs w:val="20"/>
    </w:rPr>
  </w:style>
  <w:style w:type="character" w:styleId="EndnoteReference">
    <w:name w:val="endnote reference"/>
    <w:basedOn w:val="DefaultParagraphFont"/>
    <w:semiHidden/>
    <w:unhideWhenUsed/>
    <w:rsid w:val="00FF67BD"/>
    <w:rPr>
      <w:vertAlign w:val="superscript"/>
    </w:rPr>
  </w:style>
  <w:style w:type="paragraph" w:styleId="BalloonText">
    <w:name w:val="Balloon Text"/>
    <w:basedOn w:val="Normal"/>
    <w:link w:val="BalloonTextChar"/>
    <w:semiHidden/>
    <w:unhideWhenUsed/>
    <w:rsid w:val="005B4EF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B4EF1"/>
    <w:rPr>
      <w:rFonts w:ascii="Segoe UI" w:hAnsi="Segoe UI" w:cs="Segoe UI"/>
      <w:sz w:val="18"/>
      <w:szCs w:val="18"/>
    </w:rPr>
  </w:style>
  <w:style w:type="character" w:styleId="CommentReference">
    <w:name w:val="annotation reference"/>
    <w:basedOn w:val="DefaultParagraphFont"/>
    <w:semiHidden/>
    <w:unhideWhenUsed/>
    <w:rsid w:val="005B4EF1"/>
    <w:rPr>
      <w:sz w:val="16"/>
      <w:szCs w:val="16"/>
    </w:rPr>
  </w:style>
  <w:style w:type="paragraph" w:styleId="CommentText">
    <w:name w:val="annotation text"/>
    <w:basedOn w:val="Normal"/>
    <w:link w:val="CommentTextChar"/>
    <w:semiHidden/>
    <w:unhideWhenUsed/>
    <w:rsid w:val="005B4EF1"/>
    <w:rPr>
      <w:sz w:val="20"/>
      <w:szCs w:val="20"/>
    </w:rPr>
  </w:style>
  <w:style w:type="character" w:customStyle="1" w:styleId="CommentTextChar">
    <w:name w:val="Comment Text Char"/>
    <w:basedOn w:val="DefaultParagraphFont"/>
    <w:link w:val="CommentText"/>
    <w:semiHidden/>
    <w:rsid w:val="005B4EF1"/>
    <w:rPr>
      <w:sz w:val="20"/>
      <w:szCs w:val="20"/>
    </w:rPr>
  </w:style>
  <w:style w:type="paragraph" w:styleId="CommentSubject">
    <w:name w:val="annotation subject"/>
    <w:basedOn w:val="CommentText"/>
    <w:next w:val="CommentText"/>
    <w:link w:val="CommentSubjectChar"/>
    <w:semiHidden/>
    <w:unhideWhenUsed/>
    <w:rsid w:val="005B4EF1"/>
    <w:rPr>
      <w:b/>
      <w:bCs/>
    </w:rPr>
  </w:style>
  <w:style w:type="character" w:customStyle="1" w:styleId="CommentSubjectChar">
    <w:name w:val="Comment Subject Char"/>
    <w:basedOn w:val="CommentTextChar"/>
    <w:link w:val="CommentSubject"/>
    <w:semiHidden/>
    <w:rsid w:val="005B4E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5554">
      <w:bodyDiv w:val="1"/>
      <w:marLeft w:val="0"/>
      <w:marRight w:val="0"/>
      <w:marTop w:val="0"/>
      <w:marBottom w:val="0"/>
      <w:divBdr>
        <w:top w:val="none" w:sz="0" w:space="0" w:color="auto"/>
        <w:left w:val="none" w:sz="0" w:space="0" w:color="auto"/>
        <w:bottom w:val="none" w:sz="0" w:space="0" w:color="auto"/>
        <w:right w:val="none" w:sz="0" w:space="0" w:color="auto"/>
      </w:divBdr>
      <w:divsChild>
        <w:div w:id="376048026">
          <w:marLeft w:val="0"/>
          <w:marRight w:val="0"/>
          <w:marTop w:val="225"/>
          <w:marBottom w:val="225"/>
          <w:divBdr>
            <w:top w:val="none" w:sz="0" w:space="0" w:color="auto"/>
            <w:left w:val="none" w:sz="0" w:space="0" w:color="auto"/>
            <w:bottom w:val="none" w:sz="0" w:space="0" w:color="auto"/>
            <w:right w:val="none" w:sz="0" w:space="0" w:color="auto"/>
          </w:divBdr>
          <w:divsChild>
            <w:div w:id="109708119">
              <w:marLeft w:val="0"/>
              <w:marRight w:val="0"/>
              <w:marTop w:val="0"/>
              <w:marBottom w:val="0"/>
              <w:divBdr>
                <w:top w:val="none" w:sz="0" w:space="0" w:color="auto"/>
                <w:left w:val="none" w:sz="0" w:space="0" w:color="auto"/>
                <w:bottom w:val="none" w:sz="0" w:space="0" w:color="auto"/>
                <w:right w:val="none" w:sz="0" w:space="0" w:color="auto"/>
              </w:divBdr>
              <w:divsChild>
                <w:div w:id="403259733">
                  <w:marLeft w:val="0"/>
                  <w:marRight w:val="0"/>
                  <w:marTop w:val="0"/>
                  <w:marBottom w:val="0"/>
                  <w:divBdr>
                    <w:top w:val="none" w:sz="0" w:space="0" w:color="auto"/>
                    <w:left w:val="none" w:sz="0" w:space="0" w:color="auto"/>
                    <w:bottom w:val="none" w:sz="0" w:space="0" w:color="auto"/>
                    <w:right w:val="none" w:sz="0" w:space="0" w:color="auto"/>
                  </w:divBdr>
                  <w:divsChild>
                    <w:div w:id="167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303">
          <w:marLeft w:val="0"/>
          <w:marRight w:val="0"/>
          <w:marTop w:val="225"/>
          <w:marBottom w:val="225"/>
          <w:divBdr>
            <w:top w:val="none" w:sz="0" w:space="0" w:color="auto"/>
            <w:left w:val="none" w:sz="0" w:space="0" w:color="auto"/>
            <w:bottom w:val="none" w:sz="0" w:space="0" w:color="auto"/>
            <w:right w:val="none" w:sz="0" w:space="0" w:color="auto"/>
          </w:divBdr>
          <w:divsChild>
            <w:div w:id="1380013219">
              <w:marLeft w:val="0"/>
              <w:marRight w:val="0"/>
              <w:marTop w:val="0"/>
              <w:marBottom w:val="0"/>
              <w:divBdr>
                <w:top w:val="none" w:sz="0" w:space="0" w:color="auto"/>
                <w:left w:val="none" w:sz="0" w:space="0" w:color="auto"/>
                <w:bottom w:val="none" w:sz="0" w:space="0" w:color="auto"/>
                <w:right w:val="none" w:sz="0" w:space="0" w:color="auto"/>
              </w:divBdr>
            </w:div>
            <w:div w:id="526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7833">
      <w:bodyDiv w:val="1"/>
      <w:marLeft w:val="0"/>
      <w:marRight w:val="0"/>
      <w:marTop w:val="0"/>
      <w:marBottom w:val="0"/>
      <w:divBdr>
        <w:top w:val="none" w:sz="0" w:space="0" w:color="auto"/>
        <w:left w:val="none" w:sz="0" w:space="0" w:color="auto"/>
        <w:bottom w:val="none" w:sz="0" w:space="0" w:color="auto"/>
        <w:right w:val="none" w:sz="0" w:space="0" w:color="auto"/>
      </w:divBdr>
    </w:div>
    <w:div w:id="423846325">
      <w:bodyDiv w:val="1"/>
      <w:marLeft w:val="0"/>
      <w:marRight w:val="0"/>
      <w:marTop w:val="0"/>
      <w:marBottom w:val="0"/>
      <w:divBdr>
        <w:top w:val="none" w:sz="0" w:space="0" w:color="auto"/>
        <w:left w:val="none" w:sz="0" w:space="0" w:color="auto"/>
        <w:bottom w:val="none" w:sz="0" w:space="0" w:color="auto"/>
        <w:right w:val="none" w:sz="0" w:space="0" w:color="auto"/>
      </w:divBdr>
      <w:divsChild>
        <w:div w:id="579411259">
          <w:marLeft w:val="0"/>
          <w:marRight w:val="0"/>
          <w:marTop w:val="0"/>
          <w:marBottom w:val="120"/>
          <w:divBdr>
            <w:top w:val="none" w:sz="0" w:space="0" w:color="auto"/>
            <w:left w:val="none" w:sz="0" w:space="0" w:color="auto"/>
            <w:bottom w:val="none" w:sz="0" w:space="0" w:color="auto"/>
            <w:right w:val="none" w:sz="0" w:space="0" w:color="auto"/>
          </w:divBdr>
        </w:div>
        <w:div w:id="1747024992">
          <w:marLeft w:val="0"/>
          <w:marRight w:val="0"/>
          <w:marTop w:val="0"/>
          <w:marBottom w:val="360"/>
          <w:divBdr>
            <w:top w:val="none" w:sz="0" w:space="0" w:color="auto"/>
            <w:left w:val="none" w:sz="0" w:space="0" w:color="auto"/>
            <w:bottom w:val="none" w:sz="0" w:space="0" w:color="auto"/>
            <w:right w:val="none" w:sz="0" w:space="0" w:color="auto"/>
          </w:divBdr>
        </w:div>
      </w:divsChild>
    </w:div>
    <w:div w:id="446318687">
      <w:bodyDiv w:val="1"/>
      <w:marLeft w:val="0"/>
      <w:marRight w:val="0"/>
      <w:marTop w:val="0"/>
      <w:marBottom w:val="0"/>
      <w:divBdr>
        <w:top w:val="none" w:sz="0" w:space="0" w:color="auto"/>
        <w:left w:val="none" w:sz="0" w:space="0" w:color="auto"/>
        <w:bottom w:val="none" w:sz="0" w:space="0" w:color="auto"/>
        <w:right w:val="none" w:sz="0" w:space="0" w:color="auto"/>
      </w:divBdr>
    </w:div>
    <w:div w:id="558055250">
      <w:bodyDiv w:val="1"/>
      <w:marLeft w:val="0"/>
      <w:marRight w:val="0"/>
      <w:marTop w:val="0"/>
      <w:marBottom w:val="0"/>
      <w:divBdr>
        <w:top w:val="none" w:sz="0" w:space="0" w:color="auto"/>
        <w:left w:val="none" w:sz="0" w:space="0" w:color="auto"/>
        <w:bottom w:val="none" w:sz="0" w:space="0" w:color="auto"/>
        <w:right w:val="none" w:sz="0" w:space="0" w:color="auto"/>
      </w:divBdr>
    </w:div>
    <w:div w:id="1190797564">
      <w:bodyDiv w:val="1"/>
      <w:marLeft w:val="0"/>
      <w:marRight w:val="0"/>
      <w:marTop w:val="0"/>
      <w:marBottom w:val="0"/>
      <w:divBdr>
        <w:top w:val="none" w:sz="0" w:space="0" w:color="auto"/>
        <w:left w:val="none" w:sz="0" w:space="0" w:color="auto"/>
        <w:bottom w:val="none" w:sz="0" w:space="0" w:color="auto"/>
        <w:right w:val="none" w:sz="0" w:space="0" w:color="auto"/>
      </w:divBdr>
      <w:divsChild>
        <w:div w:id="109712565">
          <w:marLeft w:val="0"/>
          <w:marRight w:val="0"/>
          <w:marTop w:val="0"/>
          <w:marBottom w:val="0"/>
          <w:divBdr>
            <w:top w:val="none" w:sz="0" w:space="0" w:color="auto"/>
            <w:left w:val="none" w:sz="0" w:space="0" w:color="auto"/>
            <w:bottom w:val="none" w:sz="0" w:space="0" w:color="auto"/>
            <w:right w:val="none" w:sz="0" w:space="0" w:color="auto"/>
          </w:divBdr>
        </w:div>
        <w:div w:id="38555890">
          <w:marLeft w:val="0"/>
          <w:marRight w:val="0"/>
          <w:marTop w:val="0"/>
          <w:marBottom w:val="0"/>
          <w:divBdr>
            <w:top w:val="none" w:sz="0" w:space="0" w:color="auto"/>
            <w:left w:val="none" w:sz="0" w:space="0" w:color="auto"/>
            <w:bottom w:val="none" w:sz="0" w:space="0" w:color="auto"/>
            <w:right w:val="none" w:sz="0" w:space="0" w:color="auto"/>
          </w:divBdr>
        </w:div>
        <w:div w:id="2090346317">
          <w:marLeft w:val="0"/>
          <w:marRight w:val="0"/>
          <w:marTop w:val="0"/>
          <w:marBottom w:val="0"/>
          <w:divBdr>
            <w:top w:val="none" w:sz="0" w:space="0" w:color="auto"/>
            <w:left w:val="none" w:sz="0" w:space="0" w:color="auto"/>
            <w:bottom w:val="none" w:sz="0" w:space="0" w:color="auto"/>
            <w:right w:val="none" w:sz="0" w:space="0" w:color="auto"/>
          </w:divBdr>
        </w:div>
      </w:divsChild>
    </w:div>
    <w:div w:id="1297447072">
      <w:bodyDiv w:val="1"/>
      <w:marLeft w:val="0"/>
      <w:marRight w:val="0"/>
      <w:marTop w:val="0"/>
      <w:marBottom w:val="0"/>
      <w:divBdr>
        <w:top w:val="none" w:sz="0" w:space="0" w:color="auto"/>
        <w:left w:val="none" w:sz="0" w:space="0" w:color="auto"/>
        <w:bottom w:val="none" w:sz="0" w:space="0" w:color="auto"/>
        <w:right w:val="none" w:sz="0" w:space="0" w:color="auto"/>
      </w:divBdr>
    </w:div>
    <w:div w:id="1342733677">
      <w:bodyDiv w:val="1"/>
      <w:marLeft w:val="0"/>
      <w:marRight w:val="0"/>
      <w:marTop w:val="0"/>
      <w:marBottom w:val="0"/>
      <w:divBdr>
        <w:top w:val="none" w:sz="0" w:space="0" w:color="auto"/>
        <w:left w:val="none" w:sz="0" w:space="0" w:color="auto"/>
        <w:bottom w:val="none" w:sz="0" w:space="0" w:color="auto"/>
        <w:right w:val="none" w:sz="0" w:space="0" w:color="auto"/>
      </w:divBdr>
    </w:div>
    <w:div w:id="1567107179">
      <w:bodyDiv w:val="1"/>
      <w:marLeft w:val="0"/>
      <w:marRight w:val="0"/>
      <w:marTop w:val="0"/>
      <w:marBottom w:val="0"/>
      <w:divBdr>
        <w:top w:val="none" w:sz="0" w:space="0" w:color="auto"/>
        <w:left w:val="none" w:sz="0" w:space="0" w:color="auto"/>
        <w:bottom w:val="none" w:sz="0" w:space="0" w:color="auto"/>
        <w:right w:val="none" w:sz="0" w:space="0" w:color="auto"/>
      </w:divBdr>
      <w:divsChild>
        <w:div w:id="1861701720">
          <w:marLeft w:val="0"/>
          <w:marRight w:val="0"/>
          <w:marTop w:val="0"/>
          <w:marBottom w:val="0"/>
          <w:divBdr>
            <w:top w:val="none" w:sz="0" w:space="0" w:color="auto"/>
            <w:left w:val="none" w:sz="0" w:space="0" w:color="auto"/>
            <w:bottom w:val="none" w:sz="0" w:space="0" w:color="auto"/>
            <w:right w:val="none" w:sz="0" w:space="0" w:color="auto"/>
          </w:divBdr>
        </w:div>
        <w:div w:id="1873691325">
          <w:marLeft w:val="0"/>
          <w:marRight w:val="0"/>
          <w:marTop w:val="0"/>
          <w:marBottom w:val="0"/>
          <w:divBdr>
            <w:top w:val="none" w:sz="0" w:space="0" w:color="auto"/>
            <w:left w:val="none" w:sz="0" w:space="0" w:color="auto"/>
            <w:bottom w:val="none" w:sz="0" w:space="0" w:color="auto"/>
            <w:right w:val="none" w:sz="0" w:space="0" w:color="auto"/>
          </w:divBdr>
        </w:div>
        <w:div w:id="1983070755">
          <w:marLeft w:val="0"/>
          <w:marRight w:val="0"/>
          <w:marTop w:val="0"/>
          <w:marBottom w:val="0"/>
          <w:divBdr>
            <w:top w:val="none" w:sz="0" w:space="0" w:color="auto"/>
            <w:left w:val="none" w:sz="0" w:space="0" w:color="auto"/>
            <w:bottom w:val="none" w:sz="0" w:space="0" w:color="auto"/>
            <w:right w:val="none" w:sz="0" w:space="0" w:color="auto"/>
          </w:divBdr>
        </w:div>
      </w:divsChild>
    </w:div>
    <w:div w:id="1589386107">
      <w:bodyDiv w:val="1"/>
      <w:marLeft w:val="0"/>
      <w:marRight w:val="0"/>
      <w:marTop w:val="0"/>
      <w:marBottom w:val="0"/>
      <w:divBdr>
        <w:top w:val="none" w:sz="0" w:space="0" w:color="auto"/>
        <w:left w:val="none" w:sz="0" w:space="0" w:color="auto"/>
        <w:bottom w:val="none" w:sz="0" w:space="0" w:color="auto"/>
        <w:right w:val="none" w:sz="0" w:space="0" w:color="auto"/>
      </w:divBdr>
    </w:div>
    <w:div w:id="1721779024">
      <w:bodyDiv w:val="1"/>
      <w:marLeft w:val="0"/>
      <w:marRight w:val="0"/>
      <w:marTop w:val="0"/>
      <w:marBottom w:val="0"/>
      <w:divBdr>
        <w:top w:val="none" w:sz="0" w:space="0" w:color="auto"/>
        <w:left w:val="none" w:sz="0" w:space="0" w:color="auto"/>
        <w:bottom w:val="none" w:sz="0" w:space="0" w:color="auto"/>
        <w:right w:val="none" w:sz="0" w:space="0" w:color="auto"/>
      </w:divBdr>
    </w:div>
    <w:div w:id="1843857770">
      <w:bodyDiv w:val="1"/>
      <w:marLeft w:val="0"/>
      <w:marRight w:val="0"/>
      <w:marTop w:val="0"/>
      <w:marBottom w:val="0"/>
      <w:divBdr>
        <w:top w:val="none" w:sz="0" w:space="0" w:color="auto"/>
        <w:left w:val="none" w:sz="0" w:space="0" w:color="auto"/>
        <w:bottom w:val="none" w:sz="0" w:space="0" w:color="auto"/>
        <w:right w:val="none" w:sz="0" w:space="0" w:color="auto"/>
      </w:divBdr>
    </w:div>
    <w:div w:id="1974750725">
      <w:bodyDiv w:val="1"/>
      <w:marLeft w:val="0"/>
      <w:marRight w:val="0"/>
      <w:marTop w:val="0"/>
      <w:marBottom w:val="0"/>
      <w:divBdr>
        <w:top w:val="none" w:sz="0" w:space="0" w:color="auto"/>
        <w:left w:val="none" w:sz="0" w:space="0" w:color="auto"/>
        <w:bottom w:val="none" w:sz="0" w:space="0" w:color="auto"/>
        <w:right w:val="none" w:sz="0" w:space="0" w:color="auto"/>
      </w:divBdr>
      <w:divsChild>
        <w:div w:id="1605263980">
          <w:marLeft w:val="0"/>
          <w:marRight w:val="0"/>
          <w:marTop w:val="0"/>
          <w:marBottom w:val="0"/>
          <w:divBdr>
            <w:top w:val="none" w:sz="0" w:space="0" w:color="auto"/>
            <w:left w:val="none" w:sz="0" w:space="0" w:color="auto"/>
            <w:bottom w:val="none" w:sz="0" w:space="0" w:color="auto"/>
            <w:right w:val="none" w:sz="0" w:space="0" w:color="auto"/>
          </w:divBdr>
        </w:div>
        <w:div w:id="1942451006">
          <w:marLeft w:val="0"/>
          <w:marRight w:val="0"/>
          <w:marTop w:val="0"/>
          <w:marBottom w:val="0"/>
          <w:divBdr>
            <w:top w:val="none" w:sz="0" w:space="0" w:color="auto"/>
            <w:left w:val="none" w:sz="0" w:space="0" w:color="auto"/>
            <w:bottom w:val="none" w:sz="0" w:space="0" w:color="auto"/>
            <w:right w:val="none" w:sz="0" w:space="0" w:color="auto"/>
          </w:divBdr>
        </w:div>
        <w:div w:id="738555148">
          <w:marLeft w:val="0"/>
          <w:marRight w:val="0"/>
          <w:marTop w:val="0"/>
          <w:marBottom w:val="0"/>
          <w:divBdr>
            <w:top w:val="none" w:sz="0" w:space="0" w:color="auto"/>
            <w:left w:val="none" w:sz="0" w:space="0" w:color="auto"/>
            <w:bottom w:val="none" w:sz="0" w:space="0" w:color="auto"/>
            <w:right w:val="none" w:sz="0" w:space="0" w:color="auto"/>
          </w:divBdr>
        </w:div>
      </w:divsChild>
    </w:div>
    <w:div w:id="2015376200">
      <w:bodyDiv w:val="1"/>
      <w:marLeft w:val="0"/>
      <w:marRight w:val="0"/>
      <w:marTop w:val="0"/>
      <w:marBottom w:val="0"/>
      <w:divBdr>
        <w:top w:val="none" w:sz="0" w:space="0" w:color="auto"/>
        <w:left w:val="none" w:sz="0" w:space="0" w:color="auto"/>
        <w:bottom w:val="none" w:sz="0" w:space="0" w:color="auto"/>
        <w:right w:val="none" w:sz="0" w:space="0" w:color="auto"/>
      </w:divBdr>
      <w:divsChild>
        <w:div w:id="1360231999">
          <w:marLeft w:val="0"/>
          <w:marRight w:val="0"/>
          <w:marTop w:val="0"/>
          <w:marBottom w:val="0"/>
          <w:divBdr>
            <w:top w:val="none" w:sz="0" w:space="0" w:color="auto"/>
            <w:left w:val="none" w:sz="0" w:space="0" w:color="auto"/>
            <w:bottom w:val="none" w:sz="0" w:space="0" w:color="auto"/>
            <w:right w:val="none" w:sz="0" w:space="0" w:color="auto"/>
          </w:divBdr>
          <w:divsChild>
            <w:div w:id="146167839">
              <w:marLeft w:val="-240"/>
              <w:marRight w:val="-240"/>
              <w:marTop w:val="0"/>
              <w:marBottom w:val="0"/>
              <w:divBdr>
                <w:top w:val="none" w:sz="0" w:space="0" w:color="auto"/>
                <w:left w:val="none" w:sz="0" w:space="0" w:color="auto"/>
                <w:bottom w:val="none" w:sz="0" w:space="0" w:color="auto"/>
                <w:right w:val="none" w:sz="0" w:space="0" w:color="auto"/>
              </w:divBdr>
              <w:divsChild>
                <w:div w:id="1726024624">
                  <w:marLeft w:val="0"/>
                  <w:marRight w:val="0"/>
                  <w:marTop w:val="0"/>
                  <w:marBottom w:val="0"/>
                  <w:divBdr>
                    <w:top w:val="none" w:sz="0" w:space="0" w:color="auto"/>
                    <w:left w:val="none" w:sz="0" w:space="0" w:color="auto"/>
                    <w:bottom w:val="none" w:sz="0" w:space="0" w:color="auto"/>
                    <w:right w:val="none" w:sz="0" w:space="0" w:color="auto"/>
                  </w:divBdr>
                  <w:divsChild>
                    <w:div w:id="568728664">
                      <w:marLeft w:val="0"/>
                      <w:marRight w:val="0"/>
                      <w:marTop w:val="0"/>
                      <w:marBottom w:val="180"/>
                      <w:divBdr>
                        <w:top w:val="none" w:sz="0" w:space="0" w:color="auto"/>
                        <w:left w:val="none" w:sz="0" w:space="0" w:color="auto"/>
                        <w:bottom w:val="none" w:sz="0" w:space="0" w:color="auto"/>
                        <w:right w:val="none" w:sz="0" w:space="0" w:color="auto"/>
                      </w:divBdr>
                    </w:div>
                  </w:divsChild>
                </w:div>
                <w:div w:id="2015037320">
                  <w:marLeft w:val="0"/>
                  <w:marRight w:val="0"/>
                  <w:marTop w:val="0"/>
                  <w:marBottom w:val="0"/>
                  <w:divBdr>
                    <w:top w:val="none" w:sz="0" w:space="0" w:color="auto"/>
                    <w:left w:val="none" w:sz="0" w:space="0" w:color="auto"/>
                    <w:bottom w:val="none" w:sz="0" w:space="0" w:color="auto"/>
                    <w:right w:val="none" w:sz="0" w:space="0" w:color="auto"/>
                  </w:divBdr>
                  <w:divsChild>
                    <w:div w:id="1592615425">
                      <w:marLeft w:val="0"/>
                      <w:marRight w:val="0"/>
                      <w:marTop w:val="0"/>
                      <w:marBottom w:val="0"/>
                      <w:divBdr>
                        <w:top w:val="none" w:sz="0" w:space="0" w:color="auto"/>
                        <w:left w:val="none" w:sz="0" w:space="0" w:color="auto"/>
                        <w:bottom w:val="none" w:sz="0" w:space="0" w:color="auto"/>
                        <w:right w:val="none" w:sz="0" w:space="0" w:color="auto"/>
                      </w:divBdr>
                      <w:divsChild>
                        <w:div w:id="790713269">
                          <w:marLeft w:val="0"/>
                          <w:marRight w:val="0"/>
                          <w:marTop w:val="0"/>
                          <w:marBottom w:val="0"/>
                          <w:divBdr>
                            <w:top w:val="none" w:sz="0" w:space="0" w:color="auto"/>
                            <w:left w:val="none" w:sz="0" w:space="0" w:color="auto"/>
                            <w:bottom w:val="none" w:sz="0" w:space="0" w:color="auto"/>
                            <w:right w:val="none" w:sz="0" w:space="0" w:color="auto"/>
                          </w:divBdr>
                          <w:divsChild>
                            <w:div w:id="1638948318">
                              <w:marLeft w:val="0"/>
                              <w:marRight w:val="0"/>
                              <w:marTop w:val="0"/>
                              <w:marBottom w:val="0"/>
                              <w:divBdr>
                                <w:top w:val="none" w:sz="0" w:space="0" w:color="auto"/>
                                <w:left w:val="none" w:sz="0" w:space="0" w:color="auto"/>
                                <w:bottom w:val="none" w:sz="0" w:space="0" w:color="auto"/>
                                <w:right w:val="none" w:sz="0" w:space="0" w:color="auto"/>
                              </w:divBdr>
                              <w:divsChild>
                                <w:div w:id="1691376150">
                                  <w:marLeft w:val="0"/>
                                  <w:marRight w:val="0"/>
                                  <w:marTop w:val="0"/>
                                  <w:marBottom w:val="0"/>
                                  <w:divBdr>
                                    <w:top w:val="none" w:sz="0" w:space="0" w:color="auto"/>
                                    <w:left w:val="none" w:sz="0" w:space="0" w:color="auto"/>
                                    <w:bottom w:val="none" w:sz="0" w:space="0" w:color="auto"/>
                                    <w:right w:val="none" w:sz="0" w:space="0" w:color="auto"/>
                                  </w:divBdr>
                                </w:div>
                                <w:div w:id="605424406">
                                  <w:marLeft w:val="0"/>
                                  <w:marRight w:val="0"/>
                                  <w:marTop w:val="0"/>
                                  <w:marBottom w:val="0"/>
                                  <w:divBdr>
                                    <w:top w:val="none" w:sz="0" w:space="0" w:color="auto"/>
                                    <w:left w:val="none" w:sz="0" w:space="0" w:color="auto"/>
                                    <w:bottom w:val="none" w:sz="0" w:space="0" w:color="auto"/>
                                    <w:right w:val="none" w:sz="0" w:space="0" w:color="auto"/>
                                  </w:divBdr>
                                </w:div>
                                <w:div w:id="1150367743">
                                  <w:marLeft w:val="0"/>
                                  <w:marRight w:val="0"/>
                                  <w:marTop w:val="0"/>
                                  <w:marBottom w:val="0"/>
                                  <w:divBdr>
                                    <w:top w:val="none" w:sz="0" w:space="0" w:color="auto"/>
                                    <w:left w:val="none" w:sz="0" w:space="0" w:color="auto"/>
                                    <w:bottom w:val="none" w:sz="0" w:space="0" w:color="auto"/>
                                    <w:right w:val="none" w:sz="0" w:space="0" w:color="auto"/>
                                  </w:divBdr>
                                </w:div>
                                <w:div w:id="10844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939092">
          <w:marLeft w:val="0"/>
          <w:marRight w:val="0"/>
          <w:marTop w:val="0"/>
          <w:marBottom w:val="0"/>
          <w:divBdr>
            <w:top w:val="none" w:sz="0" w:space="0" w:color="auto"/>
            <w:left w:val="none" w:sz="0" w:space="0" w:color="auto"/>
            <w:bottom w:val="none" w:sz="0" w:space="0" w:color="auto"/>
            <w:right w:val="none" w:sz="0" w:space="0" w:color="auto"/>
          </w:divBdr>
          <w:divsChild>
            <w:div w:id="391080915">
              <w:marLeft w:val="0"/>
              <w:marRight w:val="0"/>
              <w:marTop w:val="0"/>
              <w:marBottom w:val="0"/>
              <w:divBdr>
                <w:top w:val="none" w:sz="0" w:space="0" w:color="auto"/>
                <w:left w:val="none" w:sz="0" w:space="0" w:color="auto"/>
                <w:bottom w:val="none" w:sz="0" w:space="0" w:color="auto"/>
                <w:right w:val="none" w:sz="0" w:space="0" w:color="auto"/>
              </w:divBdr>
            </w:div>
            <w:div w:id="801311158">
              <w:marLeft w:val="0"/>
              <w:marRight w:val="0"/>
              <w:marTop w:val="0"/>
              <w:marBottom w:val="0"/>
              <w:divBdr>
                <w:top w:val="none" w:sz="0" w:space="0" w:color="auto"/>
                <w:left w:val="none" w:sz="0" w:space="0" w:color="auto"/>
                <w:bottom w:val="none" w:sz="0" w:space="0" w:color="auto"/>
                <w:right w:val="none" w:sz="0" w:space="0" w:color="auto"/>
              </w:divBdr>
            </w:div>
            <w:div w:id="1552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www.lse.ac.uk/business-and-consultancy/consulting/consulting-reports/stalling-of-mortality-in-the-uk-and-europe" TargetMode="External"/><Relationship Id="rId13" Type="http://schemas.openxmlformats.org/officeDocument/2006/relationships/hyperlink" Target="https://link.springer.com/book/10.1007/978-3-030-05075-7" TargetMode="External"/><Relationship Id="rId3" Type="http://schemas.openxmlformats.org/officeDocument/2006/relationships/hyperlink" Target="https://www.ncbi.nlm.nih.gov/pubmed/?term=Walsh%20D%5BAuthor%5D&amp;cauthor=true&amp;cauthor_uid=22021374" TargetMode="External"/><Relationship Id="rId7" Type="http://schemas.openxmlformats.org/officeDocument/2006/relationships/hyperlink" Target="https://doi.org/10.1787/223159ab-en" TargetMode="External"/><Relationship Id="rId12" Type="http://schemas.openxmlformats.org/officeDocument/2006/relationships/hyperlink" Target="https://doi.org/10.1111/j.1728-4457.2002.00059.x" TargetMode="External"/><Relationship Id="rId17" Type="http://schemas.openxmlformats.org/officeDocument/2006/relationships/hyperlink" Target="https://www.scotpho.org.uk/population-dynamics/recent-mortality-trends/" TargetMode="External"/><Relationship Id="rId2" Type="http://schemas.openxmlformats.org/officeDocument/2006/relationships/hyperlink" Target="https://www.ncbi.nlm.nih.gov/pubmed/?term=McCartney%20G%5BAuthor%5D&amp;cauthor=true&amp;cauthor_uid=22021374" TargetMode="External"/><Relationship Id="rId16" Type="http://schemas.openxmlformats.org/officeDocument/2006/relationships/hyperlink" Target="https://www.ons.gov.uk/peoplepopulationandcommunity/healthandsocialcare/healthinequalities/bulletins/healthstatelifeexpectanciesbyindexofmultipledeprivationimd/2015to2017" TargetMode="External"/><Relationship Id="rId1" Type="http://schemas.openxmlformats.org/officeDocument/2006/relationships/hyperlink" Target="https://www.ncbi.nlm.nih.gov/pubmed/23184355" TargetMode="External"/><Relationship Id="rId6" Type="http://schemas.openxmlformats.org/officeDocument/2006/relationships/hyperlink" Target="https://www.ncbi.nlm.nih.gov/pubmed/22021374" TargetMode="External"/><Relationship Id="rId11" Type="http://schemas.openxmlformats.org/officeDocument/2006/relationships/hyperlink" Target="https://www.ons.gov.uk/peoplepopulationandcommunity/birthsdeathsandmarriages/lifeexpectancies/datasets/singleyearlifetablesuk1980to2018%20on%2011th%20November%202019" TargetMode="External"/><Relationship Id="rId5" Type="http://schemas.openxmlformats.org/officeDocument/2006/relationships/hyperlink" Target="https://www.ncbi.nlm.nih.gov/pubmed/?term=Collins%20C%5BAuthor%5D&amp;cauthor=true&amp;cauthor_uid=22021374" TargetMode="External"/><Relationship Id="rId15" Type="http://schemas.openxmlformats.org/officeDocument/2006/relationships/hyperlink" Target="https://www.health-ni.gov.uk/publications/health-inequalities-annual-report-2019%20on%2025th%20November%202019" TargetMode="External"/><Relationship Id="rId10" Type="http://schemas.openxmlformats.org/officeDocument/2006/relationships/hyperlink" Target="https://blogs.bmj.com/bmj/2019/03/19/danny-dorling/" TargetMode="External"/><Relationship Id="rId4" Type="http://schemas.openxmlformats.org/officeDocument/2006/relationships/hyperlink" Target="https://www.ncbi.nlm.nih.gov/pubmed/?term=Whyte%20B%5BAuthor%5D&amp;cauthor=true&amp;cauthor_uid=22021374" TargetMode="External"/><Relationship Id="rId9" Type="http://schemas.openxmlformats.org/officeDocument/2006/relationships/hyperlink" Target="https://blogs.lse.ac.uk/politicsandpolicy/explaining-the-recent-improvement-in-mortality-in-england/" TargetMode="External"/><Relationship Id="rId14"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B2D6-D2FC-483B-AA48-52BCB985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3964</Words>
  <Characters>22600</Characters>
  <Application>Microsoft Office Word</Application>
  <DocSecurity>4</DocSecurity>
  <Lines>188</Lines>
  <Paragraphs>53</Paragraphs>
  <ScaleCrop>false</ScaleCrop>
  <HeadingPairs>
    <vt:vector size="2" baseType="variant">
      <vt:variant>
        <vt:lpstr>Title</vt:lpstr>
      </vt:variant>
      <vt:variant>
        <vt:i4>1</vt:i4>
      </vt:variant>
    </vt:vector>
  </HeadingPairs>
  <TitlesOfParts>
    <vt:vector size="1" baseType="lpstr">
      <vt:lpstr>Scotland Mortality Projections</vt:lpstr>
    </vt:vector>
  </TitlesOfParts>
  <Company>NHS HealthScotland</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 Mortality Projections</dc:title>
  <dc:creator>Jon Minton</dc:creator>
  <cp:lastModifiedBy>Ramsay JM (Julie)</cp:lastModifiedBy>
  <cp:revision>2</cp:revision>
  <cp:lastPrinted>2019-12-05T15:04:00Z</cp:lastPrinted>
  <dcterms:created xsi:type="dcterms:W3CDTF">2019-12-05T16:09:00Z</dcterms:created>
  <dcterms:modified xsi:type="dcterms:W3CDTF">2019-12-05T16:09:00Z</dcterms:modified>
</cp:coreProperties>
</file>