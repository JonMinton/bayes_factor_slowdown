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B64A2" w14:textId="639290AE" w:rsidR="002E36F4" w:rsidRPr="002E36F4" w:rsidRDefault="002E36F4" w:rsidP="002E36F4">
      <w:pPr>
        <w:pStyle w:val="BodyText1"/>
        <w:outlineLvl w:val="0"/>
        <w:rPr>
          <w:b/>
          <w:u w:val="single"/>
        </w:rPr>
      </w:pPr>
      <w:bookmarkStart w:id="0" w:name="_Hlk37416983"/>
      <w:commentRangeStart w:id="1"/>
      <w:commentRangeStart w:id="2"/>
      <w:del w:id="3" w:author="Jonathan Minton" w:date="2020-04-09T17:16:00Z">
        <w:r w:rsidRPr="002E36F4" w:rsidDel="00AC5CFD">
          <w:rPr>
            <w:b/>
            <w:u w:val="single"/>
          </w:rPr>
          <w:delText xml:space="preserve">Running to a standstill: How responsive have successive ONS life expectancy forecasts been to stalling life expectancy gains since 2010? </w:delText>
        </w:r>
        <w:commentRangeEnd w:id="1"/>
        <w:commentRangeEnd w:id="2"/>
        <w:r w:rsidR="001E2EFD" w:rsidDel="00AC5CFD">
          <w:rPr>
            <w:rStyle w:val="CommentReference"/>
            <w:rFonts w:eastAsia="Calibri" w:cs="Times New Roman"/>
            <w:lang w:eastAsia="en-US"/>
          </w:rPr>
          <w:commentReference w:id="1"/>
        </w:r>
        <w:r w:rsidR="002F4103" w:rsidDel="00AC5CFD">
          <w:rPr>
            <w:rStyle w:val="CommentReference"/>
            <w:rFonts w:eastAsia="Calibri" w:cs="Times New Roman"/>
            <w:lang w:eastAsia="en-US"/>
          </w:rPr>
          <w:commentReference w:id="2"/>
        </w:r>
      </w:del>
      <w:ins w:id="4" w:author="Jonathan Minton" w:date="2020-04-09T17:16:00Z">
        <w:r w:rsidR="00AC5CFD">
          <w:rPr>
            <w:b/>
            <w:u w:val="single"/>
          </w:rPr>
          <w:t xml:space="preserve">Towards understanding </w:t>
        </w:r>
      </w:ins>
      <w:ins w:id="5" w:author="Jonathan Minton" w:date="2020-04-09T17:17:00Z">
        <w:r w:rsidR="00AC5CFD">
          <w:rPr>
            <w:b/>
            <w:u w:val="single"/>
          </w:rPr>
          <w:t xml:space="preserve">the pre-covid-19 slowdown in life expectancy gains in the UK: International comparisons; Comparisons with ONS life expectancy projections; and </w:t>
        </w:r>
      </w:ins>
      <w:ins w:id="6" w:author="Jonathan Minton" w:date="2020-04-09T17:18:00Z">
        <w:r w:rsidR="00AC5CFD">
          <w:rPr>
            <w:b/>
            <w:u w:val="single"/>
          </w:rPr>
          <w:t xml:space="preserve">a proposed method for </w:t>
        </w:r>
      </w:ins>
      <w:ins w:id="7" w:author="Jonathan Minton" w:date="2020-04-09T17:19:00Z">
        <w:r w:rsidR="00AC5CFD">
          <w:rPr>
            <w:b/>
            <w:u w:val="single"/>
          </w:rPr>
          <w:t>interim revision of projections between ONS revisions</w:t>
        </w:r>
      </w:ins>
    </w:p>
    <w:p w14:paraId="59A0555F" w14:textId="77777777" w:rsidR="002E36F4" w:rsidRDefault="002E36F4">
      <w:pPr>
        <w:pStyle w:val="Heading1"/>
        <w:pPrChange w:id="8" w:author="Jonathan Minton" w:date="2020-04-10T13:18:00Z">
          <w:pPr>
            <w:pStyle w:val="BodyText1"/>
            <w:outlineLvl w:val="0"/>
          </w:pPr>
        </w:pPrChange>
      </w:pPr>
      <w:r>
        <w:t>Abstract</w:t>
      </w:r>
    </w:p>
    <w:p w14:paraId="76F7F207" w14:textId="77777777" w:rsidR="002E36F4" w:rsidRPr="00B553D3" w:rsidRDefault="002E36F4" w:rsidP="00B553D3">
      <w:pPr>
        <w:pStyle w:val="Heading2"/>
        <w:rPr>
          <w:rPrChange w:id="9" w:author="Jonathan Minton" w:date="2020-04-10T13:18:00Z">
            <w:rPr>
              <w:b/>
            </w:rPr>
          </w:rPrChange>
        </w:rPr>
      </w:pPr>
      <w:r w:rsidRPr="00B553D3">
        <w:rPr>
          <w:rPrChange w:id="10" w:author="Jonathan Minton" w:date="2020-04-10T13:18:00Z">
            <w:rPr>
              <w:b/>
            </w:rPr>
          </w:rPrChange>
        </w:rPr>
        <w:t>Background</w:t>
      </w:r>
    </w:p>
    <w:p w14:paraId="210CF28D" w14:textId="7E8BEF2E" w:rsidR="002E36F4" w:rsidRDefault="00AC5CFD" w:rsidP="002E36F4">
      <w:pPr>
        <w:pStyle w:val="BodyText1"/>
      </w:pPr>
      <w:ins w:id="11" w:author="Jonathan Minton" w:date="2020-04-09T17:19:00Z">
        <w:r>
          <w:t>Since around 2010 rates of improvement in</w:t>
        </w:r>
      </w:ins>
      <w:ins w:id="12" w:author="Jonathan Minton" w:date="2020-04-09T17:20:00Z">
        <w:r>
          <w:t xml:space="preserve"> life expectancy in the UK have been much lower than might have been expected from trends in previous decades. </w:t>
        </w:r>
      </w:ins>
      <w:r w:rsidR="002E36F4">
        <w:t xml:space="preserve">The UK Office for National Statistics (ONS) </w:t>
      </w:r>
      <w:ins w:id="13" w:author="Jonathan Minton" w:date="2020-04-09T17:19:00Z">
        <w:r>
          <w:t xml:space="preserve">usually </w:t>
        </w:r>
      </w:ins>
      <w:r w:rsidR="002E36F4">
        <w:t>updates their life expectancy forecasts every two years. During much of the 2000s</w:t>
      </w:r>
      <w:ins w:id="14" w:author="Jonathan Minton" w:date="2020-04-09T17:21:00Z">
        <w:r>
          <w:t>, before the slowdown in life expectancy gains,</w:t>
        </w:r>
      </w:ins>
      <w:r w:rsidR="002E36F4">
        <w:t xml:space="preserve"> these forecasts tended to underestimate life expectancy improvement, and were successively uprated, but since 2010 they have tended to underestimate life expectancy </w:t>
      </w:r>
      <w:proofErr w:type="gramStart"/>
      <w:r w:rsidR="002E36F4">
        <w:t>improvement, and</w:t>
      </w:r>
      <w:proofErr w:type="gramEnd"/>
      <w:r w:rsidR="002E36F4">
        <w:t xml:space="preserve"> have been successively downrated. The most recent 2018 forecast was released in 2019. </w:t>
      </w:r>
      <w:commentRangeStart w:id="15"/>
      <w:del w:id="16" w:author="Jonathan Minton" w:date="2020-04-09T17:21:00Z">
        <w:r w:rsidR="002E36F4" w:rsidDel="00AC5CFD">
          <w:delText xml:space="preserve">This paper asks whether the assumptions in this most recent forecast </w:delText>
        </w:r>
      </w:del>
      <w:ins w:id="17" w:author="Gerry McCartney" w:date="2020-03-04T10:40:00Z">
        <w:del w:id="18" w:author="Jonathan Minton" w:date="2020-04-09T17:21:00Z">
          <w:r w:rsidR="002F4103" w:rsidDel="00AC5CFD">
            <w:delText>are</w:delText>
          </w:r>
        </w:del>
      </w:ins>
      <w:del w:id="19" w:author="Jonathan Minton" w:date="2020-04-09T17:21:00Z">
        <w:r w:rsidR="002E36F4" w:rsidDel="00AC5CFD">
          <w:delText xml:space="preserve">is still too optimistic given </w:delText>
        </w:r>
      </w:del>
      <w:ins w:id="20" w:author="Colin Fischbacher" w:date="2020-02-18T14:26:00Z">
        <w:del w:id="21" w:author="Jonathan Minton" w:date="2020-04-09T17:21:00Z">
          <w:r w:rsidR="004F7BB3" w:rsidDel="00AC5CFD">
            <w:delText xml:space="preserve">that </w:delText>
          </w:r>
        </w:del>
      </w:ins>
      <w:del w:id="22" w:author="Jonathan Minton" w:date="2020-04-09T17:21:00Z">
        <w:r w:rsidR="002E36F4" w:rsidDel="00AC5CFD">
          <w:delText>recent life expectancy improvement rates in the UK have still been very modest.</w:delText>
        </w:r>
      </w:del>
      <w:commentRangeEnd w:id="15"/>
      <w:r w:rsidR="00C67CD9">
        <w:rPr>
          <w:rStyle w:val="CommentReference"/>
          <w:rFonts w:eastAsia="Calibri" w:cs="Times New Roman"/>
          <w:lang w:eastAsia="en-US"/>
        </w:rPr>
        <w:commentReference w:id="15"/>
      </w:r>
      <w:ins w:id="23" w:author="Jonathan Minton" w:date="2020-04-09T17:21:00Z">
        <w:r>
          <w:t xml:space="preserve"> This paper presents </w:t>
        </w:r>
      </w:ins>
      <w:ins w:id="24" w:author="Jonathan Minton" w:date="2020-04-09T17:22:00Z">
        <w:r>
          <w:t xml:space="preserve">a large number of international and within-UK comparisons of trends in life expectancy, compares </w:t>
        </w:r>
      </w:ins>
      <w:ins w:id="25" w:author="Jonathan Minton" w:date="2020-04-09T17:23:00Z">
        <w:r>
          <w:t>observed trends against those projected previously by the ONS, and proposes and implements a method for</w:t>
        </w:r>
      </w:ins>
      <w:ins w:id="26" w:author="Jonathan Minton" w:date="2020-04-09T17:24:00Z">
        <w:r>
          <w:t xml:space="preserve"> exploring how consistent observed life expectancy data for the most rece</w:t>
        </w:r>
      </w:ins>
      <w:ins w:id="27" w:author="Jonathan Minton" w:date="2020-04-09T17:25:00Z">
        <w:r>
          <w:t xml:space="preserve">nt years are against longer-term observed trends and ONS projections. </w:t>
        </w:r>
      </w:ins>
    </w:p>
    <w:p w14:paraId="08C1D661" w14:textId="77777777" w:rsidR="002E36F4" w:rsidRPr="00A25313" w:rsidRDefault="002E36F4">
      <w:pPr>
        <w:pStyle w:val="Heading2"/>
        <w:pPrChange w:id="28" w:author="Jonathan Minton" w:date="2020-04-10T13:18:00Z">
          <w:pPr>
            <w:pStyle w:val="BodyText1"/>
            <w:outlineLvl w:val="1"/>
          </w:pPr>
        </w:pPrChange>
      </w:pPr>
      <w:r w:rsidRPr="00A25313">
        <w:t>Methods</w:t>
      </w:r>
    </w:p>
    <w:p w14:paraId="0F4A01D6" w14:textId="4EF14602" w:rsidR="002E36F4" w:rsidRDefault="002E36F4" w:rsidP="002E36F4">
      <w:pPr>
        <w:pStyle w:val="BodyText1"/>
      </w:pPr>
      <w:r>
        <w:t>Period life expectancy at birth (e</w:t>
      </w:r>
      <w:r>
        <w:softHyphen/>
      </w:r>
      <w:r>
        <w:softHyphen/>
      </w:r>
      <w:r>
        <w:rPr>
          <w:vertAlign w:val="subscript"/>
        </w:rPr>
        <w:t>0</w:t>
      </w:r>
      <w:r>
        <w:t xml:space="preserve">) was extracted from the Human Mortality Database (HMD) to allow comparison between the UK and other high income </w:t>
      </w:r>
      <w:proofErr w:type="gramStart"/>
      <w:r>
        <w:t>nations, and</w:t>
      </w:r>
      <w:proofErr w:type="gramEnd"/>
      <w:r>
        <w:t xml:space="preserve"> </w:t>
      </w:r>
      <w:commentRangeStart w:id="29"/>
      <w:ins w:id="30" w:author="Colin Fischbacher" w:date="2020-02-18T14:27:00Z">
        <w:r w:rsidR="004F7BB3">
          <w:t>obtained</w:t>
        </w:r>
        <w:commentRangeEnd w:id="29"/>
        <w:r w:rsidR="004F7BB3">
          <w:rPr>
            <w:rStyle w:val="CommentReference"/>
            <w:rFonts w:eastAsia="Calibri" w:cs="Times New Roman"/>
            <w:lang w:eastAsia="en-US"/>
          </w:rPr>
          <w:commentReference w:id="29"/>
        </w:r>
        <w:r w:rsidR="004F7BB3">
          <w:t xml:space="preserve"> </w:t>
        </w:r>
      </w:ins>
      <w:r>
        <w:t xml:space="preserve">from the ONS to allow comparison within UK nations and groups. Annual change in life </w:t>
      </w:r>
      <w:del w:id="31" w:author="Jonathan Minton" w:date="2020-04-09T17:26:00Z">
        <w:r w:rsidDel="001B1B49">
          <w:delText xml:space="preserve">expectancy </w:delText>
        </w:r>
      </w:del>
      <w:ins w:id="32" w:author="Jonathan Minton" w:date="2020-04-09T17:26:00Z">
        <w:r w:rsidR="001B1B49">
          <w:t xml:space="preserve">expectancies </w:t>
        </w:r>
      </w:ins>
      <w:commentRangeStart w:id="33"/>
      <w:commentRangeStart w:id="34"/>
      <w:r>
        <w:t xml:space="preserve">across European </w:t>
      </w:r>
      <w:r>
        <w:lastRenderedPageBreak/>
        <w:t>and Anglophone nations</w:t>
      </w:r>
      <w:ins w:id="35" w:author="Jonathan Minton" w:date="2020-04-09T17:26:00Z">
        <w:r w:rsidR="00AC5CFD">
          <w:t xml:space="preserve"> </w:t>
        </w:r>
      </w:ins>
      <w:ins w:id="36" w:author="Jonathan Minton" w:date="2020-04-10T09:06:00Z">
        <w:r w:rsidR="00530638">
          <w:t xml:space="preserve">which were </w:t>
        </w:r>
      </w:ins>
      <w:ins w:id="37" w:author="Jonathan Minton" w:date="2020-04-09T17:26:00Z">
        <w:r w:rsidR="00AC5CFD">
          <w:t xml:space="preserve">available from the HMD </w:t>
        </w:r>
      </w:ins>
      <w:r>
        <w:t xml:space="preserve"> </w:t>
      </w:r>
      <w:commentRangeEnd w:id="33"/>
      <w:r w:rsidR="002F4103">
        <w:rPr>
          <w:rStyle w:val="CommentReference"/>
          <w:rFonts w:eastAsia="Calibri" w:cs="Times New Roman"/>
          <w:lang w:eastAsia="en-US"/>
        </w:rPr>
        <w:commentReference w:id="33"/>
      </w:r>
      <w:commentRangeEnd w:id="34"/>
      <w:r w:rsidR="00530638">
        <w:rPr>
          <w:rStyle w:val="CommentReference"/>
          <w:rFonts w:eastAsia="Calibri" w:cs="Times New Roman"/>
          <w:lang w:eastAsia="en-US"/>
        </w:rPr>
        <w:commentReference w:id="34"/>
      </w:r>
      <w:del w:id="38" w:author="Jonathan Minton" w:date="2020-04-09T17:26:00Z">
        <w:r w:rsidDel="001B1B49">
          <w:delText xml:space="preserve">was </w:delText>
        </w:r>
      </w:del>
      <w:ins w:id="39" w:author="Jonathan Minton" w:date="2020-04-09T17:26:00Z">
        <w:r w:rsidR="001B1B49">
          <w:t xml:space="preserve">were </w:t>
        </w:r>
      </w:ins>
      <w:r>
        <w:t xml:space="preserve">calculated to assess </w:t>
      </w:r>
      <w:commentRangeStart w:id="40"/>
      <w:commentRangeStart w:id="41"/>
      <w:commentRangeStart w:id="42"/>
      <w:r>
        <w:t>the extent to which a slowdown in e0 improvement rates is seen internationally</w:t>
      </w:r>
      <w:commentRangeEnd w:id="40"/>
      <w:r w:rsidR="004F7BB3">
        <w:rPr>
          <w:rStyle w:val="CommentReference"/>
          <w:rFonts w:eastAsia="Calibri" w:cs="Times New Roman"/>
          <w:lang w:eastAsia="en-US"/>
        </w:rPr>
        <w:commentReference w:id="40"/>
      </w:r>
      <w:commentRangeEnd w:id="41"/>
      <w:r w:rsidR="00530638">
        <w:rPr>
          <w:rStyle w:val="CommentReference"/>
          <w:rFonts w:eastAsia="Calibri" w:cs="Times New Roman"/>
          <w:lang w:eastAsia="en-US"/>
        </w:rPr>
        <w:commentReference w:id="41"/>
      </w:r>
      <w:commentRangeEnd w:id="42"/>
      <w:r w:rsidR="00530638">
        <w:rPr>
          <w:rStyle w:val="CommentReference"/>
          <w:rFonts w:eastAsia="Calibri" w:cs="Times New Roman"/>
          <w:lang w:eastAsia="en-US"/>
        </w:rPr>
        <w:commentReference w:id="42"/>
      </w:r>
      <w:r>
        <w:t xml:space="preserve">, and within UK nations to assess how similar trends in slowdown are within the UK. For UK nations changepoint analysis is performed to assess whether the slowdown is </w:t>
      </w:r>
      <w:commentRangeStart w:id="43"/>
      <w:commentRangeStart w:id="44"/>
      <w:commentRangeStart w:id="45"/>
      <w:r>
        <w:t>contemporaneous</w:t>
      </w:r>
      <w:commentRangeEnd w:id="43"/>
      <w:r w:rsidR="004F7BB3">
        <w:rPr>
          <w:rStyle w:val="CommentReference"/>
          <w:rFonts w:eastAsia="Calibri" w:cs="Times New Roman"/>
          <w:lang w:eastAsia="en-US"/>
        </w:rPr>
        <w:commentReference w:id="43"/>
      </w:r>
      <w:commentRangeEnd w:id="44"/>
      <w:r w:rsidR="00530638">
        <w:rPr>
          <w:rStyle w:val="CommentReference"/>
          <w:rFonts w:eastAsia="Calibri" w:cs="Times New Roman"/>
          <w:lang w:eastAsia="en-US"/>
        </w:rPr>
        <w:commentReference w:id="44"/>
      </w:r>
      <w:commentRangeEnd w:id="45"/>
      <w:r w:rsidR="00530638">
        <w:rPr>
          <w:rStyle w:val="CommentReference"/>
          <w:rFonts w:eastAsia="Calibri" w:cs="Times New Roman"/>
          <w:lang w:eastAsia="en-US"/>
        </w:rPr>
        <w:commentReference w:id="45"/>
      </w:r>
      <w:ins w:id="46" w:author="Jonathan Minton" w:date="2020-04-09T17:27:00Z">
        <w:r w:rsidR="001B1B49">
          <w:t>/simultaneous</w:t>
        </w:r>
      </w:ins>
      <w:r>
        <w:t xml:space="preserve">, suggesting common exposure. </w:t>
      </w:r>
      <w:commentRangeStart w:id="47"/>
      <w:r>
        <w:t xml:space="preserve">ONS forecasts from 2012 onwards for the UK as a whole are shown to </w:t>
      </w:r>
      <w:del w:id="48" w:author="Jonathan Minton" w:date="2020-04-10T09:04:00Z">
        <w:r w:rsidDel="00530638">
          <w:delText>demonstrate the extent of the slowdown assumed by each biennial projection</w:delText>
        </w:r>
        <w:r w:rsidR="00E95F1A" w:rsidDel="00530638">
          <w:delText>.</w:delText>
        </w:r>
        <w:r w:rsidDel="00530638">
          <w:delText xml:space="preserve"> </w:delText>
        </w:r>
        <w:commentRangeEnd w:id="47"/>
        <w:r w:rsidR="002F4103" w:rsidDel="00530638">
          <w:rPr>
            <w:rStyle w:val="CommentReference"/>
            <w:rFonts w:eastAsia="Calibri" w:cs="Times New Roman"/>
            <w:lang w:eastAsia="en-US"/>
          </w:rPr>
          <w:commentReference w:id="47"/>
        </w:r>
      </w:del>
      <w:ins w:id="49" w:author="Jonathan Minton" w:date="2020-04-10T09:04:00Z">
        <w:r w:rsidR="00530638">
          <w:t xml:space="preserve">identify broad </w:t>
        </w:r>
      </w:ins>
      <w:ins w:id="50" w:author="Jonathan Minton" w:date="2020-04-10T09:05:00Z">
        <w:r w:rsidR="00530638">
          <w:t>tendencies of these projections to either systematically under- or over-estimate the gains observed.</w:t>
        </w:r>
      </w:ins>
    </w:p>
    <w:p w14:paraId="253523DE" w14:textId="5B56402C" w:rsidR="002E36F4" w:rsidRDefault="00530638" w:rsidP="002E36F4">
      <w:pPr>
        <w:pStyle w:val="BodyText1"/>
      </w:pPr>
      <w:ins w:id="51" w:author="Jonathan Minton" w:date="2020-04-10T09:11:00Z">
        <w:r>
          <w:t xml:space="preserve">As well as </w:t>
        </w:r>
      </w:ins>
      <w:ins w:id="52" w:author="Jonathan Minton" w:date="2020-04-10T09:08:00Z">
        <w:r>
          <w:t xml:space="preserve"> </w:t>
        </w:r>
      </w:ins>
      <w:r w:rsidR="002E36F4">
        <w:t xml:space="preserve">To better determine the amount of annual gain in e0 that should be assumed if current e0 improvement rates were to continue, 101 different e0 gain scenarios, ranging from 0% slowdown, assuming no slowdown since the breakpoint year, to 100% slowdown, assuming no gain since the breakpoint year, and the Bayes </w:t>
      </w:r>
      <w:del w:id="53" w:author="Gerry McCartney" w:date="2020-04-09T15:59:00Z">
        <w:r w:rsidR="002E36F4">
          <w:delText>Factor</w:delText>
        </w:r>
      </w:del>
      <w:ins w:id="54" w:author="Gerry McCartney" w:date="2020-04-09T15:59:00Z">
        <w:r w:rsidR="002E36F4">
          <w:t>Factor</w:t>
        </w:r>
      </w:ins>
      <w:ins w:id="55" w:author="Gerry McCartney" w:date="2020-03-04T10:41:00Z">
        <w:r w:rsidR="002F4103">
          <w:t>s</w:t>
        </w:r>
      </w:ins>
      <w:r w:rsidR="002E36F4">
        <w:t xml:space="preserve"> (ratio of likelihoods) for each of these scenarios </w:t>
      </w:r>
      <w:ins w:id="56" w:author="Gerry McCartney" w:date="2020-03-04T10:41:00Z">
        <w:r w:rsidR="002F4103">
          <w:t xml:space="preserve">were </w:t>
        </w:r>
      </w:ins>
      <w:r w:rsidR="002E36F4">
        <w:t xml:space="preserve">calculated </w:t>
      </w:r>
      <w:commentRangeStart w:id="57"/>
      <w:r w:rsidR="002E36F4">
        <w:t>as compared with the 0% slowdown scenario</w:t>
      </w:r>
      <w:commentRangeEnd w:id="57"/>
      <w:r w:rsidR="002F4103">
        <w:rPr>
          <w:rStyle w:val="CommentReference"/>
          <w:rFonts w:eastAsia="Calibri" w:cs="Times New Roman"/>
          <w:lang w:eastAsia="en-US"/>
        </w:rPr>
        <w:commentReference w:id="57"/>
      </w:r>
      <w:r w:rsidR="002E36F4">
        <w:t xml:space="preserve">. The scenario that maximises the Bayes Factor is identified. </w:t>
      </w:r>
      <w:commentRangeStart w:id="58"/>
      <w:r w:rsidR="002E36F4">
        <w:t xml:space="preserve">Each ONS biennial projection is </w:t>
      </w:r>
      <w:proofErr w:type="spellStart"/>
      <w:ins w:id="59" w:author="Jonathan Minton" w:date="2020-04-09T20:57:00Z">
        <w:r w:rsidR="0025138A">
          <w:t>reexpressed</w:t>
        </w:r>
        <w:proofErr w:type="spellEnd"/>
        <w:r w:rsidR="0025138A">
          <w:t xml:space="preserve"> in terms of implied average annual improvement rates, </w:t>
        </w:r>
        <w:proofErr w:type="spellStart"/>
        <w:r w:rsidR="0025138A">
          <w:t>a</w:t>
        </w:r>
      </w:ins>
      <w:r w:rsidR="002E36F4">
        <w:t>converted</w:t>
      </w:r>
      <w:proofErr w:type="spellEnd"/>
      <w:r w:rsidR="002E36F4">
        <w:t xml:space="preserve"> into an improvement rate scenario, and the Bayes Factor for each of these scenarios calculated as well. </w:t>
      </w:r>
      <w:commentRangeEnd w:id="58"/>
      <w:r w:rsidR="002F4103">
        <w:rPr>
          <w:rStyle w:val="CommentReference"/>
          <w:rFonts w:eastAsia="Calibri" w:cs="Times New Roman"/>
          <w:lang w:eastAsia="en-US"/>
        </w:rPr>
        <w:commentReference w:id="58"/>
      </w:r>
    </w:p>
    <w:p w14:paraId="02ADCD2D" w14:textId="708DD16C" w:rsidR="002E36F4" w:rsidRPr="00B553D3" w:rsidRDefault="002E36F4" w:rsidP="00B553D3">
      <w:pPr>
        <w:pStyle w:val="Heading2"/>
        <w:rPr>
          <w:rPrChange w:id="60" w:author="Jonathan Minton" w:date="2020-04-10T13:18:00Z">
            <w:rPr>
              <w:b/>
            </w:rPr>
          </w:rPrChange>
        </w:rPr>
      </w:pPr>
      <w:r w:rsidRPr="00B553D3">
        <w:rPr>
          <w:rPrChange w:id="61" w:author="Jonathan Minton" w:date="2020-04-10T13:18:00Z">
            <w:rPr>
              <w:b/>
            </w:rPr>
          </w:rPrChange>
        </w:rPr>
        <w:t>Results</w:t>
      </w:r>
      <w:ins w:id="62" w:author="Jonathan Minton" w:date="2020-04-09T17:27:00Z">
        <w:r w:rsidR="001B1B49" w:rsidRPr="00B553D3">
          <w:rPr>
            <w:rPrChange w:id="63" w:author="Jonathan Minton" w:date="2020-04-10T13:18:00Z">
              <w:rPr>
                <w:b/>
              </w:rPr>
            </w:rPrChange>
          </w:rPr>
          <w:t>/Key findings</w:t>
        </w:r>
      </w:ins>
    </w:p>
    <w:p w14:paraId="60A4DC6F" w14:textId="2050900A" w:rsidR="002E36F4" w:rsidRDefault="002E36F4" w:rsidP="002E36F4">
      <w:pPr>
        <w:pStyle w:val="BodyText1"/>
      </w:pPr>
      <w:r>
        <w:t xml:space="preserve">Slowdowns in e0 gain have been observed in a number of </w:t>
      </w:r>
      <w:proofErr w:type="gramStart"/>
      <w:r>
        <w:t>high income</w:t>
      </w:r>
      <w:proofErr w:type="gramEnd"/>
      <w:r>
        <w:t xml:space="preserve"> nations in recent years, but have been more severe in the UK than in all other nations except USA. In all UK nations except Northern Ireland, a breakpoint in improvement rates between 2010 to 2011 was identified. </w:t>
      </w:r>
      <w:commentRangeStart w:id="64"/>
      <w:r>
        <w:t>Between 2010 and 2012</w:t>
      </w:r>
      <w:commentRangeEnd w:id="64"/>
      <w:r w:rsidR="004F7BB3">
        <w:rPr>
          <w:rStyle w:val="CommentReference"/>
          <w:rFonts w:eastAsia="Calibri" w:cs="Times New Roman"/>
          <w:lang w:eastAsia="en-US"/>
        </w:rPr>
        <w:commentReference w:id="64"/>
      </w:r>
      <w:r>
        <w:t xml:space="preserve"> ONS life expectancy forecasts were reduced first for females, then for both </w:t>
      </w:r>
      <w:del w:id="65" w:author="Jonathan Minton" w:date="2020-04-09T17:28:00Z">
        <w:r w:rsidDel="001B1B49">
          <w:delText>genders</w:delText>
        </w:r>
      </w:del>
      <w:ins w:id="66" w:author="Jonathan Minton" w:date="2020-04-09T17:28:00Z">
        <w:r w:rsidR="001B1B49">
          <w:t>sexes</w:t>
        </w:r>
      </w:ins>
      <w:r>
        <w:t xml:space="preserve">. If average rates of e0 gain since 2010 were to continue then the assumption that life expectancy improvement rates have slowed down by </w:t>
      </w:r>
      <w:r w:rsidR="004602CC" w:rsidRPr="00776048">
        <w:t>61</w:t>
      </w:r>
      <w:r w:rsidRPr="00776048">
        <w:t xml:space="preserve">% is </w:t>
      </w:r>
      <w:commentRangeStart w:id="67"/>
      <w:r w:rsidRPr="00776048">
        <w:t>most likely</w:t>
      </w:r>
      <w:commentRangeEnd w:id="67"/>
      <w:r w:rsidR="00A67F57">
        <w:rPr>
          <w:rStyle w:val="CommentReference"/>
          <w:rFonts w:eastAsia="Calibri" w:cs="Times New Roman"/>
          <w:lang w:eastAsia="en-US"/>
        </w:rPr>
        <w:commentReference w:id="67"/>
      </w:r>
      <w:r w:rsidRPr="00776048">
        <w:t xml:space="preserve"> (Bayes Factor: </w:t>
      </w:r>
      <w:commentRangeStart w:id="68"/>
      <w:r w:rsidR="004602CC" w:rsidRPr="00776048">
        <w:t>1.002</w:t>
      </w:r>
      <w:commentRangeEnd w:id="68"/>
      <w:r w:rsidR="00C67CD9">
        <w:rPr>
          <w:rStyle w:val="CommentReference"/>
          <w:rFonts w:eastAsia="Calibri" w:cs="Times New Roman"/>
          <w:lang w:eastAsia="en-US"/>
        </w:rPr>
        <w:commentReference w:id="68"/>
      </w:r>
      <w:r w:rsidR="004602CC" w:rsidRPr="00776048">
        <w:t xml:space="preserve"> for females compared with no slowdown; males 1.003</w:t>
      </w:r>
      <w:r w:rsidRPr="00776048">
        <w:t xml:space="preserve">). </w:t>
      </w:r>
      <w:commentRangeStart w:id="69"/>
      <w:ins w:id="70" w:author="Colin Fischbacher" w:date="2020-02-18T14:36:00Z">
        <w:r w:rsidR="00C67CD9">
          <w:t xml:space="preserve">However, the most recent ONS projection </w:t>
        </w:r>
        <w:r w:rsidR="00C67CD9">
          <w:lastRenderedPageBreak/>
          <w:t xml:space="preserve">assumes an X% slowing in improvement rates. </w:t>
        </w:r>
      </w:ins>
      <w:ins w:id="71" w:author="Colin Fischbacher" w:date="2020-02-18T14:35:00Z">
        <w:del w:id="72" w:author="Jonathan Minton" w:date="2020-04-09T17:28:00Z">
          <w:r w:rsidR="00C67CD9" w:rsidDel="001B1B49">
            <w:delText xml:space="preserve">We therefore conclude that </w:delText>
          </w:r>
        </w:del>
        <w:r w:rsidR="00C67CD9">
          <w:t xml:space="preserve">ONS projections </w:t>
        </w:r>
        <w:del w:id="73" w:author="Jonathan Minton" w:date="2020-04-09T17:28:00Z">
          <w:r w:rsidR="00C67CD9" w:rsidDel="001B1B49">
            <w:delText xml:space="preserve">are still </w:delText>
          </w:r>
        </w:del>
      </w:ins>
      <w:ins w:id="74" w:author="Jonathan Minton" w:date="2020-04-09T17:28:00Z">
        <w:r w:rsidR="001B1B49">
          <w:t xml:space="preserve">may still be </w:t>
        </w:r>
      </w:ins>
      <w:ins w:id="75" w:author="Colin Fischbacher" w:date="2020-02-18T14:35:00Z">
        <w:r w:rsidR="00C67CD9">
          <w:t>too optimistic.</w:t>
        </w:r>
      </w:ins>
      <w:commentRangeEnd w:id="69"/>
      <w:ins w:id="76" w:author="Colin Fischbacher" w:date="2020-02-18T14:36:00Z">
        <w:r w:rsidR="00C67CD9">
          <w:rPr>
            <w:rStyle w:val="CommentReference"/>
            <w:rFonts w:eastAsia="Calibri" w:cs="Times New Roman"/>
            <w:lang w:eastAsia="en-US"/>
          </w:rPr>
          <w:commentReference w:id="69"/>
        </w:r>
      </w:ins>
    </w:p>
    <w:p w14:paraId="2FA98B29" w14:textId="04564AD7" w:rsidR="00E95F1A" w:rsidDel="001B1B49" w:rsidRDefault="002E36F4" w:rsidP="002E36F4">
      <w:pPr>
        <w:pStyle w:val="BodyText1"/>
        <w:rPr>
          <w:moveFrom w:id="77" w:author="Jonathan Minton" w:date="2020-04-09T17:29:00Z"/>
        </w:rPr>
      </w:pPr>
      <w:moveFromRangeStart w:id="78" w:author="Jonathan Minton" w:date="2020-04-09T17:29:00Z" w:name="move37345804"/>
      <w:commentRangeStart w:id="79"/>
      <w:commentRangeStart w:id="80"/>
      <w:moveFrom w:id="81" w:author="Jonathan Minton" w:date="2020-04-09T17:29:00Z">
        <w:r w:rsidRPr="00A25313" w:rsidDel="001B1B49">
          <w:rPr>
            <w:b/>
          </w:rPr>
          <w:t>Discussion</w:t>
        </w:r>
        <w:commentRangeEnd w:id="79"/>
        <w:r w:rsidR="002F4103" w:rsidDel="001B1B49">
          <w:rPr>
            <w:rStyle w:val="CommentReference"/>
            <w:rFonts w:eastAsia="Calibri" w:cs="Times New Roman"/>
            <w:lang w:eastAsia="en-US"/>
          </w:rPr>
          <w:commentReference w:id="79"/>
        </w:r>
        <w:commentRangeEnd w:id="80"/>
        <w:r w:rsidR="002F4103" w:rsidDel="001B1B49">
          <w:rPr>
            <w:rStyle w:val="CommentReference"/>
            <w:rFonts w:eastAsia="Calibri" w:cs="Times New Roman"/>
            <w:lang w:eastAsia="en-US"/>
          </w:rPr>
          <w:commentReference w:id="80"/>
        </w:r>
        <w:r w:rsidDel="001B1B49">
          <w:br/>
        </w:r>
        <w:commentRangeStart w:id="82"/>
        <w:r w:rsidR="004602CC" w:rsidDel="001B1B49">
          <w:t xml:space="preserve">ONS projections since 2012 assumed slower rates of life expectancy gain than were observed at the time, </w:t>
        </w:r>
        <w:commentRangeStart w:id="83"/>
        <w:r w:rsidR="004602CC" w:rsidDel="001B1B49">
          <w:t xml:space="preserve">consistent </w:t>
        </w:r>
        <w:commentRangeEnd w:id="83"/>
        <w:r w:rsidR="00A67F57" w:rsidDel="001B1B49">
          <w:rPr>
            <w:rStyle w:val="CommentReference"/>
            <w:rFonts w:eastAsia="Calibri" w:cs="Times New Roman"/>
            <w:lang w:eastAsia="en-US"/>
          </w:rPr>
          <w:commentReference w:id="83"/>
        </w:r>
        <w:r w:rsidR="004602CC" w:rsidDel="001B1B49">
          <w:t xml:space="preserve">with a longer-term tendency for such projections to systematically underestimate subsequent improvements. </w:t>
        </w:r>
        <w:commentRangeEnd w:id="82"/>
        <w:r w:rsidR="002F4103" w:rsidDel="001B1B49">
          <w:rPr>
            <w:rStyle w:val="CommentReference"/>
            <w:rFonts w:eastAsia="Calibri" w:cs="Times New Roman"/>
            <w:lang w:eastAsia="en-US"/>
          </w:rPr>
          <w:commentReference w:id="82"/>
        </w:r>
        <w:r w:rsidR="004602CC" w:rsidDel="001B1B49">
          <w:t xml:space="preserve">But since 2013 successive projections have both been repeatedly downgraded, </w:t>
        </w:r>
        <w:commentRangeStart w:id="84"/>
        <w:r w:rsidR="004602CC" w:rsidDel="001B1B49">
          <w:t xml:space="preserve">and </w:t>
        </w:r>
        <w:commentRangeEnd w:id="84"/>
        <w:r w:rsidR="00A67F57" w:rsidDel="001B1B49">
          <w:rPr>
            <w:rStyle w:val="CommentReference"/>
            <w:rFonts w:eastAsia="Calibri" w:cs="Times New Roman"/>
            <w:lang w:eastAsia="en-US"/>
          </w:rPr>
          <w:commentReference w:id="84"/>
        </w:r>
        <w:r w:rsidR="004602CC" w:rsidDel="001B1B49">
          <w:t xml:space="preserve">based on the Bayes Factor analysis on data up to 2018 may still be too optimistic, suggesting a further downgrading is likely in the 2020 projection. </w:t>
        </w:r>
        <w:r w:rsidR="00E95F1A" w:rsidDel="001B1B49">
          <w:t>The Bayes Factor approach is a useful and straightforward method for incorporating annual life expectancy lifetable data between biennial projections, and for quantifying the changing strength of evidence for the belief that life expectancy trends in the UK have slowed down in the 2010s compared with earlier decades.</w:t>
        </w:r>
        <w:r w:rsidDel="001B1B49">
          <w:t xml:space="preserve"> </w:t>
        </w:r>
      </w:moveFrom>
    </w:p>
    <w:p w14:paraId="164C5F8A" w14:textId="4D5875A7" w:rsidR="002E36F4" w:rsidDel="001B1B49" w:rsidRDefault="002E36F4" w:rsidP="002E36F4">
      <w:pPr>
        <w:pStyle w:val="BodyText1"/>
        <w:rPr>
          <w:moveFrom w:id="85" w:author="Jonathan Minton" w:date="2020-04-09T17:29:00Z"/>
        </w:rPr>
      </w:pPr>
      <w:commentRangeStart w:id="86"/>
      <w:moveFrom w:id="87" w:author="Jonathan Minton" w:date="2020-04-09T17:29:00Z">
        <w:r w:rsidDel="001B1B49">
          <w:t>Without clear agreement as to the cause of the slowdown, which is more severe than almost any other high income nation, no consistent action is being taken that should cause us to believe that the problems facing UK populations have been addressed, and so there is no good reason to believe that the stalling in e0 gains observed since 2010 will not continue.</w:t>
        </w:r>
        <w:commentRangeEnd w:id="86"/>
        <w:r w:rsidR="00A67F57" w:rsidDel="001B1B49">
          <w:rPr>
            <w:rStyle w:val="CommentReference"/>
            <w:rFonts w:eastAsia="Calibri" w:cs="Times New Roman"/>
            <w:lang w:eastAsia="en-US"/>
          </w:rPr>
          <w:commentReference w:id="86"/>
        </w:r>
        <w:r w:rsidDel="001B1B49">
          <w:t xml:space="preserve"> The Bayes Factor strategy used here can be used to update our beliefs about how life expectancy trends are likely to continue whenever a new observation becomes available, and the addition of observed life expectancies for 2018 added weight to belief that life expectancy improvement rates have, since 2010, </w:t>
        </w:r>
        <w:r w:rsidR="004602CC" w:rsidDel="001B1B49">
          <w:t>slowed down severely</w:t>
        </w:r>
        <w:r w:rsidDel="001B1B49">
          <w:t>.</w:t>
        </w:r>
      </w:moveFrom>
    </w:p>
    <w:p w14:paraId="0AF9FB17" w14:textId="68E3C1D2" w:rsidR="00875D25" w:rsidDel="001B1B49" w:rsidRDefault="00875D25">
      <w:pPr>
        <w:spacing w:after="0" w:line="240" w:lineRule="auto"/>
        <w:rPr>
          <w:moveFrom w:id="88" w:author="Jonathan Minton" w:date="2020-04-09T17:29:00Z"/>
          <w:rFonts w:eastAsiaTheme="minorHAnsi" w:cs="Arial"/>
          <w:b/>
          <w:szCs w:val="24"/>
          <w:lang w:eastAsia="en-GB"/>
        </w:rPr>
      </w:pPr>
      <w:moveFrom w:id="89" w:author="Jonathan Minton" w:date="2020-04-09T17:29:00Z">
        <w:r w:rsidDel="001B1B49">
          <w:rPr>
            <w:b/>
          </w:rPr>
          <w:br w:type="page"/>
        </w:r>
      </w:moveFrom>
    </w:p>
    <w:moveFromRangeEnd w:id="78"/>
    <w:p w14:paraId="33225F8C" w14:textId="77777777" w:rsidR="002E36F4" w:rsidRPr="00B553D3" w:rsidRDefault="002E36F4">
      <w:pPr>
        <w:pStyle w:val="BodyText1"/>
        <w:rPr>
          <w:b/>
          <w:bCs/>
          <w:rPrChange w:id="90" w:author="Jonathan Minton" w:date="2020-04-10T13:25:00Z">
            <w:rPr/>
          </w:rPrChange>
        </w:rPr>
        <w:pPrChange w:id="91" w:author="Jonathan Minton" w:date="2020-04-10T13:25:00Z">
          <w:pPr>
            <w:pStyle w:val="BodyText1"/>
            <w:outlineLvl w:val="0"/>
          </w:pPr>
        </w:pPrChange>
      </w:pPr>
      <w:r w:rsidRPr="00B553D3">
        <w:rPr>
          <w:b/>
          <w:bCs/>
          <w:rPrChange w:id="92" w:author="Jonathan Minton" w:date="2020-04-10T13:25:00Z">
            <w:rPr/>
          </w:rPrChange>
        </w:rPr>
        <w:lastRenderedPageBreak/>
        <w:t>Introduction</w:t>
      </w:r>
    </w:p>
    <w:p w14:paraId="3EA69B38" w14:textId="77777777" w:rsidR="00B553D3" w:rsidRDefault="00B553D3">
      <w:pPr>
        <w:pStyle w:val="Heading2"/>
        <w:rPr>
          <w:ins w:id="93" w:author="Jonathan Minton" w:date="2020-04-10T13:13:00Z"/>
        </w:rPr>
        <w:pPrChange w:id="94" w:author="Jonathan Minton" w:date="2020-04-10T13:18:00Z">
          <w:pPr>
            <w:pStyle w:val="Bhead"/>
          </w:pPr>
        </w:pPrChange>
      </w:pPr>
      <w:ins w:id="95" w:author="Jonathan Minton" w:date="2020-04-10T13:13:00Z">
        <w:r>
          <w:t>Slowing/Stalling longevity gains in the UK</w:t>
        </w:r>
      </w:ins>
    </w:p>
    <w:p w14:paraId="189D998C" w14:textId="3E1A68D5" w:rsidR="00B553D3" w:rsidRDefault="00B553D3" w:rsidP="00B553D3">
      <w:pPr>
        <w:pStyle w:val="BodyText1"/>
        <w:rPr>
          <w:ins w:id="96" w:author="Jonathan Minton" w:date="2020-04-10T13:13:00Z"/>
        </w:rPr>
      </w:pPr>
      <w:ins w:id="97" w:author="Jonathan Minton" w:date="2020-04-10T13:13:00Z">
        <w:r>
          <w:t xml:space="preserve">Since around 2014, slowing trends in life expectancy improvement have been an increasing area of focus and concern in the UK amongst public health researchers and academics. </w:t>
        </w:r>
        <w:r>
          <w:fldChar w:fldCharType="begin"/>
        </w:r>
        <w:r>
          <w:instrText>ADDIN F1000_CSL_CITATION&lt;~#@#~&gt;[{"title":"Rise in mortality in England and Wales in first seven weeks of 2018.","id":"6945479","page":"k1090","type":"article-journal","volume":"360","author":[{"family":"Hiam","given":"Lucinda"},{"family":"Dorling","given":"Danny"}],"issued":{"date-parts":[["2018","3","14"]]},"container-title":"BMJ (Clinical Research Ed.)","container-title-short":"BMJ","journalAbbreviation":"BMJ","DOI":"10.1136/bmj.k1090","PMID":"29540369","citation-label":"6945479","CleanAbstract":"No abstract available"},{"title":"The cuts and poor health: when and how can we say that one thing causes another?","id":"6944886","page":"199-202","type":"article-journal","volume":"111","issue":"6","author":[{"family":"Hiam","given":"Lucinda"},{"family":"Dorling","given":"Danny"},{"family":"McKee","given":"Martin"}],"issued":{"date-parts":[["2018","6"]]},"container-title":"Journal of the Royal Society of Medicine","container-title-short":"J. R. Soc. Med.","journalAbbreviation":"J. R. Soc. Med.","DOI":"10.1177/0141076818779237","PMID":"29877771","PMCID":"PMC6022891","citation-label":"6944886","CleanAbstract":"No abstract available"},{"title":"Why is life expectancy in England and Wales 'stalling'?","id":"6945415","page":"404-408","type":"article-journal","volume":"72","issue":"5","author":[{"family":"Hiam","given":"Lucinda"},{"family":"Harrison","given":"Dominic"},{"family":"McKee","given":"Martin"},{"family":"Dorling","given":"Danny"}],"issued":{"date-parts":[["2018","2","20"]]},"container-title":"Journal of Epidemiology and Community Health","container-title-short":"J. Epidemiol. Community Health","journalAbbreviation":"J. Epidemiol. Community Health","DOI":"10.1136/jech-2017-210401","PMID":"29463599","citation-label":"6945415","Abstract":"Several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it.&lt;br&gt;&lt;br&gt;© Article author(s) (or their employer(s) unless otherwise stated in the text of the article) 2018. All rights reserved. No commercial use is permitted unless otherwise expressly granted.","CleanAbstract":"Several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 Article author(s) (or their employer(s) unless otherwise stated in the text of the article) 2018. All rights reserved. No commercial use is permitted unless otherwise expressly granted."},{"title":"What caused the spike in mortality in England and Wales in January 2015?","id":"4783512","page":"131-137","type":"article-journal","volume":"110","issue":"4","author":[{"family":"Hiam","given":"Lucinda"},{"family":"Dorling","given":"Danny"},{"family":"Harrison","given":"Dominic"},{"family":"McKee","given":"Martin"}],"issued":{"date-parts":[["2017","4"]]},"container-title":"Journal of the Royal Society of Medicine","container-title-short":"J. R. Soc. Med.","journalAbbreviation":"J. R. Soc. Med.","DOI":"10.1177/0141076817693600","PMID":"28208024","PMCID":"PMC5407518","citation-label":"4783512","CleanAbstract":"No abstract available"},{"title":"Rise in mortality-when will the government take note?","id":"6945568","page":"k2747","type":"article-journal","volume":"361","author":[{"family":"Hiam","given":"Lucinda"},{"family":"Dorling","given":"Danny"},{"family":"McKee","given":"Martin"}],"issued":{"date-parts":[["2018","6","25"]]},"container-title":"BMJ (Clinical Research Ed.)","container-title-short":"BMJ","journalAbbreviation":"BMJ","DOI":"10.1136/bmj.k2747","PMID":"29941609","citation-label":"6945568","CleanAbstract":"No abstract available"},{"title":"Recent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fldChar w:fldCharType="separate"/>
        </w:r>
      </w:ins>
      <w:r>
        <w:t>(1–6)</w:t>
      </w:r>
      <w:ins w:id="98" w:author="Jonathan Minton" w:date="2020-04-10T13:13:00Z">
        <w:r>
          <w:fldChar w:fldCharType="end"/>
        </w:r>
        <w:r>
          <w:t xml:space="preserve"> Much of the analysis and commentary surrounding the slowing improvement rates in life expectancy has focused on the role of UK-government austerity policies, and corresponding changes in funding and provision of out-of-work benefits, social and healthcare funding </w:t>
        </w:r>
        <w:r>
          <w:fldChar w:fldCharType="begin"/>
        </w:r>
        <w:r>
          <w:instrText>ADDIN F1000_CSL_CITATION&lt;~#@#~&gt;[{"title":"Could the rise in mortality rates since 2015 be explained by changes in the number of delayed discharges of NHS patients?","id":"6944210","page":"1068-1071","type":"article-journal","volume":"71","issue":"11","author":[{"family":"Green","given":"Mark A"},{"family":"Dorling","given":"Danny"},{"family":"Minton","given":"Jonathan"},{"family":"Pickett","given":"Kate E"}],"issued":{"date-parts":[["2017","11"]]},"container-title":"Journal of Epidemiology and Community Health","container-title-short":"J. Epidemiol. Community Health","journalAbbreviation":"J. Epidemiol. Community Health","DOI":"10.1136/jech-2017-209403","PMID":"28970194","PMCID":"PMC5847097","citation-label":"6944210","Abstract":"&lt;strong&gt;BACKGROUND:&lt;/strong&gt; 2015 saw the largest annual spike of mortality rates in England in almost 50 years. We examine whether these changes in mortality rates are associated with an indicator of poor functioning of health and social care: delay in hospital discharges.&lt;br&gt;&lt;br&gt;&lt;strong&gt;METHODS:&lt;/strong&gt;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analysis.&lt;br&gt;&lt;br&gt;&lt;strong&gt;RESULTS:&lt;/strong&gt;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mixed.&lt;br&gt;&lt;br&gt;&lt;strong&gt;CONCLUSION:&lt;/strong&gt;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health.&lt;br&gt;&lt;br&gt;© Article author(s) (or their employer(s) unless otherwise stated in the text of the article) 2017. All rights reserved. No commercial use is permitted unless otherwise expressly granted.","CleanAbstract":"BACKGROUND: 2015 saw the largest annual spike of mortality rates in England in almost 50 years. We examine whether these changes in mortality rates are associated with an indicator of poor functioning of health and social care: delay in hospital discharges.METHODS: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analysis.RESULTS: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mixed.CONCLUSION: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 Article author(s) (or their employer(s) unless otherwise stated in the text of the article) 2017. All rights reserved. No commercial use is permitted unless otherwise expressly granted."},{"title":"The Geography of a rapid rise in elderly mortality in England and Wales, 2014-15.","id":"3334723","page":"77-85","type":"article-journal","volume":"44","author":[{"family":"Green","given":"Mark"},{"family":"Dorling","given":"Danny"},{"family":"Minton","given":"Jon"}],"issued":{"date-parts":[["2017","2","12"]]},"container-title":"Health &amp; Place","container-title-short":"Health Place","journalAbbreviation":"Health Place","DOI":"10.1016/j.healthplace.2017.02.002","PMID":"28199896","citation-label":"3334723","Abstract":"Since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austerity.&lt;br&gt;&lt;br&gt;Crown Copyright © 2017. Published by Elsevier Ltd. All rights reserved.","CleanAbstract":"Since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austerity.Crown Copyright © 2017. Published by Elsevier Ltd. All rights reserved."},{"title":"Austerity, welfare reform and the rising use of food banks by children in England and Wales","id":"6943841","page":"273-279","type":"article-journal","volume":"49","issue":"3","author":[{"family":"Lambie-Mumford","given":"Hannah"},{"family":"Green","given":"Mark A"}],"issued":{"date-parts":[["2017","9"]]},"container-title":"Area","DOI":"10.1111/area.12233","citation-label":"6943841","CleanAbstract":"No abstract available"}]</w:instrText>
        </w:r>
        <w:r>
          <w:fldChar w:fldCharType="separate"/>
        </w:r>
      </w:ins>
      <w:r>
        <w:t>(7–9)</w:t>
      </w:r>
      <w:ins w:id="99" w:author="Jonathan Minton" w:date="2020-04-10T13:13:00Z">
        <w:r>
          <w:fldChar w:fldCharType="end"/>
        </w:r>
        <w:r>
          <w:t xml:space="preserve">, continuing concerns raised previously about the adverse health effects of austerity in an international context. </w:t>
        </w:r>
        <w:r>
          <w:fldChar w:fldCharType="begin"/>
        </w:r>
        <w:r>
          <w:instrText>ADDIN F1000_CSL_CITATION&lt;~#@#~&gt;[{"title":"The Body Economic: Eight experiments in economic recovery, from Iceland to Greece","id":"6943814","type":"book","publisher":"Penguin","author":[{"family":"Stuckler","given":"David"},{"family":"Basu","given":"Sanjay"}],"issued":{"date-parts":[["2013"]]},"publisher-place":"London","citation-label":"6943814","CleanAbstract":"No abstract available"},{"title":"Financial crisis, austerity, and health in Europe.","id":"447502","page":"1323-1331","type":"article-journal","volume":"381","issue":"9874","author":[{"family":"Karanikolos","given":"Marina"},{"family":"Mladovsky","given":"Philipa"},{"family":"Cylus","given":"Jonathan"},{"family":"Thomson","given":"Sarah"},{"family":"Basu","given":"Sanjay"},{"family":"Stuckler","given":"David"},{"family":"Mackenbach","given":"Johan P"},{"family":"McKee","given":"Martin"}],"issued":{"date-parts":[["2013","4","13"]]},"container-title":"The Lancet","container-title-short":"Lancet","journalAbbreviation":"Lancet","DOI":"10.1016/S0140-6736(13)60102-6","PMID":"23541059","citation-label":"447502","Abstract":"The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crisis.\n&lt;br /&gt;\n&lt;br /&gt;Copyright © 2013 Elsevier Ltd. All rights reserved.","CleanAbstract":"The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crisis.\n\nCopyright © 2013 Elsevier Ltd. All rights reserved."},{"title":"Austerity: a failed experiment on the people of Europe.","id":"6945276","page":"346-350","type":"article-journal","volume":"12","issue":"4","author":[{"family":"McKee","given":"Martin"},{"family":"Karanikolos","given":"Marina"},{"family":"Belcher","given":"Paul"},{"family":"Stuckler","given":"David"}],"issued":{"date-parts":[["2012","8"]]},"container-title":"Clinical Medicine","container-title-short":"Clin. Med.","journalAbbreviation":"Clin. Med.","DOI":"10.7861/clinmedicine.12-4-346","PMID":"22930881","PMCID":"PMC4952125","citation-label":"6945276","Abstract":"Many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Austerity'.","CleanAbstract":"Many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w:instrText>
        </w:r>
        <w:r>
          <w:fldChar w:fldCharType="separate"/>
        </w:r>
      </w:ins>
      <w:r>
        <w:t>(10–12)</w:t>
      </w:r>
      <w:ins w:id="100" w:author="Jonathan Minton" w:date="2020-04-10T13:13:00Z">
        <w:r>
          <w:fldChar w:fldCharType="end"/>
        </w:r>
        <w:r>
          <w:t xml:space="preserve"> Analyses conducted and commissioned by Public Health England, The Kings Fund, the Health Foundation, and the OECD have instead focused more on extensive description of trends broken down into disease categories, emphasised the multifactorial nature of the slowdown, and the possible role of influenza (in 2013-14) and slowing cardiovascular disease improvements in particular. </w:t>
        </w:r>
        <w:r>
          <w:fldChar w:fldCharType="begin"/>
        </w:r>
        <w:r>
          <w:instrText>ADDIN F1000_CSL_CITATION&lt;~#@#~&gt;[{"title":"Trends in life expectancy in EU and other OECD countries: Why are improvements slowing?","id":"7240249","type":"report","author":[{"family":"Raleigh","given":"V"}],"issued":{"date-parts":[["2019","2","28"]]},"DOI":"10.1787/223159ab-en","collection-title":"OECD health working papers","citation-label":"7240249","CleanAbstract":"No abstract available"},{"title":"Recent trends in mortality in England: review and data packs - GOV.UK","id":"6945405","type":"report","author":[{"family":"Public Health England"}],"issued":{"date-parts":[["2018"]]},"citation-label":"6945405","Abstract":"A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support.","CleanAbstract":"A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support."},{"title":"Stalling of mortality in the United Kingdom and Europe: an analytical review of the evidence","id":"7918158","type":"report","publisher":"LSE","author":[{"family":"Murphy","given":"Michael"},{"family":"Luy","given":"Marc"},{"family":"Torrisi","given":"Orsola"}],"issued":{"date-parts":[["2019","11","1"]]},"URL":"http://www.lse.ac.uk/social-policy/Assets/Documents/PDF/working-paper-series/11-19-Mike-Murphy.pdf","accessed":{"date-parts":[["2019","12","10"]]},"number":"11-19","collection-title":"LSE Department of Social Policy Working Paper Series","citation-label":"7918158","CleanAbstract":"No abstract available"},{"title":"Mortality and life expectancy trends in the UK: stalling progress","id":"7918200","type":"report","publisher":"Health Foundation","author":[{"family":"Marshall","given":"Louise"},{"family":"Finch","given":"David"},{"family":"Cairncross","given":"Liz"},{"family":"Bibby","given":"Jo"}],"issued":{"date-parts":[["2019","11","1"]]},"citation-label":"7918200","CleanAbstract":"No abstract available"},{"title":"Stalling life expectancy in the UK.","id":"6944820","page":"k4050","type":"article-journal","volume":"362","author":[{"family":"Raleigh","given":"Veena S"}],"issued":{"date-parts":[["2018","9","27"]]},"container-title":"BMJ (Clinical Research Ed.)","container-title-short":"BMJ","journalAbbreviation":"BMJ","DOI":"10.1136/bmj.k4050","PMID":"30262572","citation-label":"6944820","CleanAbstract":"No abstract available"}]</w:instrText>
        </w:r>
        <w:r>
          <w:fldChar w:fldCharType="separate"/>
        </w:r>
      </w:ins>
      <w:r>
        <w:t>(13–17)</w:t>
      </w:r>
      <w:ins w:id="101" w:author="Jonathan Minton" w:date="2020-04-10T13:13:00Z">
        <w:r>
          <w:fldChar w:fldCharType="end"/>
        </w:r>
      </w:ins>
    </w:p>
    <w:p w14:paraId="50E9DDAB" w14:textId="09E2BB64" w:rsidR="00570AD2" w:rsidRDefault="00B553D3">
      <w:pPr>
        <w:pStyle w:val="Heading2"/>
        <w:rPr>
          <w:ins w:id="102" w:author="Jonathan Minton" w:date="2020-04-09T21:07:00Z"/>
        </w:rPr>
        <w:pPrChange w:id="103" w:author="Jonathan Minton" w:date="2020-04-10T13:18:00Z">
          <w:pPr>
            <w:pStyle w:val="BodyText1"/>
          </w:pPr>
        </w:pPrChange>
      </w:pPr>
      <w:ins w:id="104" w:author="Jonathan Minton" w:date="2020-04-10T13:12:00Z">
        <w:r>
          <w:t>Demographic Projections and Forecasts</w:t>
        </w:r>
      </w:ins>
    </w:p>
    <w:p w14:paraId="48B84E8F" w14:textId="0BCD081D" w:rsidR="002E36F4" w:rsidRDefault="00112DBF" w:rsidP="002E36F4">
      <w:pPr>
        <w:pStyle w:val="BodyText1"/>
      </w:pPr>
      <w:ins w:id="105" w:author="Jonathan Minton" w:date="2020-04-10T09:19:00Z">
        <w:r>
          <w:t xml:space="preserve">The </w:t>
        </w:r>
      </w:ins>
      <w:commentRangeStart w:id="106"/>
      <w:del w:id="107" w:author="Jonathan Minton" w:date="2020-04-10T09:19:00Z">
        <w:r w:rsidR="002E36F4" w:rsidDel="00112DBF">
          <w:delText>Every couple of</w:delText>
        </w:r>
      </w:del>
      <w:ins w:id="108" w:author="Gerry McCartney" w:date="2020-03-04T10:45:00Z">
        <w:del w:id="109" w:author="Jonathan Minton" w:date="2020-04-10T09:19:00Z">
          <w:r w:rsidR="002F4103" w:rsidDel="00112DBF">
            <w:delText>two</w:delText>
          </w:r>
        </w:del>
      </w:ins>
      <w:del w:id="110" w:author="Jonathan Minton" w:date="2020-04-10T09:19:00Z">
        <w:r w:rsidR="002E36F4" w:rsidDel="00112DBF">
          <w:delText xml:space="preserve"> years,</w:delText>
        </w:r>
        <w:commentRangeEnd w:id="106"/>
        <w:r w:rsidR="00A67F57" w:rsidDel="00112DBF">
          <w:rPr>
            <w:rStyle w:val="CommentReference"/>
            <w:rFonts w:eastAsia="Calibri" w:cs="Times New Roman"/>
            <w:lang w:eastAsia="en-US"/>
          </w:rPr>
          <w:commentReference w:id="106"/>
        </w:r>
        <w:r w:rsidR="002E36F4" w:rsidDel="00112DBF">
          <w:delText xml:space="preserve"> the </w:delText>
        </w:r>
      </w:del>
      <w:commentRangeStart w:id="111"/>
      <w:r w:rsidR="002E36F4">
        <w:t xml:space="preserve">UK’s </w:t>
      </w:r>
      <w:ins w:id="112" w:author="Jonathan Minton" w:date="2020-04-10T09:12:00Z">
        <w:r w:rsidR="00530638">
          <w:t>Office for National Statistics (</w:t>
        </w:r>
      </w:ins>
      <w:r w:rsidR="002E36F4">
        <w:t>ONS</w:t>
      </w:r>
      <w:ins w:id="113" w:author="Jonathan Minton" w:date="2020-04-10T09:12:00Z">
        <w:r w:rsidR="00530638">
          <w:t>)</w:t>
        </w:r>
      </w:ins>
      <w:r w:rsidR="002E36F4">
        <w:t xml:space="preserve"> </w:t>
      </w:r>
      <w:commentRangeEnd w:id="111"/>
      <w:r w:rsidR="002F4103">
        <w:rPr>
          <w:rStyle w:val="CommentReference"/>
          <w:rFonts w:eastAsia="Calibri" w:cs="Times New Roman"/>
          <w:lang w:eastAsia="en-US"/>
        </w:rPr>
        <w:commentReference w:id="111"/>
      </w:r>
      <w:ins w:id="114" w:author="Jonathan Minton" w:date="2020-04-10T09:19:00Z">
        <w:r>
          <w:t xml:space="preserve">usually </w:t>
        </w:r>
      </w:ins>
      <w:r w:rsidR="002E36F4">
        <w:t>produces new population projections</w:t>
      </w:r>
      <w:ins w:id="115" w:author="Jonathan Minton" w:date="2020-04-10T09:19:00Z">
        <w:r>
          <w:t xml:space="preserve"> every two years</w:t>
        </w:r>
      </w:ins>
      <w:r w:rsidR="002E36F4">
        <w:t>, including new assumptions about mortality</w:t>
      </w:r>
      <w:ins w:id="116" w:author="Jonathan Minton" w:date="2020-04-10T09:22:00Z">
        <w:r>
          <w:t xml:space="preserve">, </w:t>
        </w:r>
      </w:ins>
      <w:del w:id="117" w:author="Jonathan Minton" w:date="2020-04-10T09:22:00Z">
        <w:r w:rsidR="002E36F4" w:rsidDel="00112DBF">
          <w:delText xml:space="preserve"> and </w:delText>
        </w:r>
      </w:del>
      <w:r w:rsidR="002E36F4">
        <w:t>longevity</w:t>
      </w:r>
      <w:ins w:id="118" w:author="Jonathan Minton" w:date="2020-04-10T09:22:00Z">
        <w:r>
          <w:t>, fertility, and population structure</w:t>
        </w:r>
      </w:ins>
      <w:r w:rsidR="002E36F4">
        <w:t xml:space="preserve">. Such projections, whether carried out by national statistical bodies or by private insurers, are vital inputs to a wide range of important decisions for the effective provision of state services and assets, including </w:t>
      </w:r>
      <w:commentRangeStart w:id="119"/>
      <w:commentRangeStart w:id="120"/>
      <w:r w:rsidR="002E36F4">
        <w:t xml:space="preserve">schools, </w:t>
      </w:r>
      <w:commentRangeEnd w:id="119"/>
      <w:r w:rsidR="002F4103">
        <w:rPr>
          <w:rStyle w:val="CommentReference"/>
          <w:rFonts w:eastAsia="Calibri" w:cs="Times New Roman"/>
          <w:lang w:eastAsia="en-US"/>
        </w:rPr>
        <w:commentReference w:id="119"/>
      </w:r>
      <w:commentRangeEnd w:id="120"/>
      <w:r w:rsidR="00530638">
        <w:rPr>
          <w:rStyle w:val="CommentReference"/>
          <w:rFonts w:eastAsia="Calibri" w:cs="Times New Roman"/>
          <w:lang w:eastAsia="en-US"/>
        </w:rPr>
        <w:commentReference w:id="120"/>
      </w:r>
      <w:r w:rsidR="002E36F4">
        <w:t xml:space="preserve">social and healthcare </w:t>
      </w:r>
      <w:commentRangeStart w:id="121"/>
      <w:del w:id="122" w:author="Jonathan Minton" w:date="2020-04-10T09:14:00Z">
        <w:r w:rsidR="002E36F4" w:rsidDel="00112DBF">
          <w:delText>needs</w:delText>
        </w:r>
        <w:commentRangeEnd w:id="121"/>
        <w:r w:rsidR="002F4103" w:rsidDel="00112DBF">
          <w:rPr>
            <w:rStyle w:val="CommentReference"/>
            <w:rFonts w:eastAsia="Calibri" w:cs="Times New Roman"/>
            <w:lang w:eastAsia="en-US"/>
          </w:rPr>
          <w:commentReference w:id="121"/>
        </w:r>
        <w:r w:rsidR="002E36F4" w:rsidDel="00112DBF">
          <w:delText xml:space="preserve"> </w:delText>
        </w:r>
      </w:del>
      <w:ins w:id="123" w:author="Jonathan Minton" w:date="2020-04-10T09:14:00Z">
        <w:r>
          <w:t xml:space="preserve">services </w:t>
        </w:r>
      </w:ins>
      <w:r w:rsidR="002E36F4">
        <w:t>at UK, national and local levels</w:t>
      </w:r>
      <w:ins w:id="124" w:author="Jonathan Minton" w:date="2020-04-10T09:23:00Z">
        <w:r w:rsidR="008064DE">
          <w:t xml:space="preserve">. Trends in life expectancy are also an important </w:t>
        </w:r>
      </w:ins>
      <w:ins w:id="125" w:author="Jonathan Minton" w:date="2020-04-10T09:24:00Z">
        <w:r w:rsidR="008064DE">
          <w:t>indicator</w:t>
        </w:r>
      </w:ins>
      <w:ins w:id="126" w:author="Jonathan Minton" w:date="2020-04-10T09:23:00Z">
        <w:r w:rsidR="008064DE">
          <w:t xml:space="preserve"> of the general rate of improvement in the health of the </w:t>
        </w:r>
      </w:ins>
      <w:ins w:id="127" w:author="Jonathan Minton" w:date="2020-04-10T09:24:00Z">
        <w:r w:rsidR="008064DE">
          <w:t>population</w:t>
        </w:r>
      </w:ins>
      <w:ins w:id="128" w:author="Jonathan Minton" w:date="2020-04-10T09:36:00Z">
        <w:r w:rsidR="00B375CD">
          <w:t>.</w:t>
        </w:r>
      </w:ins>
      <w:del w:id="129" w:author="Jonathan Minton" w:date="2020-04-10T09:36:00Z">
        <w:r w:rsidR="002E36F4" w:rsidDel="00B375CD">
          <w:delText>.</w:delText>
        </w:r>
      </w:del>
      <w:ins w:id="130" w:author="Colin Fischbacher" w:date="2020-02-18T14:43:00Z">
        <w:del w:id="131" w:author="Jonathan Minton" w:date="2020-04-10T09:36:00Z">
          <w:r w:rsidR="00A67F57" w:rsidDel="00B375CD">
            <w:delText xml:space="preserve"> Also an important overall reflection of the health status of the population?</w:delText>
          </w:r>
        </w:del>
      </w:ins>
    </w:p>
    <w:p w14:paraId="61AA8F7A" w14:textId="780C3B2B" w:rsidR="002E36F4" w:rsidDel="00B375CD" w:rsidRDefault="002E36F4" w:rsidP="002E36F4">
      <w:pPr>
        <w:pStyle w:val="BodyText1"/>
        <w:rPr>
          <w:moveFrom w:id="132" w:author="Jonathan Minton" w:date="2020-04-10T09:37:00Z"/>
        </w:rPr>
      </w:pPr>
      <w:moveFromRangeStart w:id="133" w:author="Jonathan Minton" w:date="2020-04-10T09:37:00Z" w:name="move37403864"/>
      <w:moveFrom w:id="134" w:author="Jonathan Minton" w:date="2020-04-10T09:37:00Z">
        <w:r w:rsidDel="00B375CD">
          <w:t xml:space="preserve">Up until 2010, ONS forecasts of life expectancy gains consistently underestimated rates of improvement, and the assumptions were consistently </w:t>
        </w:r>
        <w:r w:rsidDel="00B375CD">
          <w:lastRenderedPageBreak/>
          <w:t>uprated and made more optimistic in successive revisions.</w:t>
        </w:r>
        <w:r w:rsidDel="00B375CD">
          <w:fldChar w:fldCharType="begin"/>
        </w:r>
        <w:r w:rsidR="00D50DB3" w:rsidDel="00B375CD">
          <w:instrText>ADDIN F1000_CSL_CITATION&lt;~#@#~&gt;[{"title":"National Population Projections Accuracy Report","id":"8025333","type":"report","publisher":"ONS","author":[{"family":"ONS"}],"issued":{"date-parts":[["2016","2","4"]]},"URL":"https://www.ons.gov.uk/peoplepopulationandcommunity/populationandmigration/populationprojections/methodologies/nationalpopulationprojectionsaccuracyreport","accessed":{"date-parts":[["2020","1","7"]]},"citation-label":"8025333","Abstract":"&lt;p&gt;National population projections by age and sex are produced for the UK and its constituent countries every two years. The projections are based on the most recently available mid-year population estimates and a set of underlying demographic assumptions regarding future fertility, mortality and migration. This article considers the accuracy of the official national population projections made for the UK over the last forty or more years. The findings take account of the revisions to population estimates following the 2011 Census and are largely similar to the findings of a previous review carried out after the 2001 Census.&lt;br&gt;&lt;/p&gt;","CleanAbstract":"National population projections by age and sex are produced for the UK and its constituent countries every two years. The projections are based on the most recently available mid-year population estimates and a set of underlying demographic assumptions regarding future fertility, mortality and migration. This article considers the accuracy of the official national population projections made for the UK over the last forty or more years. The findings take account of the revisions to population estimates following the 2011 Census and are largely similar to the findings of a previous review carried out after the 2001 Census."}]</w:instrText>
        </w:r>
        <w:r w:rsidDel="00B375CD">
          <w:fldChar w:fldCharType="separate"/>
        </w:r>
      </w:moveFrom>
      <w:r w:rsidR="00B553D3">
        <w:t>(18)</w:t>
      </w:r>
      <w:moveFrom w:id="135" w:author="Jonathan Minton" w:date="2020-04-10T09:37:00Z">
        <w:r w:rsidDel="00B375CD">
          <w:fldChar w:fldCharType="end"/>
        </w:r>
        <w:r w:rsidDel="00B375CD">
          <w:t xml:space="preserve"> However, since 2010 the life expectancy improvement assumptions made by the ONS have been too optimistic, and now been successively made more pessimistic for the fourth revision in a row. </w:t>
        </w:r>
      </w:moveFrom>
    </w:p>
    <w:moveFromRangeEnd w:id="133"/>
    <w:p w14:paraId="674F18C1" w14:textId="77777777" w:rsidR="002E36F4" w:rsidRDefault="002E36F4" w:rsidP="002E36F4">
      <w:pPr>
        <w:pStyle w:val="BodyText1"/>
      </w:pPr>
      <w:commentRangeStart w:id="136"/>
      <w:r>
        <w:t xml:space="preserve">In parallel with the ONS’ attempts to accurately project and predict life expectancy trends, academic demographers and commercial actuaries working for the life insurance and financial industries have also been making </w:t>
      </w:r>
      <w:commentRangeStart w:id="137"/>
      <w:r>
        <w:t>predictions</w:t>
      </w:r>
      <w:commentRangeEnd w:id="137"/>
      <w:ins w:id="138" w:author="Colin Fischbacher" w:date="2020-04-09T15:59:00Z">
        <w:r>
          <w:t xml:space="preserve">. </w:t>
        </w:r>
      </w:ins>
      <w:commentRangeEnd w:id="136"/>
      <w:r w:rsidR="00A67F57">
        <w:rPr>
          <w:rStyle w:val="CommentReference"/>
          <w:rFonts w:eastAsia="Calibri" w:cs="Times New Roman"/>
          <w:lang w:eastAsia="en-US"/>
        </w:rPr>
        <w:commentReference w:id="136"/>
      </w:r>
      <w:r w:rsidR="007B055F">
        <w:rPr>
          <w:rStyle w:val="CommentReference"/>
          <w:rFonts w:eastAsia="Calibri" w:cs="Times New Roman"/>
          <w:lang w:eastAsia="en-US"/>
        </w:rPr>
        <w:commentReference w:id="137"/>
      </w:r>
      <w:ins w:id="139" w:author="Gerry McCartney" w:date="2020-04-09T15:59:00Z">
        <w:r>
          <w:t xml:space="preserve">. </w:t>
        </w:r>
      </w:ins>
    </w:p>
    <w:p w14:paraId="6075915B" w14:textId="00EFB041" w:rsidR="002E36F4" w:rsidRDefault="002E36F4" w:rsidP="002E36F4">
      <w:pPr>
        <w:pStyle w:val="BodyText1"/>
      </w:pPr>
      <w:proofErr w:type="gramStart"/>
      <w:r>
        <w:t>A number of</w:t>
      </w:r>
      <w:proofErr w:type="gramEnd"/>
      <w:r>
        <w:t xml:space="preserve"> different approaches to forecasting life expectancy have been tried. The most technically sophisticated approaches have involved forecasting the individual components of life expectancy, mortality rates at individual ages, and calculating life expectancies based on estimated </w:t>
      </w:r>
      <w:commentRangeStart w:id="140"/>
      <w:r>
        <w:t>lifetables</w:t>
      </w:r>
      <w:commentRangeEnd w:id="140"/>
      <w:r w:rsidR="007B055F">
        <w:rPr>
          <w:rStyle w:val="CommentReference"/>
          <w:rFonts w:eastAsia="Calibri" w:cs="Times New Roman"/>
          <w:lang w:eastAsia="en-US"/>
        </w:rPr>
        <w:commentReference w:id="140"/>
      </w:r>
      <w:del w:id="141" w:author="Jonathan Minton" w:date="2020-04-09T21:04:00Z">
        <w:r w:rsidDel="0025138A">
          <w:delText xml:space="preserve">, </w:delText>
        </w:r>
      </w:del>
      <w:ins w:id="142" w:author="Jonathan Minton" w:date="2020-04-09T21:04:00Z">
        <w:r w:rsidR="0025138A">
          <w:t xml:space="preserve">; </w:t>
        </w:r>
      </w:ins>
      <w:r>
        <w:fldChar w:fldCharType="begin"/>
      </w:r>
      <w:r w:rsidR="00D50DB3">
        <w:instrText>ADDIN F1000_CSL_CITATION&lt;~#@#~&gt;[{"title":"Modeling and forecasting U.S. mortality","id":"4898157","page":"659-671","type":"article-journal","volume":"87","issue":"419","author":[{"family":"Lee","given":"Ronald D."},{"family":"Carter","given":"Lawrence R."}],"issued":{"date-parts":[["1992","9"]]},"container-title":"Journal of the American Statistical Association","container-title-short":"J. Am. Stat. Assoc.","journalAbbreviation":"J. Am. Stat. Assoc.","DOI":"10.1080/01621459.1992.10475265","citation-label":"4898157","CleanAbstract":"No abstract available"}]</w:instrText>
      </w:r>
      <w:r>
        <w:fldChar w:fldCharType="separate"/>
      </w:r>
      <w:r w:rsidR="00B553D3">
        <w:t>(19)</w:t>
      </w:r>
      <w:r>
        <w:fldChar w:fldCharType="end"/>
      </w:r>
      <w:r>
        <w:t xml:space="preserve"> </w:t>
      </w:r>
      <w:del w:id="143" w:author="Colin Fischbacher" w:date="2020-02-18T14:45:00Z">
        <w:r>
          <w:delText>made</w:delText>
        </w:r>
        <w:r w:rsidDel="00A67F57">
          <w:delText xml:space="preserve"> </w:delText>
        </w:r>
      </w:del>
      <w:ins w:id="144" w:author="Colin Fischbacher" w:date="2020-02-18T14:45:00Z">
        <w:r w:rsidR="00A67F57">
          <w:t>making</w:t>
        </w:r>
        <w:r>
          <w:t xml:space="preserve"> </w:t>
        </w:r>
      </w:ins>
      <w:r>
        <w:t>use of Bayesian methods for ‘smoothing’ observations from neighbouring years and age groups</w:t>
      </w:r>
      <w:del w:id="145" w:author="Jonathan Minton" w:date="2020-04-09T21:04:00Z">
        <w:r w:rsidDel="0025138A">
          <w:delText xml:space="preserve">, </w:delText>
        </w:r>
      </w:del>
      <w:ins w:id="146" w:author="Jonathan Minton" w:date="2020-04-09T21:04:00Z">
        <w:r w:rsidR="0025138A">
          <w:t xml:space="preserve">; </w:t>
        </w:r>
      </w:ins>
      <w:r>
        <w:fldChar w:fldCharType="begin"/>
      </w:r>
      <w:r w:rsidR="00D50DB3">
        <w:instrText>ADDIN F1000_CSL_CITATION&lt;~#@#~&gt;[{"title":"Bayesian demography 250 years after Bayes.","id":"6944231","page":"1-19","type":"article-journal","volume":"70","issue":"1","author":[{"family":"Bijak","given":"Jakub"},{"family":"Bryant","given":"John"}],"issued":{"date-parts":[["2016","2","23"]]},"container-title":"Population studies","container-title-short":"Popul Stud (Camb)","journalAbbreviation":"Popul Stud (Camb)","DOI":"10.1080/00324728.2015.1122826","PMID":"26902889","PMCID":"PMC4867874","citation-label":"6944231","Abstract":"Bayesian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","CleanAbstract":"Bayesian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"},{"title":"Demographic Forecasting","id":"7917156","type":"article-journal","author":[{"family":"King","given":"Gary"}],"issued":{"date-parts":[["2008"]]},"citation-label":"7917156","CleanAbstract":"No abstract available"}]</w:instrText>
      </w:r>
      <w:r>
        <w:fldChar w:fldCharType="separate"/>
      </w:r>
      <w:r w:rsidR="00B553D3">
        <w:t>(20,21)</w:t>
      </w:r>
      <w:r>
        <w:fldChar w:fldCharType="end"/>
      </w:r>
      <w:r>
        <w:t xml:space="preserve">, and/or incorporating cohort effects in improvement rates which allow for faster or slower gains in some cohorts than others. </w:t>
      </w:r>
      <w:r>
        <w:fldChar w:fldCharType="begin"/>
      </w:r>
      <w:r w:rsidR="00D50DB3">
        <w:instrText>ADDIN F1000_CSL_CITATION&lt;~#@#~&gt;[{"title":"A cohort-based extension to the Lee–Carter model for mortality reduction factors","id":"6944512","page":"556-570","type":"article-journal","volume":"38","issue":"3","author":[{"family":"Renshaw","given":"A E"},{"family":"Haberman","given":"S"}],"issued":{"date-parts":[["2006","6"]]},"container-title":"Insurance: Mathematics and Economics","container-title-short":"Insurance: Mathematics and Economics","journalAbbreviation":"Insurance: Mathematics and Economics","DOI":"10.1016/j.insmatheco.2005.12.001","citation-label":"6944512","CleanAbstract":"No abstract available"}]</w:instrText>
      </w:r>
      <w:r>
        <w:fldChar w:fldCharType="separate"/>
      </w:r>
      <w:r w:rsidR="00B553D3">
        <w:t>(22)</w:t>
      </w:r>
      <w:r>
        <w:fldChar w:fldCharType="end"/>
      </w:r>
      <w:r>
        <w:t xml:space="preserve"> An important example of this, which when identified by commercial actuaries led to substantial increases in projected life expectancies, was the identification of a so-called ‘Golden Cohort’ in the UK, persons born between around 1925 and 1945, whose rates of mortality improvement appeared systematically higher than </w:t>
      </w:r>
      <w:ins w:id="147" w:author="Jonathan Minton" w:date="2020-04-09T21:04:00Z">
        <w:r w:rsidR="0025138A">
          <w:t xml:space="preserve">would have been expected given </w:t>
        </w:r>
        <w:r w:rsidR="00570AD2">
          <w:t>earlier and later cohorts</w:t>
        </w:r>
      </w:ins>
      <w:del w:id="148" w:author="Jonathan Minton" w:date="2020-04-09T21:04:00Z">
        <w:r w:rsidDel="00570AD2">
          <w:delText>for earlier or later cohorts</w:delText>
        </w:r>
      </w:del>
      <w:r>
        <w:t xml:space="preserve">. </w:t>
      </w:r>
      <w:r>
        <w:fldChar w:fldCharType="begin"/>
      </w:r>
      <w:r w:rsidR="00D50DB3">
        <w:instrText>ADDIN F1000_CSL_CITATION&lt;~#@#~&gt;[{"title":"THE COHORT EFFECT : INSIGHTS AND EXPLANATIONS","id":"6932273","page":"1-38","type":"report","publisher":"Willets Consulting Limited","author":[{"family":"Willets","given":"Richard"}],"issued":{"date-parts":[["2003"]]},"citation-label":"6932273","CleanAbstract":"No abstract available"}]</w:instrText>
      </w:r>
      <w:r>
        <w:fldChar w:fldCharType="separate"/>
      </w:r>
      <w:r w:rsidR="00B553D3">
        <w:t>(23)</w:t>
      </w:r>
      <w:r>
        <w:fldChar w:fldCharType="end"/>
      </w:r>
      <w:r>
        <w:t xml:space="preserve"> </w:t>
      </w:r>
      <w:commentRangeStart w:id="149"/>
      <w:r>
        <w:t xml:space="preserve">Though cohort effects had been identified many decades previously, </w:t>
      </w:r>
      <w:r>
        <w:fldChar w:fldCharType="begin"/>
      </w:r>
      <w:r w:rsidR="00D50DB3">
        <w:instrText>ADDIN F1000_CSL_CITATION&lt;~#@#~&gt;[{"title":"Death-rates in Great Britain and Sweden. Some general regularities and their significance.","id":"6931898","page":"678-683","type":"article-journal","volume":"30","issue":"4","author":[{"family":"Kermack","given":"W O"},{"family":"McKendrick","given":"A G"},{"family":"McKinlay","given":"P L"}],"issued":{"date-parts":[["2001","8"]]},"container-title":"International Journal of Epidemiology","container-title-short":"Int. J. Epidemiol.","journalAbbreviation":"Int. J. Epidemiol.","DOI":"10.1093/ije/30.4.678","PMID":"11511582","citation-label":"6931898","CleanAbstract":"No abstract available"}]</w:instrText>
      </w:r>
      <w:r>
        <w:fldChar w:fldCharType="separate"/>
      </w:r>
      <w:r w:rsidR="00B553D3">
        <w:t>(24)</w:t>
      </w:r>
      <w:r>
        <w:fldChar w:fldCharType="end"/>
      </w:r>
      <w:r>
        <w:t xml:space="preserve">  they had often been </w:t>
      </w:r>
      <w:del w:id="150" w:author="Jonathan Minton" w:date="2020-04-09T21:05:00Z">
        <w:r w:rsidDel="00570AD2">
          <w:delText xml:space="preserve">deleterious </w:delText>
        </w:r>
      </w:del>
      <w:ins w:id="151" w:author="Jonathan Minton" w:date="2020-04-09T21:05:00Z">
        <w:r w:rsidR="00570AD2">
          <w:t xml:space="preserve">negative (worse than might be expected from earlier/later cohorts) </w:t>
        </w:r>
      </w:ins>
      <w:r>
        <w:t>rather than positive</w:t>
      </w:r>
      <w:ins w:id="152" w:author="Jonathan Minton" w:date="2020-04-09T21:05:00Z">
        <w:r w:rsidR="00570AD2">
          <w:t xml:space="preserve"> (bet</w:t>
        </w:r>
      </w:ins>
      <w:r w:rsidR="00570AD2">
        <w:t xml:space="preserve">ter than </w:t>
      </w:r>
      <w:ins w:id="153" w:author="Jonathan Minton" w:date="2020-04-09T21:05:00Z">
        <w:r w:rsidR="00570AD2">
          <w:t>might be expected by earlier/later cohorts)</w:t>
        </w:r>
      </w:ins>
      <w:r>
        <w:t xml:space="preserve"> </w:t>
      </w:r>
      <w:commentRangeEnd w:id="149"/>
      <w:r w:rsidR="007B055F">
        <w:rPr>
          <w:rStyle w:val="CommentReference"/>
          <w:rFonts w:eastAsia="Calibri" w:cs="Times New Roman"/>
          <w:lang w:eastAsia="en-US"/>
        </w:rPr>
        <w:commentReference w:id="149"/>
      </w:r>
      <w:r>
        <w:fldChar w:fldCharType="begin"/>
      </w:r>
      <w:r w:rsidR="00D50DB3">
        <w:instrText>ADDIN F1000_CSL_CITATION&lt;~#@#~&gt;[{"title":"Visualizing Europe's demographic scars with coplots and contour plots.","id":"6932242","page":"1164-1176","type":"article-journal","volume":"42","issue":"4","author":[{"family":"Minton","given":"Jonathan"},{"family":"Vanderbloemen","given":"Laura"},{"family":"Dorling","given":"Danny"}],"issued":{"date-parts":[["2013","8"]]},"container-title":"International Journal of Epidemiology","container-title-short":"Int. J. Epidemiol.","journalAbbreviation":"Int. J. Epidemiol.","DOI":"10.1093/ije/dyt115","PMID":"24062300","PMCID":"PMC3781004","citation-label":"6932242","Abstract":"We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","CleanAbstract":"We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"},{"title":"Is the 1918 Influenxa Pandemic Over? Long-Term Effects of In Utero Influenza Exposure in the Post-1940 U.S. Population","id":"6931893","page":"672-712","type":"article-journal","volume":"114","issue":"4","author":[{"family":"Almond","given":"D"}],"issued":{"date-parts":[["2006"]]},"container-title":"Journal of Political Economy2","container-title-short":"Journal of Political Economy2","journalAbbreviation":"Journal of Political Economy2","citation-label":"6931893","Abstract":"This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capital.","CleanAbstract":"This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w:instrText>
      </w:r>
      <w:r>
        <w:fldChar w:fldCharType="separate"/>
      </w:r>
      <w:r w:rsidR="00B553D3">
        <w:t>(25,26)</w:t>
      </w:r>
      <w:r>
        <w:fldChar w:fldCharType="end"/>
      </w:r>
      <w:r>
        <w:t xml:space="preserve">, and the UK’s cohort effect was of particular interest to the actuarial profession as they constituted a source of substantial ‘longevity risk’ affecting the viability of both private and state pensions. </w:t>
      </w:r>
      <w:r>
        <w:fldChar w:fldCharType="begin"/>
      </w:r>
      <w:r w:rsidR="00D50DB3">
        <w:instrText>ADDIN F1000_CSL_CITATION&lt;~#@#~&gt;[{"title":"Longevity in the 21st century","id":"7916955","page":"685-832","type":"article-journal","volume":"10","issue":"4","author":[{"family":"Willets","given":"R C"},{"family":"Gallop","given":"A P"},{"family":"Leandro","given":"P A"},{"family":"Lu","given":"J L C"},{"family":"Macdonald","given":"A S"},{"family":"Miller","given":"K A"},{"family":"Richards","given":"S J"},{"family":"Robjohns","given":"N"},{"family":"Ryan","given":"J P"},{"family":"Waters","given":"H R"}],"issued":{"date-parts":[["2004","10","1"]]},"container-title":"British Actuarial Journal","container-title-short":"Br. Actuar. J.","journalAbbreviation":"Br. Actuar. J.","DOI":"10.1017/S1357321700002750","citation-label":"7916955","CleanAbstract":"No abstract available"}]</w:instrText>
      </w:r>
      <w:r>
        <w:fldChar w:fldCharType="separate"/>
      </w:r>
      <w:r w:rsidR="00B553D3">
        <w:t>(27)</w:t>
      </w:r>
      <w:r>
        <w:fldChar w:fldCharType="end"/>
      </w:r>
      <w:r>
        <w:t xml:space="preserve"> </w:t>
      </w:r>
    </w:p>
    <w:p w14:paraId="195649D2" w14:textId="527C8BC9" w:rsidR="002E36F4" w:rsidRDefault="002E36F4" w:rsidP="002E36F4">
      <w:pPr>
        <w:pStyle w:val="BodyText1"/>
        <w:rPr>
          <w:ins w:id="154" w:author="Jonathan Minton" w:date="2020-04-10T13:12:00Z"/>
        </w:rPr>
      </w:pPr>
      <w:r>
        <w:t xml:space="preserve">Perhaps surprisingly, more complex approaches to demographic forecasting have not been found to outperform simpler approaches, </w:t>
      </w:r>
      <w:r>
        <w:fldChar w:fldCharType="begin"/>
      </w:r>
      <w:r w:rsidR="00D50DB3">
        <w:instrText>ADDIN F1000_CSL_CITATION&lt;~#@#~&gt;[{"title":"The maximum entropy mortality model: forecasting mortality using statistical moments","id":"6945560","page":"1-25","type":"article-journal","author":[{"family":"Pascariu","given":"Marius D."},{"family":"Lenart","given":"Adam"},{"family":"Canudas-Romo","given":"Vladimir"}],"issued":{"date-parts":[["2019","3","29"]]},"container-title":"Scandinavian actuarial journal","container-title-short":"Scand. Actuar. J.","journalAbbreviation":"Scand. Actuar. J.","DOI":"10.1080/03461238.2019.1596974","citation-label":"6945560","CleanAbstract":"No abstract available"}]</w:instrText>
      </w:r>
      <w:r>
        <w:fldChar w:fldCharType="separate"/>
      </w:r>
      <w:r w:rsidR="00B553D3">
        <w:t>(28)</w:t>
      </w:r>
      <w:r>
        <w:fldChar w:fldCharType="end"/>
      </w:r>
      <w:r>
        <w:t xml:space="preserve">, and a very simple approach to forecasting life expectancy, which does not involve </w:t>
      </w:r>
      <w:r>
        <w:lastRenderedPageBreak/>
        <w:t xml:space="preserve">forecasting mortality at individual ages, has also been found to be effective. </w:t>
      </w:r>
      <w:r>
        <w:fldChar w:fldCharType="begin"/>
      </w:r>
      <w:r w:rsidR="00D50DB3">
        <w:instrText>ADDIN F1000_CSL_CITATION&lt;~#@#~&gt;[{"title":"Longevity Advances in High-Income Countries, 1955-96","id":"6983979","page":"59-76","type":"article-journal","volume":"28","issue":"1","author":[{"family":"White","given":"Kevin M."}],"issued":{"date-parts":[["2002","3"]]},"container-title":"Population and development review","container-title-short":"Popul. Dev. Rev.","journalAbbreviation":"Popul. Dev. Rev.","DOI":"10.1111/j.1728-4457.2002.00059.x","citation-label":"6983979","CleanAbstract":"No abstract available"}]</w:instrText>
      </w:r>
      <w:r>
        <w:fldChar w:fldCharType="separate"/>
      </w:r>
      <w:r w:rsidR="00B553D3">
        <w:t>(29)</w:t>
      </w:r>
      <w:r>
        <w:fldChar w:fldCharType="end"/>
      </w:r>
      <w:r>
        <w:t xml:space="preserve"> This approach simply involves </w:t>
      </w:r>
      <w:proofErr w:type="gramStart"/>
      <w:r>
        <w:t>assuming that</w:t>
      </w:r>
      <w:proofErr w:type="gramEnd"/>
      <w:r>
        <w:t xml:space="preserve"> life expectancy improvements will tend to continue to improve linearly on average over the long term. This assumption seems to hold more for the average of many similar populations, or for the best performing of a collection of high income nations, </w:t>
      </w:r>
      <w:r>
        <w:fldChar w:fldCharType="begin"/>
      </w:r>
      <w:r w:rsidR="00D50DB3">
        <w:instrText>ADDIN F1000_CSL_CITATION&lt;~#@#~&gt;[{"title":"Ageing populations: the challenges ahead.","id":"2479001","page":"1196-1208","type":"article-journal","volume":"374","issue":"9696","author":[{"family":"Christensen","given":"Kaare"},{"family":"Doblhammer","given":"Gabriele"},{"family":"Rau","given":"Roland"},{"family":"Vaupel","given":"James W"}],"issued":{"date-parts":[["2009","10","3"]]},"container-title":"The Lancet","container-title-short":"Lancet","journalAbbreviation":"Lancet","DOI":"10.1016/S0140-6736(09)61460-4","PMID":"19801098","PMCID":"PMC2810516","citation-label":"2479001","Abstract":"If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populations.","CleanAbstract":"If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populations."},{"title":"The double-gap life expectancy forecasting model","id":"7917347","page":"339-350","type":"article-journal","volume":"78","author":[{"family":"Pascariu","given":"Marius D."},{"family":"Canudas-Romo","given":"Vladimir"},{"family":"Vaupel","given":"James W."}],"issued":{"date-parts":[["2018","1"]]},"container-title":"Insurance: Mathematics and Economics","container-title-short":"Insurance: Mathematics and Economics","journalAbbreviation":"Insurance: Mathematics and Economics","DOI":"10.1016/j.insmatheco.2017.09.011","citation-label":"7917347","Abstract":"Life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65.","CleanAbstract":"Life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65."},{"title":"Forecasting life expectancy in an international context","id":"7917668","page":"519-531","type":"article-journal","volume":"28","issue":"2","author":[{"family":"Torri","given":"Tiziana"},{"family":"Vaupel","given":"James W."}],"issued":{"date-parts":[["2012","4"]]},"container-title":"International journal of forecasting","container-title-short":"Int. J. Forecast.","journalAbbreviation":"Int. J. Forecast.","DOI":"10.1016/j.ijforecast.2011.01.009","citation-label":"7917668","Abstract":"Over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data.","CleanAbstract":"Over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w:instrText>
      </w:r>
      <w:r>
        <w:fldChar w:fldCharType="separate"/>
      </w:r>
      <w:r w:rsidR="00B553D3">
        <w:t>(30–32)</w:t>
      </w:r>
      <w:r>
        <w:fldChar w:fldCharType="end"/>
      </w:r>
      <w:r>
        <w:t xml:space="preserve"> than for any single population, but has the dual advantages of simplicity, and of allowing uncertainty intervals in projections to be generated using the observed variation in annual changes in life expectancy </w:t>
      </w:r>
      <w:ins w:id="155" w:author="Colin Fischbacher" w:date="2020-02-18T14:46:00Z">
        <w:r w:rsidR="00A67F57">
          <w:t xml:space="preserve">and </w:t>
        </w:r>
      </w:ins>
      <w:del w:id="156" w:author="Colin Fischbacher" w:date="2020-02-18T14:47:00Z">
        <w:r>
          <w:delText xml:space="preserve">using </w:delText>
        </w:r>
      </w:del>
      <w:r>
        <w:t xml:space="preserve">well-established time series modelling strategies. </w:t>
      </w:r>
      <w:r>
        <w:fldChar w:fldCharType="begin"/>
      </w:r>
      <w:r w:rsidR="00D50DB3">
        <w:instrText>ADDIN F1000_CSL_CITATION&lt;~#@#~&gt;[{"title":"Time Series Analysis: Forecasting And Control (wiley Series In Probability And Statistics)","id":"7917764","page":"712","type":"book","publisher":"Wiley","isbn":"978-1-118-67502-1","author":[{"family":"Box","given":"George E. P."},{"family":"Jenkins","given":"Gwilym M."},{"family":"Reinsel","given":"Gregory C."},{"family":"Ljung","given":"Greta M."}],"issued":{"date-parts":[["2015"]]},"edition":"5","publisher-place":"Hoboken, New Jersey","citation-label":"7917764","CleanAbstract":"No abstract available"}]</w:instrText>
      </w:r>
      <w:r>
        <w:fldChar w:fldCharType="separate"/>
      </w:r>
      <w:r w:rsidR="00B553D3">
        <w:t>(33)</w:t>
      </w:r>
      <w:r>
        <w:fldChar w:fldCharType="end"/>
      </w:r>
      <w:r>
        <w:t xml:space="preserve"> This will be the main approach taken in this paper. </w:t>
      </w:r>
    </w:p>
    <w:p w14:paraId="7D4D83BB" w14:textId="49328D21" w:rsidR="00B553D3" w:rsidDel="00B553D3" w:rsidRDefault="00B553D3">
      <w:pPr>
        <w:pStyle w:val="Bhead"/>
        <w:rPr>
          <w:del w:id="157" w:author="Jonathan Minton" w:date="2020-04-10T13:13:00Z"/>
        </w:rPr>
        <w:pPrChange w:id="158" w:author="Jonathan Minton" w:date="2020-04-10T13:13:00Z">
          <w:pPr>
            <w:pStyle w:val="BodyText1"/>
          </w:pPr>
        </w:pPrChange>
      </w:pPr>
    </w:p>
    <w:p w14:paraId="1E5AB723" w14:textId="272BFB60" w:rsidR="002E36F4" w:rsidDel="00B553D3" w:rsidRDefault="002E36F4" w:rsidP="002E36F4">
      <w:pPr>
        <w:pStyle w:val="BodyText1"/>
        <w:rPr>
          <w:del w:id="159" w:author="Jonathan Minton" w:date="2020-04-10T13:13:00Z"/>
        </w:rPr>
      </w:pPr>
      <w:del w:id="160" w:author="Jonathan Minton" w:date="2020-04-10T13:13:00Z">
        <w:r w:rsidDel="00B553D3">
          <w:delText xml:space="preserve">Since around 2014, worsening trends in life expectancy improvement have been an increasing area of focus and concern in the UK amongst public health researchers and academics. </w:delText>
        </w:r>
        <w:r w:rsidDel="00B553D3">
          <w:fldChar w:fldCharType="begin"/>
        </w:r>
        <w:r w:rsidR="00D50DB3" w:rsidDel="00B553D3">
          <w:delInstrText>ADDIN F1000_CSL_CITATION&lt;~#@#~&gt;[{"title":"Rise in mortality in England and Wales in first seven weeks of 2018.","id":"6945479","page":"k1090","type":"article-journal","volume":"360","author":[{"family":"Hiam","given":"Lucinda"},{"family":"Dorling","given":"Danny"}],"issued":{"date-parts":[["2018","3","14"]]},"container-title":"BMJ (Clinical Research Ed.)","container-title-short":"BMJ","journalAbbreviation":"BMJ","DOI":"10.1136/bmj.k1090","PMID":"29540369","citation-label":"6945479","CleanAbstract":"No abstract available"},{"title":"The cuts and poor health: when and how can we say that one thing causes another?","id":"6944886","page":"199-202","type":"article-journal","volume":"111","issue":"6","author":[{"family":"Hiam","given":"Lucinda"},{"family":"Dorling","given":"Danny"},{"family":"McKee","given":"Martin"}],"issued":{"date-parts":[["2018","6"]]},"container-title":"Journal of the Royal Society of Medicine","container-title-short":"J. R. Soc. Med.","journalAbbreviation":"J. R. Soc. Med.","DOI":"10.1177/0141076818779237","PMID":"29877771","PMCID":"PMC6022891","citation-label":"6944886","CleanAbstract":"No abstract available"},{"title":"Why is life expectancy in England and Wales 'stalling'?","id":"6945415","page":"404-408","type":"article-journal","volume":"72","issue":"5","author":[{"family":"Hiam","given":"Lucinda"},{"family":"Harrison","given":"Dominic"},{"family":"McKee","given":"Martin"},{"family":"Dorling","given":"Danny"}],"issued":{"date-parts":[["2018","2","20"]]},"container-title":"Journal of Epidemiology and Community Health","container-title-short":"J. Epidemiol. Community Health","journalAbbreviation":"J. Epidemiol. Community Health","DOI":"10.1136/jech-2017-210401","PMID":"29463599","citation-label":"6945415","Abstract":"Several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it.&lt;br&gt;&lt;br&gt;© Article author(s) (or their employer(s) unless otherwise stated in the text of the article) 2018. All rights reserved. No commercial use is permitted unless otherwise expressly granted.","CleanAbstract":"Several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 Article author(s) (or their employer(s) unless otherwise stated in the text of the article) 2018. All rights reserved. No commercial use is permitted unless otherwise expressly granted."},{"title":"What caused the spike in mortality in England and Wales in January 2015?","id":"4783512","page":"131-137","type":"article-journal","volume":"110","issue":"4","author":[{"family":"Hiam","given":"Lucinda"},{"family":"Dorling","given":"Danny"},{"family":"Harrison","given":"Dominic"},{"family":"McKee","given":"Martin"}],"issued":{"date-parts":[["2017","4"]]},"container-title":"Journal of the Royal Society of Medicine","container-title-short":"J. R. Soc. Med.","journalAbbreviation":"J. R. Soc. Med.","DOI":"10.1177/0141076817693600","PMID":"28208024","PMCID":"PMC5407518","citation-label":"4783512","CleanAbstract":"No abstract available"},{"title":"Rise in mortality-when will the government take note?","id":"6945568","page":"k2747","type":"article-journal","volume":"361","author":[{"family":"Hiam","given":"Lucinda"},{"family":"Dorling","given":"Danny"},{"family":"McKee","given":"Martin"}],"issued":{"date-parts":[["2018","6","25"]]},"container-title":"BMJ (Clinical Research Ed.)","container-title-short":"BMJ","journalAbbreviation":"BMJ","DOI":"10.1136/bmj.k2747","PMID":"29941609","citation-label":"6945568","CleanAbstract":"No abstract available"},{"title":"Recent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delInstrText>
        </w:r>
        <w:r w:rsidDel="00B553D3">
          <w:fldChar w:fldCharType="separate"/>
        </w:r>
      </w:del>
      <w:r w:rsidR="00B553D3">
        <w:t>(1–6)</w:t>
      </w:r>
      <w:del w:id="161" w:author="Jonathan Minton" w:date="2020-04-10T13:13:00Z">
        <w:r w:rsidDel="00B553D3">
          <w:fldChar w:fldCharType="end"/>
        </w:r>
        <w:r w:rsidDel="00B553D3">
          <w:delText xml:space="preserve"> Much of the analysis and commentary surrounding the slowing improvement rates in life expectancy has focused on the role of UK-government austerity policies, and corresponding changes in funding and provision of out-of-work benefits, social and healthcare funding </w:delText>
        </w:r>
        <w:r w:rsidDel="00B553D3">
          <w:fldChar w:fldCharType="begin"/>
        </w:r>
        <w:r w:rsidR="00D50DB3" w:rsidDel="00B553D3">
          <w:delInstrText>ADDIN F1000_CSL_CITATION&lt;~#@#~&gt;[{"title":"Could the rise in mortality rates since 2015 be explained by changes in the number of delayed discharges of NHS patients?","id":"6944210","page":"1068-1071","type":"article-journal","volume":"71","issue":"11","author":[{"family":"Green","given":"Mark A"},{"family":"Dorling","given":"Danny"},{"family":"Minton","given":"Jonathan"},{"family":"Pickett","given":"Kate E"}],"issued":{"date-parts":[["2017","11"]]},"container-title":"Journal of Epidemiology and Community Health","container-title-short":"J. Epidemiol. Community Health","journalAbbreviation":"J. Epidemiol. Community Health","DOI":"10.1136/jech-2017-209403","PMID":"28970194","PMCID":"PMC5847097","citation-label":"6944210","Abstract":"&lt;strong&gt;BACKGROUND:&lt;/strong&gt; 2015 saw the largest annual spike of mortality rates in England in almost 50 years. We examine whether these changes in mortality rates are associated with an indicator of poor functioning of health and social care: delay in hospital discharges.&lt;br&gt;&lt;br&gt;&lt;strong&gt;METHODS:&lt;/strong&gt;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analysis.&lt;br&gt;&lt;br&gt;&lt;strong&gt;RESULTS:&lt;/strong&gt;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mixed.&lt;br&gt;&lt;br&gt;&lt;strong&gt;CONCLUSION:&lt;/strong&gt;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health.&lt;br&gt;&lt;br&gt;© Article author(s) (or their employer(s) unless otherwise stated in the text of the article) 2017. All rights reserved. No commercial use is permitted unless otherwise expressly granted.","CleanAbstract":"BACKGROUND: 2015 saw the largest annual spike of mortality rates in England in almost 50 years. We examine whether these changes in mortality rates are associated with an indicator of poor functioning of health and social care: delay in hospital discharges.METHODS: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analysis.RESULTS: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mixed.CONCLUSION: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 Article author(s) (or their employer(s) unless otherwise stated in the text of the article) 2017. All rights reserved. No commercial use is permitted unless otherwise expressly granted."},{"title":"The Geography of a rapid rise in elderly mortality in England and Wales, 2014-15.","id":"3334723","page":"77-85","type":"article-journal","volume":"44","author":[{"family":"Green","given":"Mark"},{"family":"Dorling","given":"Danny"},{"family":"Minton","given":"Jon"}],"issued":{"date-parts":[["2017","2","12"]]},"container-title":"Health &amp; Place","container-title-short":"Health Place","journalAbbreviation":"Health Place","DOI":"10.1016/j.healthplace.2017.02.002","PMID":"28199896","citation-label":"3334723","Abstract":"Since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austerity.&lt;br&gt;&lt;br&gt;Crown Copyright © 2017. Published by Elsevier Ltd. All rights reserved.","CleanAbstract":"Since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austerity.Crown Copyright © 2017. Published by Elsevier Ltd. All rights reserved."},{"title":"Austerity, welfare reform and the rising use of food banks by children in England and Wales","id":"6943841","page":"273-279","type":"article-journal","volume":"49","issue":"3","author":[{"family":"Lambie-Mumford","given":"Hannah"},{"family":"Green","given":"Mark A"}],"issued":{"date-parts":[["2017","9"]]},"container-title":"Area","DOI":"10.1111/area.12233","citation-label":"6943841","CleanAbstract":"No abstract available"}]</w:delInstrText>
        </w:r>
        <w:r w:rsidDel="00B553D3">
          <w:fldChar w:fldCharType="separate"/>
        </w:r>
      </w:del>
      <w:r w:rsidR="00B553D3">
        <w:t>(7–9)</w:t>
      </w:r>
      <w:del w:id="162" w:author="Jonathan Minton" w:date="2020-04-10T13:13:00Z">
        <w:r w:rsidDel="00B553D3">
          <w:fldChar w:fldCharType="end"/>
        </w:r>
        <w:r w:rsidDel="00B553D3">
          <w:delText xml:space="preserve">, continuing concerns raised previously about the adverse health effects of austerity in an international context. </w:delText>
        </w:r>
        <w:r w:rsidDel="00B553D3">
          <w:fldChar w:fldCharType="begin"/>
        </w:r>
        <w:r w:rsidR="00D50DB3" w:rsidDel="00B553D3">
          <w:delInstrText>ADDIN F1000_CSL_CITATION&lt;~#@#~&gt;[{"title":"The Body Economic: Eight experiments in economic recovery, from Iceland to Greece","id":"6943814","type":"book","publisher":"Penguin","author":[{"family":"Stuckler","given":"David"},{"family":"Basu","given":"Sanjay"}],"issued":{"date-parts":[["2013"]]},"publisher-place":"London","citation-label":"6943814","CleanAbstract":"No abstract available"},{"title":"Financial crisis, austerity, and health in Europe.","id":"447502","page":"1323-1331","type":"article-journal","volume":"381","issue":"9874","author":[{"family":"Karanikolos","given":"Marina"},{"family":"Mladovsky","given":"Philipa"},{"family":"Cylus","given":"Jonathan"},{"family":"Thomson","given":"Sarah"},{"family":"Basu","given":"Sanjay"},{"family":"Stuckler","given":"David"},{"family":"Mackenbach","given":"Johan P"},{"family":"McKee","given":"Martin"}],"issued":{"date-parts":[["2013","4","13"]]},"container-title":"The Lancet","container-title-short":"Lancet","journalAbbreviation":"Lancet","DOI":"10.1016/S0140-6736(13)60102-6","PMID":"23541059","citation-label":"447502","Abstract":"The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crisis.\n&lt;br /&gt;\n&lt;br /&gt;Copyright © 2013 Elsevier Ltd. All rights reserved.","CleanAbstract":"The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crisis.\n\nCopyright © 2013 Elsevier Ltd. All rights reserved."},{"title":"Austerity: a failed experiment on the people of Europe.","id":"6945276","page":"346-350","type":"article-journal","volume":"12","issue":"4","author":[{"family":"McKee","given":"Martin"},{"family":"Karanikolos","given":"Marina"},{"family":"Belcher","given":"Paul"},{"family":"Stuckler","given":"David"}],"issued":{"date-parts":[["2012","8"]]},"container-title":"Clinical Medicine","container-title-short":"Clin. Med.","journalAbbreviation":"Clin. Med.","DOI":"10.7861/clinmedicine.12-4-346","PMID":"22930881","PMCID":"PMC4952125","citation-label":"6945276","Abstract":"Many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Austerity'.","CleanAbstract":"Many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w:delInstrText>
        </w:r>
        <w:r w:rsidDel="00B553D3">
          <w:fldChar w:fldCharType="separate"/>
        </w:r>
      </w:del>
      <w:r w:rsidR="00B553D3">
        <w:t>(10–12)</w:t>
      </w:r>
      <w:del w:id="163" w:author="Jonathan Minton" w:date="2020-04-10T13:13:00Z">
        <w:r w:rsidDel="00B553D3">
          <w:fldChar w:fldCharType="end"/>
        </w:r>
        <w:r w:rsidDel="00B553D3">
          <w:delText xml:space="preserve"> Analyses conducted and commissioned by Public Health England, The Kings Fund, the Health Foundation, and the OECD have instead focused more on extensive description of trends broken down into disease categories, emphasised the multifactorial nature of the slowdown, and the </w:delText>
        </w:r>
      </w:del>
      <w:ins w:id="164" w:author="Colin Fischbacher" w:date="2020-02-18T14:47:00Z">
        <w:del w:id="165" w:author="Jonathan Minton" w:date="2020-04-10T13:13:00Z">
          <w:r w:rsidR="00A67F57" w:rsidDel="00B553D3">
            <w:delText xml:space="preserve">possible </w:delText>
          </w:r>
        </w:del>
      </w:ins>
      <w:del w:id="166" w:author="Jonathan Minton" w:date="2020-04-10T13:13:00Z">
        <w:r w:rsidDel="00B553D3">
          <w:delText xml:space="preserve">role of influenza (in 2013-14) and slowing cardiovascular disease improvements in particular. </w:delText>
        </w:r>
        <w:r w:rsidDel="00B553D3">
          <w:fldChar w:fldCharType="begin"/>
        </w:r>
        <w:r w:rsidR="00D50DB3" w:rsidDel="00B553D3">
          <w:delInstrText>ADDIN F1000_CSL_CITATION&lt;~#@#~&gt;[{"title":"Trends in life expectancy in EU and other OECD countries: Why are improvements slowing?","id":"7240249","type":"report","author":[{"family":"Raleigh","given":"V"}],"issued":{"date-parts":[["2019","2","28"]]},"DOI":"10.1787/223159ab-en","collection-title":"OECD health working papers","citation-label":"7240249","CleanAbstract":"No abstract available"},{"title":"Recent trends in mortality in England: review and data packs - GOV.UK","id":"6945405","type":"report","author":[{"family":"Public Health England"}],"issued":{"date-parts":[["2018"]]},"citation-label":"6945405","Abstract":"A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support.","CleanAbstract":"A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support."},{"title":"Stalling of mortality in the United Kingdom and Europe: an analytical review of the evidence","id":"7918158","type":"report","publisher":"LSE","author":[{"family":"Murphy","given":"Michael"},{"family":"Luy","given":"Marc"},{"family":"Torrisi","given":"Orsola"}],"issued":{"date-parts":[["2019","11","1"]]},"URL":"http://www.lse.ac.uk/social-policy/Assets/Documents/PDF/working-paper-series/11-19-Mike-Murphy.pdf","accessed":{"date-parts":[["2019","12","10"]]},"number":"11-19","collection-title":"LSE Department of Social Policy Working Paper Series","citation-label":"7918158","CleanAbstract":"No abstract available"},{"title":"Mortality and life expectancy trends in the UK: stalling progress","id":"7918200","type":"report","publisher":"Health Foundation","author":[{"family":"Marshall","given":"Louise"},{"family":"Finch","given":"David"},{"family":"Cairncross","given":"Liz"},{"family":"Bibby","given":"Jo"}],"issued":{"date-parts":[["2019","11","1"]]},"citation-label":"7918200","CleanAbstract":"No abstract available"},{"title":"Stalling life expectancy in the UK.","id":"6944820","page":"k4050","type":"article-journal","volume":"362","author":[{"family":"Raleigh","given":"Veena S"}],"issued":{"date-parts":[["2018","9","27"]]},"container-title":"BMJ (Clinical Research Ed.)","container-title-short":"BMJ","journalAbbreviation":"BMJ","DOI":"10.1136/bmj.k4050","PMID":"30262572","citation-label":"6944820","CleanAbstract":"No abstract available"}]</w:delInstrText>
        </w:r>
        <w:r w:rsidDel="00B553D3">
          <w:fldChar w:fldCharType="separate"/>
        </w:r>
      </w:del>
      <w:r w:rsidR="00B553D3">
        <w:t>(13–17)</w:t>
      </w:r>
      <w:del w:id="167" w:author="Jonathan Minton" w:date="2020-04-10T13:13:00Z">
        <w:r w:rsidDel="00B553D3">
          <w:fldChar w:fldCharType="end"/>
        </w:r>
      </w:del>
    </w:p>
    <w:p w14:paraId="193075E3" w14:textId="77777777" w:rsidR="002E36F4" w:rsidRDefault="002E36F4" w:rsidP="002E36F4">
      <w:pPr>
        <w:pStyle w:val="BodyText1"/>
      </w:pPr>
      <w:commentRangeStart w:id="168"/>
      <w:r>
        <w:t>This paper aims to bring some of these divergent strands of research</w:t>
      </w:r>
      <w:del w:id="169" w:author="Colin Fischbacher" w:date="2020-02-18T14:47:00Z">
        <w:r>
          <w:delText>ers</w:delText>
        </w:r>
      </w:del>
      <w:r>
        <w:t xml:space="preserve"> together by focusing on the way </w:t>
      </w:r>
      <w:commentRangeStart w:id="170"/>
      <w:r>
        <w:t xml:space="preserve">ONS mortality projections have changed over this period of stalling UK life expectancy, and </w:t>
      </w:r>
      <w:ins w:id="171" w:author="Colin Fischbacher" w:date="2020-02-18T14:48:00Z">
        <w:r w:rsidR="00664915">
          <w:t xml:space="preserve">on </w:t>
        </w:r>
      </w:ins>
      <w:r>
        <w:t xml:space="preserve">how new data about UK life expectancies can be better used to inform our assumptions about future life expectancy trajectories in the UK. </w:t>
      </w:r>
      <w:commentRangeEnd w:id="168"/>
      <w:commentRangeEnd w:id="170"/>
      <w:r w:rsidR="00664915">
        <w:rPr>
          <w:rStyle w:val="CommentReference"/>
          <w:rFonts w:eastAsia="Calibri" w:cs="Times New Roman"/>
          <w:lang w:eastAsia="en-US"/>
        </w:rPr>
        <w:commentReference w:id="170"/>
      </w:r>
      <w:r w:rsidR="007B055F">
        <w:rPr>
          <w:rStyle w:val="CommentReference"/>
          <w:rFonts w:eastAsia="Calibri" w:cs="Times New Roman"/>
          <w:lang w:eastAsia="en-US"/>
        </w:rPr>
        <w:commentReference w:id="168"/>
      </w:r>
      <w:r>
        <w:t xml:space="preserve">We introduce a complementary approach to </w:t>
      </w:r>
      <w:r>
        <w:lastRenderedPageBreak/>
        <w:t xml:space="preserve">both evaluating and updating beliefs about how substantial and persistent the recent stalling in life expectancy improvements have been, which uses Bayes Factors to estimate the relative likelihood of having observed the life expectancy improvement that have been observed since 2010 if the long-term trends in life expectancy improvement rates previously observed were still continuing. </w:t>
      </w:r>
      <w:commentRangeStart w:id="172"/>
      <w:r>
        <w:t xml:space="preserve">The approach allows quick updating of beliefs about how far short post-2010 improvement rates have fallen from earlier trends, which can rapidly incorporate each new annual release of UK life expectancy data. </w:t>
      </w:r>
      <w:commentRangeStart w:id="173"/>
      <w:r>
        <w:t xml:space="preserve">This means we can produce interim life expectancy projections in the years between the biennial releases. </w:t>
      </w:r>
      <w:commentRangeEnd w:id="172"/>
      <w:r w:rsidR="007B055F">
        <w:rPr>
          <w:rStyle w:val="CommentReference"/>
          <w:rFonts w:eastAsia="Calibri" w:cs="Times New Roman"/>
          <w:lang w:eastAsia="en-US"/>
        </w:rPr>
        <w:commentReference w:id="172"/>
      </w:r>
      <w:commentRangeEnd w:id="173"/>
      <w:r w:rsidR="007B055F">
        <w:rPr>
          <w:rStyle w:val="CommentReference"/>
          <w:rFonts w:eastAsia="Calibri" w:cs="Times New Roman"/>
          <w:lang w:eastAsia="en-US"/>
        </w:rPr>
        <w:commentReference w:id="173"/>
      </w:r>
    </w:p>
    <w:p w14:paraId="73273378" w14:textId="4F9DE75B" w:rsidR="002E36F4" w:rsidRDefault="002E36F4" w:rsidP="002E36F4">
      <w:pPr>
        <w:pStyle w:val="BodyText1"/>
      </w:pPr>
      <w:r>
        <w:t xml:space="preserve">The rest of this paper proceeds as follows: Firstly, we will present annual change rates in life expectancy in the UK </w:t>
      </w:r>
      <w:commentRangeStart w:id="174"/>
      <w:r>
        <w:t>as compared with a number of other high income countries, to determine the extent to which the recent slowdown in life expectancy in the UK is an international phenomenon.</w:t>
      </w:r>
      <w:commentRangeEnd w:id="174"/>
      <w:r w:rsidR="00664915">
        <w:rPr>
          <w:rStyle w:val="CommentReference"/>
          <w:rFonts w:eastAsia="Calibri" w:cs="Times New Roman"/>
          <w:lang w:eastAsia="en-US"/>
        </w:rPr>
        <w:commentReference w:id="174"/>
      </w:r>
      <w:r>
        <w:t xml:space="preserve"> Secondly, we will calculate changes in life expectancy for each UK nation or group of nations, to see whether the slowdown is similar in magnitude and </w:t>
      </w:r>
      <w:commentRangeStart w:id="175"/>
      <w:r>
        <w:t>contemporaneous</w:t>
      </w:r>
      <w:ins w:id="176" w:author="Jonathan Minton" w:date="2020-04-09T21:07:00Z">
        <w:r w:rsidR="00570AD2">
          <w:t>/simultaneous</w:t>
        </w:r>
      </w:ins>
      <w:r>
        <w:t xml:space="preserve"> </w:t>
      </w:r>
      <w:commentRangeEnd w:id="175"/>
      <w:r w:rsidR="00664915">
        <w:rPr>
          <w:rStyle w:val="CommentReference"/>
          <w:rFonts w:eastAsia="Calibri" w:cs="Times New Roman"/>
          <w:lang w:eastAsia="en-US"/>
        </w:rPr>
        <w:commentReference w:id="175"/>
      </w:r>
      <w:r>
        <w:t xml:space="preserve">throughout UK populations; this will be supported by performing change-point analysis of annual life expectancy changes for each of these UK populations. Thirdly, we will present the ONS life expectancy projections for the UK from 2012 onwards, to show how these projections have been successively downrated with each biennial projection. Fourthly, we will formally quantify the extent of the slowing in life expectancy improvement rates since 2010 by proposing a series of 100 modelled scenarios, each corresponding to a different percentage slowdown from earlier trends, and identifying the slowdown rate that maximises the Bayes Factor (ratio of model likelihoods, as compared with no slowdown) given observed life expectancy. Finally, we will </w:t>
      </w:r>
      <w:commentRangeStart w:id="177"/>
      <w:r>
        <w:t xml:space="preserve">estimate the Bayes Factors implied by each of the average improvement rates implied by each of the recent ONS mortality projections, discussing how optimistic or pessimistic each of these scenarios seems to be, and how the Bayes Factor strategy can be applied to more openly update our beliefs about the persistence and extent of a life </w:t>
      </w:r>
      <w:r>
        <w:lastRenderedPageBreak/>
        <w:t xml:space="preserve">expectancy slowdown in the UK as and when the 2019 period life expectancy estimate becomes available. </w:t>
      </w:r>
      <w:commentRangeEnd w:id="177"/>
      <w:r w:rsidR="0031196F">
        <w:rPr>
          <w:rStyle w:val="CommentReference"/>
          <w:rFonts w:eastAsia="Calibri" w:cs="Times New Roman"/>
          <w:lang w:eastAsia="en-US"/>
        </w:rPr>
        <w:commentReference w:id="177"/>
      </w:r>
    </w:p>
    <w:p w14:paraId="41EE70AA" w14:textId="77777777" w:rsidR="002E36F4" w:rsidRPr="00B553D3" w:rsidRDefault="002E36F4">
      <w:pPr>
        <w:pStyle w:val="Heading1"/>
      </w:pPr>
      <w:r>
        <w:br w:type="page"/>
      </w:r>
      <w:r w:rsidRPr="00B553D3">
        <w:lastRenderedPageBreak/>
        <w:t>Methods</w:t>
      </w:r>
    </w:p>
    <w:p w14:paraId="7364FD26" w14:textId="0143B414" w:rsidR="002E36F4" w:rsidRPr="002E36F4" w:rsidRDefault="002E36F4" w:rsidP="002E36F4">
      <w:pPr>
        <w:pStyle w:val="BodyText1"/>
      </w:pPr>
      <w:r w:rsidRPr="002E36F4">
        <w:t xml:space="preserve">The Human Mortality Database (HMD) is a joint initiative by the Max Planck Institute for </w:t>
      </w:r>
      <w:commentRangeStart w:id="178"/>
      <w:r w:rsidRPr="002E36F4">
        <w:t>Demographic</w:t>
      </w:r>
      <w:commentRangeEnd w:id="178"/>
      <w:r w:rsidR="00664915">
        <w:rPr>
          <w:rStyle w:val="CommentReference"/>
          <w:rFonts w:eastAsia="Calibri" w:cs="Times New Roman"/>
          <w:lang w:eastAsia="en-US"/>
        </w:rPr>
        <w:commentReference w:id="178"/>
      </w:r>
      <w:ins w:id="179" w:author="Jonathan Minton" w:date="2020-04-09T17:39:00Z">
        <w:r w:rsidR="004E0C78">
          <w:t xml:space="preserve"> Research (MPIDR)</w:t>
        </w:r>
      </w:ins>
      <w:r w:rsidRPr="002E36F4">
        <w:t xml:space="preserve">, the University of California, and </w:t>
      </w:r>
      <w:proofErr w:type="spellStart"/>
      <w:ins w:id="180" w:author="Jonathan Minton" w:date="2020-04-09T17:38:00Z">
        <w:r w:rsidR="004E0C78">
          <w:t>Institut</w:t>
        </w:r>
        <w:proofErr w:type="spellEnd"/>
        <w:r w:rsidR="004E0C78">
          <w:t xml:space="preserve"> National </w:t>
        </w:r>
        <w:proofErr w:type="spellStart"/>
        <w:r w:rsidR="004E0C78">
          <w:t>D’Etudes</w:t>
        </w:r>
        <w:proofErr w:type="spellEnd"/>
        <w:r w:rsidR="004E0C78">
          <w:t xml:space="preserve"> </w:t>
        </w:r>
        <w:proofErr w:type="spellStart"/>
        <w:r w:rsidR="004E0C78">
          <w:t>Demographiques</w:t>
        </w:r>
        <w:proofErr w:type="spellEnd"/>
        <w:r w:rsidR="004E0C78">
          <w:t xml:space="preserve"> (</w:t>
        </w:r>
      </w:ins>
      <w:commentRangeStart w:id="181"/>
      <w:r w:rsidRPr="002E36F4">
        <w:t>INED</w:t>
      </w:r>
      <w:ins w:id="182" w:author="Jonathan Minton" w:date="2020-04-09T17:39:00Z">
        <w:r w:rsidR="004E0C78">
          <w:t>)</w:t>
        </w:r>
      </w:ins>
      <w:r w:rsidRPr="002E36F4">
        <w:t xml:space="preserve"> </w:t>
      </w:r>
      <w:commentRangeEnd w:id="181"/>
      <w:r w:rsidR="00664915">
        <w:rPr>
          <w:rStyle w:val="CommentReference"/>
          <w:rFonts w:eastAsia="Calibri" w:cs="Times New Roman"/>
          <w:lang w:eastAsia="en-US"/>
        </w:rPr>
        <w:commentReference w:id="181"/>
      </w:r>
      <w:r w:rsidRPr="002E36F4">
        <w:t>in Paris, which aims to provide detailed mortality and population data for research, including life expectancy estimates produced using a standard set of methods for many different populations. It currently covers 41 countries or areas</w:t>
      </w:r>
      <w:ins w:id="183" w:author="Gerry McCartney" w:date="2020-03-04T11:15:00Z">
        <w:r w:rsidR="0031196F">
          <w:t>.</w:t>
        </w:r>
      </w:ins>
    </w:p>
    <w:p w14:paraId="0450A161" w14:textId="0236ABB2" w:rsidR="002E36F4" w:rsidRPr="002E36F4" w:rsidRDefault="002E36F4" w:rsidP="002E36F4">
      <w:pPr>
        <w:pStyle w:val="BodyText1"/>
      </w:pPr>
      <w:r w:rsidRPr="002E36F4">
        <w:t>Period life expectancy at birth (e</w:t>
      </w:r>
      <w:r w:rsidRPr="002E36F4">
        <w:softHyphen/>
      </w:r>
      <w:r w:rsidRPr="002E36F4">
        <w:softHyphen/>
      </w:r>
      <w:r w:rsidRPr="002E36F4">
        <w:rPr>
          <w:vertAlign w:val="subscript"/>
        </w:rPr>
        <w:t>0</w:t>
      </w:r>
      <w:r w:rsidRPr="002E36F4">
        <w:t xml:space="preserve">) was extracted from the </w:t>
      </w:r>
      <w:del w:id="184" w:author="Jonathan Minton" w:date="2020-04-09T17:39:00Z">
        <w:r w:rsidRPr="002E36F4" w:rsidDel="004E0C78">
          <w:delText>Human Mortality Database (</w:delText>
        </w:r>
      </w:del>
      <w:r w:rsidRPr="002E36F4">
        <w:t>HMD</w:t>
      </w:r>
      <w:del w:id="185" w:author="Jonathan Minton" w:date="2020-04-09T17:39:00Z">
        <w:r w:rsidRPr="002E36F4" w:rsidDel="004E0C78">
          <w:delText>)</w:delText>
        </w:r>
      </w:del>
      <w:r w:rsidRPr="002E36F4">
        <w:t xml:space="preserve"> to allow comparison between the UK and other </w:t>
      </w:r>
      <w:proofErr w:type="gramStart"/>
      <w:r w:rsidRPr="002E36F4">
        <w:t>high income</w:t>
      </w:r>
      <w:proofErr w:type="gramEnd"/>
      <w:r w:rsidRPr="002E36F4">
        <w:t xml:space="preserve"> nations</w:t>
      </w:r>
      <w:ins w:id="186" w:author="Jonathan Minton" w:date="2020-04-09T17:40:00Z">
        <w:r w:rsidR="004E0C78">
          <w:t>. The HMD does not provide life expectancy for England and Wales separately, and s</w:t>
        </w:r>
      </w:ins>
      <w:ins w:id="187" w:author="Jonathan Minton" w:date="2020-04-09T17:41:00Z">
        <w:r w:rsidR="004E0C78">
          <w:t xml:space="preserve">o life expectancies were also </w:t>
        </w:r>
      </w:ins>
      <w:del w:id="188" w:author="Jonathan Minton" w:date="2020-04-09T17:41:00Z">
        <w:r w:rsidRPr="002E36F4" w:rsidDel="004E0C78">
          <w:delText xml:space="preserve">, </w:delText>
        </w:r>
        <w:commentRangeStart w:id="189"/>
        <w:r w:rsidRPr="002E36F4" w:rsidDel="004E0C78">
          <w:delText xml:space="preserve">and </w:delText>
        </w:r>
      </w:del>
      <w:ins w:id="190" w:author="Jonathan Minton" w:date="2020-04-09T17:40:00Z">
        <w:r w:rsidR="004E0C78">
          <w:t xml:space="preserve">extracted </w:t>
        </w:r>
      </w:ins>
      <w:r w:rsidRPr="002E36F4">
        <w:t>from</w:t>
      </w:r>
      <w:commentRangeEnd w:id="189"/>
      <w:r w:rsidR="007B0E4D">
        <w:rPr>
          <w:rStyle w:val="CommentReference"/>
          <w:rFonts w:eastAsia="Calibri" w:cs="Times New Roman"/>
          <w:lang w:eastAsia="en-US"/>
        </w:rPr>
        <w:commentReference w:id="189"/>
      </w:r>
      <w:r w:rsidRPr="002E36F4">
        <w:t xml:space="preserve"> the ONS to allow comparison within </w:t>
      </w:r>
      <w:ins w:id="191" w:author="Jonathan Minton" w:date="2020-04-09T17:41:00Z">
        <w:r w:rsidR="004E0C78">
          <w:t xml:space="preserve">each </w:t>
        </w:r>
      </w:ins>
      <w:r w:rsidRPr="002E36F4">
        <w:t>UK nation</w:t>
      </w:r>
      <w:del w:id="192" w:author="Jonathan Minton" w:date="2020-04-09T17:41:00Z">
        <w:r w:rsidRPr="002E36F4" w:rsidDel="004E0C78">
          <w:delText>s and groups</w:delText>
        </w:r>
      </w:del>
      <w:r w:rsidRPr="002E36F4">
        <w:t xml:space="preserve">. Annual change in life expectancy </w:t>
      </w:r>
      <w:commentRangeStart w:id="193"/>
      <w:r w:rsidRPr="002E36F4">
        <w:t xml:space="preserve">across </w:t>
      </w:r>
      <w:commentRangeStart w:id="194"/>
      <w:r w:rsidRPr="002E36F4">
        <w:t xml:space="preserve">European and Anglophone </w:t>
      </w:r>
      <w:commentRangeEnd w:id="194"/>
      <w:r w:rsidR="0031196F">
        <w:rPr>
          <w:rStyle w:val="CommentReference"/>
          <w:rFonts w:eastAsia="Calibri" w:cs="Times New Roman"/>
          <w:lang w:eastAsia="en-US"/>
        </w:rPr>
        <w:commentReference w:id="194"/>
      </w:r>
      <w:r w:rsidRPr="002E36F4">
        <w:t xml:space="preserve">nations </w:t>
      </w:r>
      <w:commentRangeEnd w:id="193"/>
      <w:r w:rsidR="0009599B">
        <w:rPr>
          <w:rStyle w:val="CommentReference"/>
          <w:rFonts w:eastAsia="Calibri" w:cs="Times New Roman"/>
          <w:lang w:eastAsia="en-US"/>
        </w:rPr>
        <w:commentReference w:id="193"/>
      </w:r>
      <w:r w:rsidRPr="002E36F4">
        <w:t xml:space="preserve">was calculated to assess the extent to which a slowdown in </w:t>
      </w:r>
      <w:commentRangeStart w:id="195"/>
      <w:r w:rsidRPr="002E36F4">
        <w:t>e0</w:t>
      </w:r>
      <w:commentRangeEnd w:id="195"/>
      <w:r w:rsidR="0009599B">
        <w:rPr>
          <w:rStyle w:val="CommentReference"/>
          <w:rFonts w:eastAsia="Calibri" w:cs="Times New Roman"/>
          <w:lang w:eastAsia="en-US"/>
        </w:rPr>
        <w:commentReference w:id="195"/>
      </w:r>
      <w:r w:rsidRPr="002E36F4">
        <w:t xml:space="preserve"> improvement rates is seen internationally, and within UK nations to assess how similar trends in slowdown are within the UK. For UK nations </w:t>
      </w:r>
      <w:commentRangeStart w:id="196"/>
      <w:commentRangeStart w:id="197"/>
      <w:r w:rsidRPr="002E36F4">
        <w:t>changepoint analysis</w:t>
      </w:r>
      <w:commentRangeEnd w:id="196"/>
      <w:ins w:id="198" w:author="Gerry McCartney" w:date="2020-04-09T15:59:00Z">
        <w:r w:rsidRPr="002E36F4">
          <w:t xml:space="preserve"> </w:t>
        </w:r>
      </w:ins>
      <w:commentRangeEnd w:id="197"/>
      <w:r w:rsidR="0009599B">
        <w:rPr>
          <w:rStyle w:val="CommentReference"/>
          <w:rFonts w:eastAsia="Calibri" w:cs="Times New Roman"/>
          <w:lang w:eastAsia="en-US"/>
        </w:rPr>
        <w:commentReference w:id="196"/>
      </w:r>
      <w:r w:rsidR="0031196F">
        <w:rPr>
          <w:rStyle w:val="CommentReference"/>
          <w:rFonts w:eastAsia="Calibri" w:cs="Times New Roman"/>
          <w:lang w:eastAsia="en-US"/>
        </w:rPr>
        <w:commentReference w:id="197"/>
      </w:r>
      <w:ins w:id="199" w:author="Colin Fischbacher" w:date="2020-04-09T15:59:00Z">
        <w:r w:rsidRPr="002E36F4">
          <w:t xml:space="preserve"> </w:t>
        </w:r>
      </w:ins>
      <w:r w:rsidRPr="002E36F4">
        <w:t xml:space="preserve">is performed to assess whether the slowdown is contemporaneous, suggesting common exposure. ONS forecasts from 2012 onwards for the UK </w:t>
      </w:r>
      <w:proofErr w:type="gramStart"/>
      <w:r w:rsidRPr="002E36F4">
        <w:t>as a whole are</w:t>
      </w:r>
      <w:proofErr w:type="gramEnd"/>
      <w:r w:rsidRPr="002E36F4">
        <w:t xml:space="preserve"> shown to demonstrate the extent of the slowdown assumed by each biennial projection. </w:t>
      </w:r>
    </w:p>
    <w:p w14:paraId="244BC268" w14:textId="77777777" w:rsidR="002E36F4" w:rsidRDefault="002E36F4" w:rsidP="002E36F4">
      <w:pPr>
        <w:pStyle w:val="BodyText1"/>
      </w:pPr>
      <w:r w:rsidRPr="002E36F4">
        <w:t>To better determine the amount of annual gain in e</w:t>
      </w:r>
      <w:r w:rsidRPr="00DF6FC0">
        <w:rPr>
          <w:vertAlign w:val="subscript"/>
        </w:rPr>
        <w:t>0</w:t>
      </w:r>
      <w:r w:rsidRPr="002E36F4">
        <w:t xml:space="preserve"> that should be assumed if current e</w:t>
      </w:r>
      <w:r w:rsidRPr="00DF6FC0">
        <w:rPr>
          <w:vertAlign w:val="subscript"/>
        </w:rPr>
        <w:t>0</w:t>
      </w:r>
      <w:r w:rsidRPr="002E36F4">
        <w:t xml:space="preserve"> improvement rates were to continue, </w:t>
      </w:r>
      <w:commentRangeStart w:id="200"/>
      <w:r w:rsidRPr="002E36F4">
        <w:t>101</w:t>
      </w:r>
      <w:commentRangeEnd w:id="200"/>
      <w:r w:rsidR="0031196F">
        <w:rPr>
          <w:rStyle w:val="CommentReference"/>
          <w:rFonts w:eastAsia="Calibri" w:cs="Times New Roman"/>
          <w:lang w:eastAsia="en-US"/>
        </w:rPr>
        <w:commentReference w:id="200"/>
      </w:r>
      <w:r w:rsidRPr="002E36F4">
        <w:t xml:space="preserve"> different e</w:t>
      </w:r>
      <w:r w:rsidRPr="00DF6FC0">
        <w:rPr>
          <w:vertAlign w:val="subscript"/>
        </w:rPr>
        <w:t>0</w:t>
      </w:r>
      <w:r w:rsidRPr="002E36F4">
        <w:t xml:space="preserve"> gain scenarios</w:t>
      </w:r>
      <w:ins w:id="201" w:author="Colin Fischbacher" w:date="2020-03-03T08:25:00Z">
        <w:r w:rsidR="0009599B">
          <w:t xml:space="preserve"> were generated</w:t>
        </w:r>
      </w:ins>
      <w:r w:rsidRPr="002E36F4">
        <w:t xml:space="preserve">, ranging from 0% slowdown, assuming no slowdown since the breakpoint year, </w:t>
      </w:r>
      <w:commentRangeStart w:id="202"/>
      <w:r w:rsidRPr="002E36F4">
        <w:t xml:space="preserve">to 100% slowdown, assuming no gain since the breakpoint </w:t>
      </w:r>
      <w:commentRangeEnd w:id="202"/>
      <w:r w:rsidR="0031196F">
        <w:rPr>
          <w:rStyle w:val="CommentReference"/>
          <w:rFonts w:eastAsia="Calibri" w:cs="Times New Roman"/>
          <w:lang w:eastAsia="en-US"/>
        </w:rPr>
        <w:commentReference w:id="202"/>
      </w:r>
      <w:r w:rsidRPr="002E36F4">
        <w:t xml:space="preserve">year, and the Bayes Factor (ratio of </w:t>
      </w:r>
      <w:commentRangeStart w:id="203"/>
      <w:r w:rsidRPr="002E36F4">
        <w:t>likelihoods</w:t>
      </w:r>
      <w:commentRangeEnd w:id="203"/>
      <w:r w:rsidR="0009599B">
        <w:rPr>
          <w:rStyle w:val="CommentReference"/>
          <w:rFonts w:eastAsia="Calibri" w:cs="Times New Roman"/>
          <w:lang w:eastAsia="en-US"/>
        </w:rPr>
        <w:commentReference w:id="203"/>
      </w:r>
      <w:r w:rsidRPr="002E36F4">
        <w:t xml:space="preserve">) for each of these scenarios calculated as compared with the 0% slowdown scenario. The scenario that maximises the Bayes Factor is identified. </w:t>
      </w:r>
      <w:commentRangeStart w:id="204"/>
      <w:r w:rsidRPr="002E36F4">
        <w:t xml:space="preserve">Each ONS biennial projection is converted into an improvement rate scenario, and the Bayes Factor for each of these scenarios calculated as well. </w:t>
      </w:r>
      <w:commentRangeEnd w:id="204"/>
      <w:r w:rsidR="0031196F">
        <w:rPr>
          <w:rStyle w:val="CommentReference"/>
          <w:rFonts w:eastAsia="Calibri" w:cs="Times New Roman"/>
          <w:lang w:eastAsia="en-US"/>
        </w:rPr>
        <w:commentReference w:id="204"/>
      </w:r>
    </w:p>
    <w:p w14:paraId="096DE427" w14:textId="7FA55ABA" w:rsidR="002E36F4" w:rsidRPr="002E36F4" w:rsidRDefault="002E36F4" w:rsidP="002E36F4">
      <w:pPr>
        <w:pStyle w:val="BodyText1"/>
      </w:pPr>
      <w:r>
        <w:lastRenderedPageBreak/>
        <w:t xml:space="preserve">Some further details on the Bayes Factor approach is as follows: </w:t>
      </w:r>
      <w:r w:rsidRPr="002E36F4">
        <w:t xml:space="preserve">The approach involves comparing </w:t>
      </w:r>
      <w:commentRangeStart w:id="205"/>
      <w:r w:rsidRPr="002E36F4">
        <w:t>the likelihood</w:t>
      </w:r>
      <w:commentRangeEnd w:id="205"/>
      <w:r w:rsidR="0009599B">
        <w:rPr>
          <w:rStyle w:val="CommentReference"/>
          <w:rFonts w:eastAsia="Calibri" w:cs="Times New Roman"/>
          <w:lang w:eastAsia="en-US"/>
        </w:rPr>
        <w:commentReference w:id="205"/>
      </w:r>
      <w:r w:rsidRPr="002E36F4">
        <w:t xml:space="preserve"> of a model which assumes life expectancies will continue to improve at the </w:t>
      </w:r>
      <w:commentRangeStart w:id="206"/>
      <w:r w:rsidRPr="002E36F4">
        <w:t xml:space="preserve">long-term </w:t>
      </w:r>
      <w:commentRangeEnd w:id="206"/>
      <w:r w:rsidR="0031196F">
        <w:rPr>
          <w:rStyle w:val="CommentReference"/>
          <w:rFonts w:eastAsia="Calibri" w:cs="Times New Roman"/>
          <w:lang w:eastAsia="en-US"/>
        </w:rPr>
        <w:commentReference w:id="206"/>
      </w:r>
      <w:r w:rsidRPr="002E36F4">
        <w:t xml:space="preserve">pre-2010 rate, with a series of models which assume anywhere between a </w:t>
      </w:r>
      <w:del w:id="207" w:author="Jonathan Minton" w:date="2020-04-10T11:27:00Z">
        <w:r w:rsidRPr="002E36F4" w:rsidDel="007660D2">
          <w:delText>1</w:delText>
        </w:r>
      </w:del>
      <w:ins w:id="208" w:author="Jonathan Minton" w:date="2020-04-10T11:27:00Z">
        <w:r w:rsidR="007660D2">
          <w:t>0</w:t>
        </w:r>
      </w:ins>
      <w:r w:rsidRPr="002E36F4">
        <w:t>% and 100% long-term decline from this earlier rate</w:t>
      </w:r>
      <w:ins w:id="209" w:author="Jonathan Minton" w:date="2020-04-10T11:27:00Z">
        <w:r w:rsidR="007660D2">
          <w:t>, at 1% increments</w:t>
        </w:r>
      </w:ins>
      <w:r w:rsidRPr="002E36F4">
        <w:t xml:space="preserve">. The most likely of this family of alternative models </w:t>
      </w:r>
      <w:ins w:id="210" w:author="Colin Fischbacher" w:date="2020-03-03T08:37:00Z">
        <w:r w:rsidR="00B52077">
          <w:t xml:space="preserve">(given the data) </w:t>
        </w:r>
      </w:ins>
      <w:r w:rsidRPr="002E36F4">
        <w:t xml:space="preserve">can then be identified, and with each new annual lifetable for the UK and constituent nations the preferred model and changing strength of evidence in support of this model can be updated. This strength of evidence is expressed as a Bayes Factor, </w:t>
      </w:r>
      <w:commentRangeStart w:id="211"/>
      <w:r w:rsidRPr="002E36F4">
        <w:t>which shows the ratio of the likelihood of two models</w:t>
      </w:r>
      <w:ins w:id="212" w:author="Jonathan Minton" w:date="2020-04-09T17:37:00Z">
        <w:r w:rsidR="001B1B49">
          <w:t xml:space="preserve"> given the data</w:t>
        </w:r>
      </w:ins>
      <w:r w:rsidRPr="002E36F4">
        <w:t>.</w:t>
      </w:r>
      <w:commentRangeEnd w:id="211"/>
      <w:r w:rsidR="00B52077">
        <w:rPr>
          <w:rStyle w:val="CommentReference"/>
          <w:rFonts w:eastAsia="Calibri" w:cs="Times New Roman"/>
          <w:lang w:eastAsia="en-US"/>
        </w:rPr>
        <w:commentReference w:id="211"/>
      </w:r>
      <w:r w:rsidRPr="002E36F4">
        <w:t xml:space="preserve"> In the results presented, a Bayes Factor above 1 indicates more support for a model positing a slowdown from pre-2010 trends, and a ratio below 1 indicates more support for ‘</w:t>
      </w:r>
      <w:commentRangeStart w:id="213"/>
      <w:commentRangeStart w:id="214"/>
      <w:r w:rsidRPr="002E36F4">
        <w:t xml:space="preserve">no </w:t>
      </w:r>
      <w:ins w:id="215" w:author="Colin Fischbacher" w:date="2020-04-09T15:59:00Z">
        <w:r w:rsidRPr="002E36F4">
          <w:t>slowdown</w:t>
        </w:r>
        <w:commentRangeEnd w:id="213"/>
        <w:r w:rsidR="00B52077">
          <w:rPr>
            <w:rStyle w:val="CommentReference"/>
            <w:rFonts w:eastAsia="Calibri" w:cs="Times New Roman"/>
            <w:lang w:eastAsia="en-US"/>
          </w:rPr>
          <w:commentReference w:id="213"/>
        </w:r>
      </w:ins>
      <w:commentRangeEnd w:id="214"/>
      <w:r w:rsidR="007660D2">
        <w:rPr>
          <w:rStyle w:val="CommentReference"/>
          <w:rFonts w:eastAsia="Calibri" w:cs="Times New Roman"/>
          <w:lang w:eastAsia="en-US"/>
        </w:rPr>
        <w:commentReference w:id="214"/>
      </w:r>
      <w:ins w:id="216" w:author="Colin Fischbacher" w:date="2020-04-09T15:59:00Z">
        <w:r w:rsidRPr="002E36F4">
          <w:t>’ than ‘</w:t>
        </w:r>
      </w:ins>
      <w:r w:rsidRPr="002E36F4">
        <w:t>slowdown’</w:t>
      </w:r>
      <w:ins w:id="217" w:author="Colin Fischbacher" w:date="2020-04-09T15:59:00Z">
        <w:r w:rsidRPr="002E36F4">
          <w:t>.</w:t>
        </w:r>
      </w:ins>
      <w:del w:id="218" w:author="Colin Fischbacher" w:date="2020-04-09T15:59:00Z">
        <w:r w:rsidRPr="002E36F4">
          <w:delText xml:space="preserve"> than ‘slowdown’.</w:delText>
        </w:r>
      </w:del>
      <w:r w:rsidRPr="002E36F4">
        <w:t xml:space="preserve"> </w:t>
      </w:r>
      <w:moveFromRangeStart w:id="219" w:author="Jonathan Minton" w:date="2020-04-09T17:32:00Z" w:name="move37345963"/>
      <w:commentRangeStart w:id="220"/>
      <w:moveFrom w:id="221" w:author="Jonathan Minton" w:date="2020-04-09T17:32:00Z">
        <w:r w:rsidRPr="002E36F4" w:rsidDel="001B1B49">
          <w:t xml:space="preserve">A graphical illustration showing the relative likelihood of each of these slowdown models, and how the inclusion of each new observation changes the likelihood surface, is shown in </w:t>
        </w:r>
        <w:r w:rsidR="00DF6FC0" w:rsidDel="001B1B49">
          <w:t>Figure 12A of the appendix</w:t>
        </w:r>
        <w:r w:rsidRPr="002E36F4" w:rsidDel="001B1B49">
          <w:t xml:space="preserve">, along with a technical description of the approach. </w:t>
        </w:r>
        <w:commentRangeEnd w:id="220"/>
        <w:r w:rsidR="007F14B0" w:rsidDel="001B1B49">
          <w:rPr>
            <w:rStyle w:val="CommentReference"/>
            <w:rFonts w:eastAsia="Calibri" w:cs="Times New Roman"/>
            <w:lang w:eastAsia="en-US"/>
          </w:rPr>
          <w:commentReference w:id="220"/>
        </w:r>
      </w:moveFrom>
      <w:moveFromRangeEnd w:id="219"/>
    </w:p>
    <w:p w14:paraId="57D673E0" w14:textId="77777777" w:rsidR="002E36F4" w:rsidRDefault="002E36F4">
      <w:pPr>
        <w:pStyle w:val="Heading2"/>
        <w:pPrChange w:id="222" w:author="Jonathan Minton" w:date="2020-04-10T13:17:00Z">
          <w:pPr>
            <w:pStyle w:val="Heading1"/>
          </w:pPr>
        </w:pPrChange>
      </w:pPr>
      <w:commentRangeStart w:id="223"/>
      <w:r>
        <w:t xml:space="preserve">Change in life expectancy, UK compared with other </w:t>
      </w:r>
      <w:proofErr w:type="gramStart"/>
      <w:r>
        <w:t>high income</w:t>
      </w:r>
      <w:proofErr w:type="gramEnd"/>
      <w:r>
        <w:t xml:space="preserve"> nations </w:t>
      </w:r>
      <w:commentRangeEnd w:id="223"/>
      <w:r w:rsidR="00B52077">
        <w:rPr>
          <w:rStyle w:val="CommentReference"/>
          <w:rFonts w:ascii="Arial" w:eastAsia="Calibri" w:hAnsi="Arial" w:cs="Times New Roman"/>
          <w:color w:val="auto"/>
        </w:rPr>
        <w:commentReference w:id="223"/>
      </w:r>
    </w:p>
    <w:p w14:paraId="59282BB2" w14:textId="77777777" w:rsidR="002E36F4" w:rsidRPr="00875D25" w:rsidRDefault="00F93980" w:rsidP="002E36F4">
      <w:pPr>
        <w:pStyle w:val="BodyText1"/>
      </w:pPr>
      <w:r>
        <w:fldChar w:fldCharType="begin"/>
      </w:r>
      <w:r w:rsidRPr="00B553D3">
        <w:instrText xml:space="preserve"> REF _Ref31184747 \h </w:instrText>
      </w:r>
      <w:del w:id="224" w:author="Jonathan Minton" w:date="2020-04-10T13:32:00Z">
        <w:r w:rsidDel="00CA5E08">
          <w:fldChar w:fldCharType="separate"/>
        </w:r>
        <w:r w:rsidDel="00CA5E08">
          <w:delText xml:space="preserve">Table </w:delText>
        </w:r>
        <w:r w:rsidDel="00CA5E08">
          <w:rPr>
            <w:noProof/>
          </w:rPr>
          <w:delText>1</w:delText>
        </w:r>
      </w:del>
      <w:r>
        <w:fldChar w:fldCharType="end"/>
      </w:r>
      <w:r>
        <w:t xml:space="preserve"> </w:t>
      </w:r>
      <w:r w:rsidR="002E36F4" w:rsidRPr="00875D25">
        <w:t xml:space="preserve">shows the average annual change in life expectancy by decade for 37 HMD nations including the UK. </w:t>
      </w:r>
      <w:r w:rsidR="00DF6FC0" w:rsidRPr="00DF6FC0">
        <w:t>Figure 1</w:t>
      </w:r>
      <w:r w:rsidR="00DF6FC0">
        <w:t>A</w:t>
      </w:r>
      <w:r w:rsidR="00DF6FC0" w:rsidRPr="00DF6FC0">
        <w:t xml:space="preserve"> of the appendix</w:t>
      </w:r>
      <w:r w:rsidR="002E36F4" w:rsidRPr="00DF6FC0">
        <w:t xml:space="preserve"> shows the same results graphically, with countries arranged by average annual improvement in the 2010s.</w:t>
      </w:r>
      <w:r w:rsidR="002E36F4" w:rsidRPr="00875D25">
        <w:t xml:space="preserve"> </w:t>
      </w:r>
    </w:p>
    <w:p w14:paraId="752124E7" w14:textId="77777777" w:rsidR="002E36F4" w:rsidRPr="00875D25" w:rsidRDefault="002E36F4" w:rsidP="002E36F4">
      <w:pPr>
        <w:pStyle w:val="BodyText1"/>
      </w:pPr>
      <w:r w:rsidRPr="00875D25">
        <w:t xml:space="preserve">The countries with the fastest average improvement in life expectancies in the 2010s include Belarus (0.38 years/year for females, 0.61 years/year for males), Ukraine (0.34 females, 0.49 males), Russia (0.34 females, 0.48 males), Lithuania (0.23 females, 0.45 males), and Poland (0.25 females, 0.32 males). By contrast, the countries with the slowest improvements in the 2010s include the USA (0.05 females, 0.03 males), Iceland (0.04 females, 0.09 males), the United Kingdom (0.09 females, 0.16 males), Netherlands (0.07 females, 0.19 males), and Germany (0.10 females, 0.17 males). </w:t>
      </w:r>
    </w:p>
    <w:p w14:paraId="13919893" w14:textId="77777777" w:rsidR="002E36F4" w:rsidRPr="00875D25" w:rsidRDefault="002E36F4" w:rsidP="002E36F4">
      <w:pPr>
        <w:pStyle w:val="BodyText1"/>
      </w:pPr>
      <w:r w:rsidRPr="00875D25">
        <w:lastRenderedPageBreak/>
        <w:t xml:space="preserve">In general, there appears a tendency for those countries with the worst changes in the 1980s and 1990s to have the fastest rates of improvement in the 2010s, and vice-versa, with the fastest recent gains seen in Russia and Eastern European nations, and the slowest gains in the USA, the UK, and other rich Western European nations. For many countries - including the USA, Iceland, the UK, Canada, Taiwan, Spain, Ireland and Estonia – there were faster rates of improvement in the 2000s than in earlier decades, especially for males. However not </w:t>
      </w:r>
      <w:proofErr w:type="gramStart"/>
      <w:r w:rsidRPr="00875D25">
        <w:t>all of</w:t>
      </w:r>
      <w:proofErr w:type="gramEnd"/>
      <w:r w:rsidRPr="00875D25">
        <w:t xml:space="preserve"> these countries with fast rates of improvements in the 2000s then saw exceptionally low rates of improvement in the 2010s.</w:t>
      </w:r>
    </w:p>
    <w:p w14:paraId="5396ED2F" w14:textId="77777777" w:rsidR="002E36F4" w:rsidRPr="00875D25" w:rsidRDefault="002E36F4" w:rsidP="002E36F4">
      <w:pPr>
        <w:pStyle w:val="BodyText1"/>
      </w:pPr>
      <w:r w:rsidRPr="00875D25">
        <w:t xml:space="preserve">The similarity between average rates of improvement in the 2010s in Germany and the UK is noteworthy, with average sex specific improvement rates within 0.01 years per year of each other (0.09 compared with 0.10 for females in the UK and Germany respectively; 0.16 compared with 0.17 for males). The German data covers 2010-2017 inclusive, whereas for the UK the data extends to 2016. Further analysis of annual improvement rates in the USA, the UK, the Netherlands and Germany is presented in </w:t>
      </w:r>
      <w:r w:rsidR="00DF6FC0" w:rsidRPr="00DF6FC0">
        <w:t>Figure 2 of the appendix</w:t>
      </w:r>
      <w:r w:rsidRPr="00DF6FC0">
        <w:t>.</w:t>
      </w:r>
    </w:p>
    <w:p w14:paraId="6015FD3D" w14:textId="77777777" w:rsidR="002E36F4" w:rsidRDefault="002E36F4" w:rsidP="002E36F4">
      <w:pPr>
        <w:spacing w:after="0" w:line="240" w:lineRule="auto"/>
        <w:rPr>
          <w:rFonts w:ascii="Helvetica" w:eastAsia="Times New Roman" w:hAnsi="Helvetica" w:cs="Helvetica"/>
          <w:color w:val="333333"/>
          <w:sz w:val="21"/>
          <w:szCs w:val="21"/>
          <w:lang w:eastAsia="en-GB"/>
        </w:rPr>
      </w:pPr>
      <w:r>
        <w:rPr>
          <w:rFonts w:ascii="Helvetica" w:hAnsi="Helvetica" w:cs="Helvetica"/>
          <w:color w:val="333333"/>
          <w:sz w:val="21"/>
          <w:szCs w:val="21"/>
        </w:rPr>
        <w:br w:type="page"/>
      </w:r>
    </w:p>
    <w:p w14:paraId="46A0ECD8" w14:textId="6EA27165" w:rsidR="002E36F4" w:rsidRPr="001B1B49" w:rsidDel="001B1B49" w:rsidRDefault="001B1B49">
      <w:pPr>
        <w:pStyle w:val="Caption"/>
        <w:rPr>
          <w:del w:id="225" w:author="Jonathan Minton" w:date="2020-04-09T17:37:00Z"/>
          <w:rPrChange w:id="226" w:author="Jonathan Minton" w:date="2020-04-09T17:37:00Z">
            <w:rPr>
              <w:del w:id="227" w:author="Jonathan Minton" w:date="2020-04-09T17:37:00Z"/>
              <w:rFonts w:ascii="Helvetica" w:hAnsi="Helvetica" w:cs="Helvetica"/>
              <w:color w:val="333333"/>
              <w:sz w:val="21"/>
              <w:szCs w:val="21"/>
            </w:rPr>
          </w:rPrChange>
        </w:rPr>
        <w:pPrChange w:id="228" w:author="Jonathan Minton" w:date="2020-04-09T17:37:00Z">
          <w:pPr>
            <w:pStyle w:val="NormalWeb"/>
            <w:shd w:val="clear" w:color="auto" w:fill="FFFFFF"/>
            <w:spacing w:before="0" w:beforeAutospacing="0" w:after="150" w:afterAutospacing="0"/>
          </w:pPr>
        </w:pPrChange>
      </w:pPr>
      <w:commentRangeStart w:id="229"/>
      <w:ins w:id="230" w:author="Jonathan Minton" w:date="2020-04-09T17:36:00Z">
        <w:r>
          <w:lastRenderedPageBreak/>
          <w:t xml:space="preserve">Table </w:t>
        </w:r>
        <w:r>
          <w:rPr>
            <w:i w:val="0"/>
            <w:iCs w:val="0"/>
            <w:noProof/>
          </w:rPr>
          <w:fldChar w:fldCharType="begin"/>
        </w:r>
        <w:r>
          <w:rPr>
            <w:noProof/>
          </w:rPr>
          <w:instrText xml:space="preserve"> SEQ Table \* ARABIC </w:instrText>
        </w:r>
        <w:r>
          <w:rPr>
            <w:i w:val="0"/>
            <w:iCs w:val="0"/>
            <w:noProof/>
          </w:rPr>
          <w:fldChar w:fldCharType="separate"/>
        </w:r>
      </w:ins>
      <w:ins w:id="231" w:author="Jonathan Minton" w:date="2020-04-10T13:33:00Z">
        <w:r w:rsidR="00CA5E08">
          <w:rPr>
            <w:noProof/>
          </w:rPr>
          <w:t>1</w:t>
        </w:r>
      </w:ins>
      <w:ins w:id="232" w:author="Jonathan Minton" w:date="2020-04-09T17:36:00Z">
        <w:r>
          <w:rPr>
            <w:i w:val="0"/>
            <w:iCs w:val="0"/>
            <w:noProof/>
          </w:rPr>
          <w:fldChar w:fldCharType="end"/>
        </w:r>
        <w:r>
          <w:t xml:space="preserve"> </w:t>
        </w:r>
        <w:r w:rsidRPr="009214EF">
          <w:t xml:space="preserve">Average annual life expectancy changes </w:t>
        </w:r>
        <w:r>
          <w:t xml:space="preserve">(in years) </w:t>
        </w:r>
        <w:r w:rsidRPr="009214EF">
          <w:t>by decade, arranged by average gain</w:t>
        </w:r>
        <w:r>
          <w:t xml:space="preserve"> for both sexes combined </w:t>
        </w:r>
        <w:r w:rsidRPr="009214EF">
          <w:t xml:space="preserve">in </w:t>
        </w:r>
        <w:r>
          <w:t xml:space="preserve">the </w:t>
        </w:r>
        <w:r w:rsidRPr="009214EF">
          <w:t>2010s. (Lowest at top.) Source: Human Mortality Database</w:t>
        </w:r>
        <w:commentRangeEnd w:id="229"/>
        <w:r>
          <w:rPr>
            <w:rStyle w:val="CommentReference"/>
            <w:i w:val="0"/>
            <w:iCs w:val="0"/>
            <w:color w:val="auto"/>
          </w:rPr>
          <w:commentReference w:id="229"/>
        </w:r>
      </w:ins>
    </w:p>
    <w:tbl>
      <w:tblPr>
        <w:tblW w:w="9220" w:type="dxa"/>
        <w:tblInd w:w="108" w:type="dxa"/>
        <w:tblLook w:val="04A0" w:firstRow="1" w:lastRow="0" w:firstColumn="1" w:lastColumn="0" w:noHBand="0" w:noVBand="1"/>
      </w:tblPr>
      <w:tblGrid>
        <w:gridCol w:w="1701"/>
        <w:gridCol w:w="784"/>
        <w:gridCol w:w="1005"/>
        <w:gridCol w:w="945"/>
        <w:gridCol w:w="945"/>
        <w:gridCol w:w="990"/>
        <w:gridCol w:w="990"/>
        <w:gridCol w:w="930"/>
        <w:gridCol w:w="930"/>
      </w:tblGrid>
      <w:tr w:rsidR="002E36F4" w:rsidRPr="00E71F51" w14:paraId="6BA3847A" w14:textId="77777777" w:rsidTr="002E36F4">
        <w:trPr>
          <w:trHeight w:val="300"/>
        </w:trPr>
        <w:tc>
          <w:tcPr>
            <w:tcW w:w="1701" w:type="dxa"/>
            <w:tcBorders>
              <w:top w:val="nil"/>
              <w:left w:val="nil"/>
              <w:bottom w:val="nil"/>
              <w:right w:val="nil"/>
            </w:tcBorders>
            <w:shd w:val="clear" w:color="auto" w:fill="auto"/>
            <w:noWrap/>
            <w:vAlign w:val="bottom"/>
            <w:hideMark/>
          </w:tcPr>
          <w:p w14:paraId="26AAF296" w14:textId="77777777" w:rsidR="002E36F4" w:rsidRPr="00E71F51" w:rsidRDefault="002E36F4" w:rsidP="002E36F4">
            <w:pPr>
              <w:spacing w:after="0" w:line="240" w:lineRule="auto"/>
              <w:jc w:val="center"/>
              <w:rPr>
                <w:rFonts w:ascii="Calibri" w:eastAsia="Times New Roman" w:hAnsi="Calibri"/>
                <w:b/>
                <w:bCs/>
                <w:color w:val="000000"/>
                <w:sz w:val="22"/>
                <w:lang w:eastAsia="en-GB"/>
              </w:rPr>
            </w:pPr>
          </w:p>
        </w:tc>
        <w:tc>
          <w:tcPr>
            <w:tcW w:w="3679" w:type="dxa"/>
            <w:gridSpan w:val="4"/>
            <w:tcBorders>
              <w:top w:val="nil"/>
              <w:left w:val="nil"/>
              <w:bottom w:val="nil"/>
              <w:right w:val="nil"/>
            </w:tcBorders>
            <w:shd w:val="clear" w:color="auto" w:fill="auto"/>
            <w:noWrap/>
            <w:vAlign w:val="bottom"/>
            <w:hideMark/>
          </w:tcPr>
          <w:p w14:paraId="07292F59" w14:textId="77777777" w:rsidR="002E36F4" w:rsidRPr="00E71F51" w:rsidRDefault="002E36F4" w:rsidP="002E36F4">
            <w:pPr>
              <w:spacing w:after="0" w:line="240" w:lineRule="auto"/>
              <w:jc w:val="center"/>
              <w:rPr>
                <w:rFonts w:ascii="Calibri" w:eastAsia="Times New Roman" w:hAnsi="Calibri"/>
                <w:b/>
                <w:bCs/>
                <w:color w:val="000000"/>
                <w:sz w:val="22"/>
                <w:lang w:eastAsia="en-GB"/>
              </w:rPr>
            </w:pPr>
            <w:r w:rsidRPr="00E71F51">
              <w:rPr>
                <w:rFonts w:ascii="Calibri" w:eastAsia="Times New Roman" w:hAnsi="Calibri"/>
                <w:b/>
                <w:bCs/>
                <w:color w:val="000000"/>
                <w:sz w:val="22"/>
                <w:lang w:eastAsia="en-GB"/>
              </w:rPr>
              <w:t>Female</w:t>
            </w:r>
          </w:p>
        </w:tc>
        <w:tc>
          <w:tcPr>
            <w:tcW w:w="3840" w:type="dxa"/>
            <w:gridSpan w:val="4"/>
            <w:tcBorders>
              <w:top w:val="nil"/>
              <w:left w:val="nil"/>
              <w:bottom w:val="nil"/>
              <w:right w:val="nil"/>
            </w:tcBorders>
            <w:shd w:val="clear" w:color="auto" w:fill="auto"/>
            <w:noWrap/>
            <w:vAlign w:val="bottom"/>
            <w:hideMark/>
          </w:tcPr>
          <w:p w14:paraId="520A2E6A" w14:textId="77777777" w:rsidR="002E36F4" w:rsidRPr="00E71F51" w:rsidRDefault="002E36F4" w:rsidP="002E36F4">
            <w:pPr>
              <w:spacing w:after="0" w:line="240" w:lineRule="auto"/>
              <w:jc w:val="center"/>
              <w:rPr>
                <w:rFonts w:ascii="Calibri" w:eastAsia="Times New Roman" w:hAnsi="Calibri"/>
                <w:b/>
                <w:bCs/>
                <w:color w:val="000000"/>
                <w:sz w:val="22"/>
                <w:lang w:eastAsia="en-GB"/>
              </w:rPr>
            </w:pPr>
            <w:r w:rsidRPr="00E71F51">
              <w:rPr>
                <w:rFonts w:ascii="Calibri" w:eastAsia="Times New Roman" w:hAnsi="Calibri"/>
                <w:b/>
                <w:bCs/>
                <w:color w:val="000000"/>
                <w:sz w:val="22"/>
                <w:lang w:eastAsia="en-GB"/>
              </w:rPr>
              <w:t>Male</w:t>
            </w:r>
          </w:p>
        </w:tc>
      </w:tr>
      <w:tr w:rsidR="002E36F4" w:rsidRPr="00E71F51" w14:paraId="05A97CC1" w14:textId="77777777" w:rsidTr="002E36F4">
        <w:trPr>
          <w:trHeight w:val="300"/>
        </w:trPr>
        <w:tc>
          <w:tcPr>
            <w:tcW w:w="1701" w:type="dxa"/>
            <w:tcBorders>
              <w:top w:val="nil"/>
              <w:left w:val="nil"/>
              <w:bottom w:val="single" w:sz="4" w:space="0" w:color="000000"/>
              <w:right w:val="nil"/>
            </w:tcBorders>
            <w:shd w:val="clear" w:color="auto" w:fill="auto"/>
            <w:noWrap/>
            <w:vAlign w:val="bottom"/>
            <w:hideMark/>
          </w:tcPr>
          <w:p w14:paraId="7B1E32B4"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Country</w:t>
            </w:r>
          </w:p>
        </w:tc>
        <w:tc>
          <w:tcPr>
            <w:tcW w:w="784" w:type="dxa"/>
            <w:tcBorders>
              <w:top w:val="nil"/>
              <w:left w:val="single" w:sz="4" w:space="0" w:color="000000"/>
              <w:bottom w:val="single" w:sz="4" w:space="0" w:color="000000"/>
              <w:right w:val="nil"/>
            </w:tcBorders>
            <w:shd w:val="clear" w:color="auto" w:fill="auto"/>
            <w:noWrap/>
            <w:vAlign w:val="bottom"/>
            <w:hideMark/>
          </w:tcPr>
          <w:p w14:paraId="508C234B"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1980s</w:t>
            </w:r>
          </w:p>
        </w:tc>
        <w:tc>
          <w:tcPr>
            <w:tcW w:w="1005" w:type="dxa"/>
            <w:tcBorders>
              <w:top w:val="nil"/>
              <w:left w:val="nil"/>
              <w:bottom w:val="single" w:sz="4" w:space="0" w:color="000000"/>
              <w:right w:val="nil"/>
            </w:tcBorders>
            <w:shd w:val="clear" w:color="auto" w:fill="auto"/>
            <w:noWrap/>
            <w:vAlign w:val="bottom"/>
            <w:hideMark/>
          </w:tcPr>
          <w:p w14:paraId="2B32D07C"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1990s</w:t>
            </w:r>
          </w:p>
        </w:tc>
        <w:tc>
          <w:tcPr>
            <w:tcW w:w="945" w:type="dxa"/>
            <w:tcBorders>
              <w:top w:val="nil"/>
              <w:left w:val="nil"/>
              <w:bottom w:val="single" w:sz="4" w:space="0" w:color="000000"/>
              <w:right w:val="nil"/>
            </w:tcBorders>
            <w:shd w:val="clear" w:color="auto" w:fill="auto"/>
            <w:noWrap/>
            <w:vAlign w:val="bottom"/>
            <w:hideMark/>
          </w:tcPr>
          <w:p w14:paraId="5774EF86"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2000s</w:t>
            </w:r>
          </w:p>
        </w:tc>
        <w:tc>
          <w:tcPr>
            <w:tcW w:w="945" w:type="dxa"/>
            <w:tcBorders>
              <w:top w:val="nil"/>
              <w:left w:val="nil"/>
              <w:bottom w:val="single" w:sz="4" w:space="0" w:color="000000"/>
              <w:right w:val="nil"/>
            </w:tcBorders>
            <w:shd w:val="clear" w:color="auto" w:fill="auto"/>
            <w:noWrap/>
            <w:vAlign w:val="bottom"/>
            <w:hideMark/>
          </w:tcPr>
          <w:p w14:paraId="3C15D6A6"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2010s</w:t>
            </w:r>
          </w:p>
        </w:tc>
        <w:tc>
          <w:tcPr>
            <w:tcW w:w="990" w:type="dxa"/>
            <w:tcBorders>
              <w:top w:val="nil"/>
              <w:left w:val="nil"/>
              <w:bottom w:val="single" w:sz="4" w:space="0" w:color="000000"/>
              <w:right w:val="nil"/>
            </w:tcBorders>
            <w:shd w:val="clear" w:color="auto" w:fill="auto"/>
            <w:noWrap/>
            <w:vAlign w:val="bottom"/>
            <w:hideMark/>
          </w:tcPr>
          <w:p w14:paraId="2CD87885"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1980s</w:t>
            </w:r>
          </w:p>
        </w:tc>
        <w:tc>
          <w:tcPr>
            <w:tcW w:w="990" w:type="dxa"/>
            <w:tcBorders>
              <w:top w:val="nil"/>
              <w:left w:val="nil"/>
              <w:bottom w:val="single" w:sz="4" w:space="0" w:color="000000"/>
              <w:right w:val="nil"/>
            </w:tcBorders>
            <w:shd w:val="clear" w:color="auto" w:fill="auto"/>
            <w:noWrap/>
            <w:vAlign w:val="bottom"/>
            <w:hideMark/>
          </w:tcPr>
          <w:p w14:paraId="07945478"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1990s</w:t>
            </w:r>
          </w:p>
        </w:tc>
        <w:tc>
          <w:tcPr>
            <w:tcW w:w="930" w:type="dxa"/>
            <w:tcBorders>
              <w:top w:val="nil"/>
              <w:left w:val="nil"/>
              <w:bottom w:val="single" w:sz="4" w:space="0" w:color="000000"/>
              <w:right w:val="nil"/>
            </w:tcBorders>
            <w:shd w:val="clear" w:color="auto" w:fill="auto"/>
            <w:noWrap/>
            <w:vAlign w:val="bottom"/>
            <w:hideMark/>
          </w:tcPr>
          <w:p w14:paraId="60794460"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2000s</w:t>
            </w:r>
          </w:p>
        </w:tc>
        <w:tc>
          <w:tcPr>
            <w:tcW w:w="930" w:type="dxa"/>
            <w:tcBorders>
              <w:top w:val="nil"/>
              <w:left w:val="nil"/>
              <w:bottom w:val="single" w:sz="4" w:space="0" w:color="000000"/>
              <w:right w:val="nil"/>
            </w:tcBorders>
            <w:shd w:val="clear" w:color="auto" w:fill="auto"/>
            <w:noWrap/>
            <w:vAlign w:val="bottom"/>
            <w:hideMark/>
          </w:tcPr>
          <w:p w14:paraId="27410D5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2010s</w:t>
            </w:r>
          </w:p>
        </w:tc>
      </w:tr>
      <w:tr w:rsidR="002E36F4" w:rsidRPr="00E71F51" w14:paraId="43288905" w14:textId="77777777" w:rsidTr="002E36F4">
        <w:trPr>
          <w:trHeight w:val="300"/>
        </w:trPr>
        <w:tc>
          <w:tcPr>
            <w:tcW w:w="1701" w:type="dxa"/>
            <w:tcBorders>
              <w:top w:val="nil"/>
              <w:left w:val="nil"/>
              <w:bottom w:val="nil"/>
              <w:right w:val="nil"/>
            </w:tcBorders>
            <w:shd w:val="clear" w:color="auto" w:fill="auto"/>
            <w:noWrap/>
            <w:vAlign w:val="bottom"/>
            <w:hideMark/>
          </w:tcPr>
          <w:p w14:paraId="5223A9CA"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USA</w:t>
            </w:r>
          </w:p>
        </w:tc>
        <w:tc>
          <w:tcPr>
            <w:tcW w:w="784" w:type="dxa"/>
            <w:tcBorders>
              <w:top w:val="nil"/>
              <w:left w:val="single" w:sz="4" w:space="0" w:color="000000"/>
              <w:bottom w:val="nil"/>
              <w:right w:val="nil"/>
            </w:tcBorders>
            <w:shd w:val="clear" w:color="auto" w:fill="auto"/>
            <w:noWrap/>
            <w:vAlign w:val="bottom"/>
            <w:hideMark/>
          </w:tcPr>
          <w:p w14:paraId="3D3594A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0.120</w:t>
            </w:r>
          </w:p>
        </w:tc>
        <w:tc>
          <w:tcPr>
            <w:tcW w:w="1005" w:type="dxa"/>
            <w:tcBorders>
              <w:top w:val="nil"/>
              <w:left w:val="nil"/>
              <w:bottom w:val="nil"/>
              <w:right w:val="nil"/>
            </w:tcBorders>
            <w:shd w:val="clear" w:color="auto" w:fill="auto"/>
            <w:noWrap/>
            <w:vAlign w:val="bottom"/>
            <w:hideMark/>
          </w:tcPr>
          <w:p w14:paraId="4B93D40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0.079</w:t>
            </w:r>
          </w:p>
        </w:tc>
        <w:tc>
          <w:tcPr>
            <w:tcW w:w="945" w:type="dxa"/>
            <w:tcBorders>
              <w:top w:val="nil"/>
              <w:left w:val="nil"/>
              <w:bottom w:val="nil"/>
              <w:right w:val="nil"/>
            </w:tcBorders>
            <w:shd w:val="clear" w:color="auto" w:fill="auto"/>
            <w:noWrap/>
            <w:vAlign w:val="bottom"/>
            <w:hideMark/>
          </w:tcPr>
          <w:p w14:paraId="013B08B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0.165</w:t>
            </w:r>
          </w:p>
        </w:tc>
        <w:tc>
          <w:tcPr>
            <w:tcW w:w="945" w:type="dxa"/>
            <w:tcBorders>
              <w:top w:val="nil"/>
              <w:left w:val="nil"/>
              <w:bottom w:val="nil"/>
              <w:right w:val="nil"/>
            </w:tcBorders>
            <w:shd w:val="clear" w:color="auto" w:fill="auto"/>
            <w:noWrap/>
            <w:vAlign w:val="bottom"/>
            <w:hideMark/>
          </w:tcPr>
          <w:p w14:paraId="50C8F51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0.047</w:t>
            </w:r>
          </w:p>
        </w:tc>
        <w:tc>
          <w:tcPr>
            <w:tcW w:w="990" w:type="dxa"/>
            <w:tcBorders>
              <w:top w:val="nil"/>
              <w:left w:val="nil"/>
              <w:bottom w:val="nil"/>
              <w:right w:val="nil"/>
            </w:tcBorders>
            <w:shd w:val="clear" w:color="auto" w:fill="auto"/>
            <w:noWrap/>
            <w:vAlign w:val="bottom"/>
            <w:hideMark/>
          </w:tcPr>
          <w:p w14:paraId="48706E0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0.180</w:t>
            </w:r>
          </w:p>
        </w:tc>
        <w:tc>
          <w:tcPr>
            <w:tcW w:w="990" w:type="dxa"/>
            <w:tcBorders>
              <w:top w:val="nil"/>
              <w:left w:val="nil"/>
              <w:bottom w:val="nil"/>
              <w:right w:val="nil"/>
            </w:tcBorders>
            <w:shd w:val="clear" w:color="auto" w:fill="auto"/>
            <w:noWrap/>
            <w:vAlign w:val="bottom"/>
            <w:hideMark/>
          </w:tcPr>
          <w:p w14:paraId="1C3A81C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0.232</w:t>
            </w:r>
          </w:p>
        </w:tc>
        <w:tc>
          <w:tcPr>
            <w:tcW w:w="930" w:type="dxa"/>
            <w:tcBorders>
              <w:top w:val="nil"/>
              <w:left w:val="nil"/>
              <w:bottom w:val="nil"/>
              <w:right w:val="nil"/>
            </w:tcBorders>
            <w:shd w:val="clear" w:color="auto" w:fill="auto"/>
            <w:noWrap/>
            <w:vAlign w:val="bottom"/>
            <w:hideMark/>
          </w:tcPr>
          <w:p w14:paraId="0B906FD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30" w:type="dxa"/>
            <w:tcBorders>
              <w:top w:val="nil"/>
              <w:left w:val="nil"/>
              <w:bottom w:val="nil"/>
              <w:right w:val="nil"/>
            </w:tcBorders>
            <w:shd w:val="clear" w:color="auto" w:fill="auto"/>
            <w:noWrap/>
            <w:vAlign w:val="bottom"/>
            <w:hideMark/>
          </w:tcPr>
          <w:p w14:paraId="3F1FD48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0.029</w:t>
            </w:r>
          </w:p>
        </w:tc>
      </w:tr>
      <w:tr w:rsidR="002E36F4" w:rsidRPr="00E71F51" w14:paraId="3E3179BE" w14:textId="77777777" w:rsidTr="002E36F4">
        <w:trPr>
          <w:trHeight w:val="300"/>
        </w:trPr>
        <w:tc>
          <w:tcPr>
            <w:tcW w:w="1701" w:type="dxa"/>
            <w:tcBorders>
              <w:top w:val="nil"/>
              <w:left w:val="nil"/>
              <w:bottom w:val="nil"/>
              <w:right w:val="nil"/>
            </w:tcBorders>
            <w:shd w:val="clear" w:color="auto" w:fill="auto"/>
            <w:noWrap/>
            <w:vAlign w:val="bottom"/>
            <w:hideMark/>
          </w:tcPr>
          <w:p w14:paraId="051D6015"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Iceland</w:t>
            </w:r>
          </w:p>
        </w:tc>
        <w:tc>
          <w:tcPr>
            <w:tcW w:w="784" w:type="dxa"/>
            <w:tcBorders>
              <w:top w:val="nil"/>
              <w:left w:val="single" w:sz="4" w:space="0" w:color="000000"/>
              <w:bottom w:val="nil"/>
              <w:right w:val="nil"/>
            </w:tcBorders>
            <w:shd w:val="clear" w:color="auto" w:fill="auto"/>
            <w:noWrap/>
            <w:vAlign w:val="bottom"/>
            <w:hideMark/>
          </w:tcPr>
          <w:p w14:paraId="52FBC23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0.003</w:t>
            </w:r>
          </w:p>
        </w:tc>
        <w:tc>
          <w:tcPr>
            <w:tcW w:w="1005" w:type="dxa"/>
            <w:tcBorders>
              <w:top w:val="nil"/>
              <w:left w:val="nil"/>
              <w:bottom w:val="nil"/>
              <w:right w:val="nil"/>
            </w:tcBorders>
            <w:shd w:val="clear" w:color="auto" w:fill="auto"/>
            <w:noWrap/>
            <w:vAlign w:val="bottom"/>
            <w:hideMark/>
          </w:tcPr>
          <w:p w14:paraId="1F57C2B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0.127</w:t>
            </w:r>
          </w:p>
        </w:tc>
        <w:tc>
          <w:tcPr>
            <w:tcW w:w="945" w:type="dxa"/>
            <w:tcBorders>
              <w:top w:val="nil"/>
              <w:left w:val="nil"/>
              <w:bottom w:val="nil"/>
              <w:right w:val="nil"/>
            </w:tcBorders>
            <w:shd w:val="clear" w:color="auto" w:fill="auto"/>
            <w:noWrap/>
            <w:vAlign w:val="bottom"/>
            <w:hideMark/>
          </w:tcPr>
          <w:p w14:paraId="04D548B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14:paraId="055429D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0.040</w:t>
            </w:r>
          </w:p>
        </w:tc>
        <w:tc>
          <w:tcPr>
            <w:tcW w:w="990" w:type="dxa"/>
            <w:tcBorders>
              <w:top w:val="nil"/>
              <w:left w:val="nil"/>
              <w:bottom w:val="nil"/>
              <w:right w:val="nil"/>
            </w:tcBorders>
            <w:shd w:val="clear" w:color="auto" w:fill="auto"/>
            <w:noWrap/>
            <w:vAlign w:val="bottom"/>
            <w:hideMark/>
          </w:tcPr>
          <w:p w14:paraId="08D6EDC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0.302</w:t>
            </w:r>
          </w:p>
        </w:tc>
        <w:tc>
          <w:tcPr>
            <w:tcW w:w="990" w:type="dxa"/>
            <w:tcBorders>
              <w:top w:val="nil"/>
              <w:left w:val="nil"/>
              <w:bottom w:val="nil"/>
              <w:right w:val="nil"/>
            </w:tcBorders>
            <w:shd w:val="clear" w:color="auto" w:fill="auto"/>
            <w:noWrap/>
            <w:vAlign w:val="bottom"/>
            <w:hideMark/>
          </w:tcPr>
          <w:p w14:paraId="386C099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0.133</w:t>
            </w:r>
          </w:p>
        </w:tc>
        <w:tc>
          <w:tcPr>
            <w:tcW w:w="930" w:type="dxa"/>
            <w:tcBorders>
              <w:top w:val="nil"/>
              <w:left w:val="nil"/>
              <w:bottom w:val="nil"/>
              <w:right w:val="nil"/>
            </w:tcBorders>
            <w:shd w:val="clear" w:color="auto" w:fill="auto"/>
            <w:noWrap/>
            <w:vAlign w:val="bottom"/>
            <w:hideMark/>
          </w:tcPr>
          <w:p w14:paraId="23B89EB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30" w:type="dxa"/>
            <w:tcBorders>
              <w:top w:val="nil"/>
              <w:left w:val="nil"/>
              <w:bottom w:val="nil"/>
              <w:right w:val="nil"/>
            </w:tcBorders>
            <w:shd w:val="clear" w:color="auto" w:fill="auto"/>
            <w:noWrap/>
            <w:vAlign w:val="bottom"/>
            <w:hideMark/>
          </w:tcPr>
          <w:p w14:paraId="7CAE1A3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0.091</w:t>
            </w:r>
          </w:p>
        </w:tc>
      </w:tr>
      <w:tr w:rsidR="002E36F4" w:rsidRPr="00E71F51" w14:paraId="58293A1C" w14:textId="77777777" w:rsidTr="002E36F4">
        <w:trPr>
          <w:trHeight w:val="300"/>
        </w:trPr>
        <w:tc>
          <w:tcPr>
            <w:tcW w:w="1701" w:type="dxa"/>
            <w:tcBorders>
              <w:top w:val="nil"/>
              <w:left w:val="nil"/>
              <w:bottom w:val="nil"/>
              <w:right w:val="nil"/>
            </w:tcBorders>
            <w:shd w:val="clear" w:color="auto" w:fill="auto"/>
            <w:noWrap/>
            <w:vAlign w:val="bottom"/>
            <w:hideMark/>
          </w:tcPr>
          <w:p w14:paraId="0B1830F0"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United Kingdom</w:t>
            </w:r>
          </w:p>
        </w:tc>
        <w:tc>
          <w:tcPr>
            <w:tcW w:w="784" w:type="dxa"/>
            <w:tcBorders>
              <w:top w:val="nil"/>
              <w:left w:val="single" w:sz="4" w:space="0" w:color="000000"/>
              <w:bottom w:val="nil"/>
              <w:right w:val="nil"/>
            </w:tcBorders>
            <w:shd w:val="clear" w:color="auto" w:fill="auto"/>
            <w:noWrap/>
            <w:vAlign w:val="bottom"/>
            <w:hideMark/>
          </w:tcPr>
          <w:p w14:paraId="3A1A228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1005" w:type="dxa"/>
            <w:tcBorders>
              <w:top w:val="nil"/>
              <w:left w:val="nil"/>
              <w:bottom w:val="nil"/>
              <w:right w:val="nil"/>
            </w:tcBorders>
            <w:shd w:val="clear" w:color="auto" w:fill="auto"/>
            <w:noWrap/>
            <w:vAlign w:val="bottom"/>
            <w:hideMark/>
          </w:tcPr>
          <w:p w14:paraId="17AB8FD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945" w:type="dxa"/>
            <w:tcBorders>
              <w:top w:val="nil"/>
              <w:left w:val="nil"/>
              <w:bottom w:val="nil"/>
              <w:right w:val="nil"/>
            </w:tcBorders>
            <w:shd w:val="clear" w:color="auto" w:fill="auto"/>
            <w:noWrap/>
            <w:vAlign w:val="bottom"/>
            <w:hideMark/>
          </w:tcPr>
          <w:p w14:paraId="2BBA6CD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945" w:type="dxa"/>
            <w:tcBorders>
              <w:top w:val="nil"/>
              <w:left w:val="nil"/>
              <w:bottom w:val="nil"/>
              <w:right w:val="nil"/>
            </w:tcBorders>
            <w:shd w:val="clear" w:color="auto" w:fill="auto"/>
            <w:noWrap/>
            <w:vAlign w:val="bottom"/>
            <w:hideMark/>
          </w:tcPr>
          <w:p w14:paraId="29EF763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0.091</w:t>
            </w:r>
          </w:p>
        </w:tc>
        <w:tc>
          <w:tcPr>
            <w:tcW w:w="990" w:type="dxa"/>
            <w:tcBorders>
              <w:top w:val="nil"/>
              <w:left w:val="nil"/>
              <w:bottom w:val="nil"/>
              <w:right w:val="nil"/>
            </w:tcBorders>
            <w:shd w:val="clear" w:color="auto" w:fill="auto"/>
            <w:noWrap/>
            <w:vAlign w:val="bottom"/>
            <w:hideMark/>
          </w:tcPr>
          <w:p w14:paraId="6296CF3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0.230</w:t>
            </w:r>
          </w:p>
        </w:tc>
        <w:tc>
          <w:tcPr>
            <w:tcW w:w="990" w:type="dxa"/>
            <w:tcBorders>
              <w:top w:val="nil"/>
              <w:left w:val="nil"/>
              <w:bottom w:val="nil"/>
              <w:right w:val="nil"/>
            </w:tcBorders>
            <w:shd w:val="clear" w:color="auto" w:fill="auto"/>
            <w:noWrap/>
            <w:vAlign w:val="bottom"/>
            <w:hideMark/>
          </w:tcPr>
          <w:p w14:paraId="4E98ED9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30" w:type="dxa"/>
            <w:tcBorders>
              <w:top w:val="nil"/>
              <w:left w:val="nil"/>
              <w:bottom w:val="nil"/>
              <w:right w:val="nil"/>
            </w:tcBorders>
            <w:shd w:val="clear" w:color="auto" w:fill="auto"/>
            <w:noWrap/>
            <w:vAlign w:val="bottom"/>
            <w:hideMark/>
          </w:tcPr>
          <w:p w14:paraId="5BDE931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0.316</w:t>
            </w:r>
          </w:p>
        </w:tc>
        <w:tc>
          <w:tcPr>
            <w:tcW w:w="930" w:type="dxa"/>
            <w:tcBorders>
              <w:top w:val="nil"/>
              <w:left w:val="nil"/>
              <w:bottom w:val="nil"/>
              <w:right w:val="nil"/>
            </w:tcBorders>
            <w:shd w:val="clear" w:color="auto" w:fill="auto"/>
            <w:noWrap/>
            <w:vAlign w:val="bottom"/>
            <w:hideMark/>
          </w:tcPr>
          <w:p w14:paraId="04BCC04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0.164</w:t>
            </w:r>
          </w:p>
        </w:tc>
      </w:tr>
      <w:tr w:rsidR="002E36F4" w:rsidRPr="00E71F51" w14:paraId="13A06C01" w14:textId="77777777" w:rsidTr="002E36F4">
        <w:trPr>
          <w:trHeight w:val="300"/>
        </w:trPr>
        <w:tc>
          <w:tcPr>
            <w:tcW w:w="1701" w:type="dxa"/>
            <w:tcBorders>
              <w:top w:val="nil"/>
              <w:left w:val="nil"/>
              <w:bottom w:val="nil"/>
              <w:right w:val="nil"/>
            </w:tcBorders>
            <w:shd w:val="clear" w:color="auto" w:fill="auto"/>
            <w:noWrap/>
            <w:vAlign w:val="bottom"/>
            <w:hideMark/>
          </w:tcPr>
          <w:p w14:paraId="40A7279A"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Netherlands</w:t>
            </w:r>
          </w:p>
        </w:tc>
        <w:tc>
          <w:tcPr>
            <w:tcW w:w="784" w:type="dxa"/>
            <w:tcBorders>
              <w:top w:val="nil"/>
              <w:left w:val="single" w:sz="4" w:space="0" w:color="000000"/>
              <w:bottom w:val="nil"/>
              <w:right w:val="nil"/>
            </w:tcBorders>
            <w:shd w:val="clear" w:color="auto" w:fill="auto"/>
            <w:noWrap/>
            <w:vAlign w:val="bottom"/>
            <w:hideMark/>
          </w:tcPr>
          <w:p w14:paraId="67A71A3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0.086</w:t>
            </w:r>
          </w:p>
        </w:tc>
        <w:tc>
          <w:tcPr>
            <w:tcW w:w="1005" w:type="dxa"/>
            <w:tcBorders>
              <w:top w:val="nil"/>
              <w:left w:val="nil"/>
              <w:bottom w:val="nil"/>
              <w:right w:val="nil"/>
            </w:tcBorders>
            <w:shd w:val="clear" w:color="auto" w:fill="auto"/>
            <w:noWrap/>
            <w:vAlign w:val="bottom"/>
            <w:hideMark/>
          </w:tcPr>
          <w:p w14:paraId="10A5463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0.053</w:t>
            </w:r>
          </w:p>
        </w:tc>
        <w:tc>
          <w:tcPr>
            <w:tcW w:w="945" w:type="dxa"/>
            <w:tcBorders>
              <w:top w:val="nil"/>
              <w:left w:val="nil"/>
              <w:bottom w:val="nil"/>
              <w:right w:val="nil"/>
            </w:tcBorders>
            <w:shd w:val="clear" w:color="auto" w:fill="auto"/>
            <w:noWrap/>
            <w:vAlign w:val="bottom"/>
            <w:hideMark/>
          </w:tcPr>
          <w:p w14:paraId="2F84439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0.221</w:t>
            </w:r>
          </w:p>
        </w:tc>
        <w:tc>
          <w:tcPr>
            <w:tcW w:w="945" w:type="dxa"/>
            <w:tcBorders>
              <w:top w:val="nil"/>
              <w:left w:val="nil"/>
              <w:bottom w:val="nil"/>
              <w:right w:val="nil"/>
            </w:tcBorders>
            <w:shd w:val="clear" w:color="auto" w:fill="auto"/>
            <w:noWrap/>
            <w:vAlign w:val="bottom"/>
            <w:hideMark/>
          </w:tcPr>
          <w:p w14:paraId="0022B36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0.067</w:t>
            </w:r>
          </w:p>
        </w:tc>
        <w:tc>
          <w:tcPr>
            <w:tcW w:w="990" w:type="dxa"/>
            <w:tcBorders>
              <w:top w:val="nil"/>
              <w:left w:val="nil"/>
              <w:bottom w:val="nil"/>
              <w:right w:val="nil"/>
            </w:tcBorders>
            <w:shd w:val="clear" w:color="auto" w:fill="auto"/>
            <w:noWrap/>
            <w:vAlign w:val="bottom"/>
            <w:hideMark/>
          </w:tcPr>
          <w:p w14:paraId="4E4865C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0.136</w:t>
            </w:r>
          </w:p>
        </w:tc>
        <w:tc>
          <w:tcPr>
            <w:tcW w:w="990" w:type="dxa"/>
            <w:tcBorders>
              <w:top w:val="nil"/>
              <w:left w:val="nil"/>
              <w:bottom w:val="nil"/>
              <w:right w:val="nil"/>
            </w:tcBorders>
            <w:shd w:val="clear" w:color="auto" w:fill="auto"/>
            <w:noWrap/>
            <w:vAlign w:val="bottom"/>
            <w:hideMark/>
          </w:tcPr>
          <w:p w14:paraId="4A767A4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0.167</w:t>
            </w:r>
          </w:p>
        </w:tc>
        <w:tc>
          <w:tcPr>
            <w:tcW w:w="930" w:type="dxa"/>
            <w:tcBorders>
              <w:top w:val="nil"/>
              <w:left w:val="nil"/>
              <w:bottom w:val="nil"/>
              <w:right w:val="nil"/>
            </w:tcBorders>
            <w:shd w:val="clear" w:color="auto" w:fill="auto"/>
            <w:noWrap/>
            <w:vAlign w:val="bottom"/>
            <w:hideMark/>
          </w:tcPr>
          <w:p w14:paraId="3E3F153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0.321</w:t>
            </w:r>
          </w:p>
        </w:tc>
        <w:tc>
          <w:tcPr>
            <w:tcW w:w="930" w:type="dxa"/>
            <w:tcBorders>
              <w:top w:val="nil"/>
              <w:left w:val="nil"/>
              <w:bottom w:val="nil"/>
              <w:right w:val="nil"/>
            </w:tcBorders>
            <w:shd w:val="clear" w:color="auto" w:fill="auto"/>
            <w:noWrap/>
            <w:vAlign w:val="bottom"/>
            <w:hideMark/>
          </w:tcPr>
          <w:p w14:paraId="151CF99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0.191</w:t>
            </w:r>
          </w:p>
        </w:tc>
      </w:tr>
      <w:tr w:rsidR="002E36F4" w:rsidRPr="00E71F51" w14:paraId="6AA49B29" w14:textId="77777777" w:rsidTr="002E36F4">
        <w:trPr>
          <w:trHeight w:val="300"/>
        </w:trPr>
        <w:tc>
          <w:tcPr>
            <w:tcW w:w="1701" w:type="dxa"/>
            <w:tcBorders>
              <w:top w:val="nil"/>
              <w:left w:val="nil"/>
              <w:bottom w:val="nil"/>
              <w:right w:val="nil"/>
            </w:tcBorders>
            <w:shd w:val="clear" w:color="auto" w:fill="auto"/>
            <w:noWrap/>
            <w:vAlign w:val="bottom"/>
            <w:hideMark/>
          </w:tcPr>
          <w:p w14:paraId="0C5C1ACA"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Germany</w:t>
            </w:r>
          </w:p>
        </w:tc>
        <w:tc>
          <w:tcPr>
            <w:tcW w:w="784" w:type="dxa"/>
            <w:tcBorders>
              <w:top w:val="nil"/>
              <w:left w:val="single" w:sz="4" w:space="0" w:color="000000"/>
              <w:bottom w:val="nil"/>
              <w:right w:val="nil"/>
            </w:tcBorders>
            <w:shd w:val="clear" w:color="auto" w:fill="auto"/>
            <w:noWrap/>
            <w:vAlign w:val="bottom"/>
            <w:hideMark/>
          </w:tcPr>
          <w:p w14:paraId="447C623E"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 </w:t>
            </w:r>
          </w:p>
        </w:tc>
        <w:tc>
          <w:tcPr>
            <w:tcW w:w="1005" w:type="dxa"/>
            <w:tcBorders>
              <w:top w:val="nil"/>
              <w:left w:val="nil"/>
              <w:bottom w:val="nil"/>
              <w:right w:val="nil"/>
            </w:tcBorders>
            <w:shd w:val="clear" w:color="auto" w:fill="auto"/>
            <w:noWrap/>
            <w:vAlign w:val="bottom"/>
            <w:hideMark/>
          </w:tcPr>
          <w:p w14:paraId="72D1BA7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0.259</w:t>
            </w:r>
          </w:p>
        </w:tc>
        <w:tc>
          <w:tcPr>
            <w:tcW w:w="945" w:type="dxa"/>
            <w:tcBorders>
              <w:top w:val="nil"/>
              <w:left w:val="nil"/>
              <w:bottom w:val="nil"/>
              <w:right w:val="nil"/>
            </w:tcBorders>
            <w:shd w:val="clear" w:color="auto" w:fill="auto"/>
            <w:noWrap/>
            <w:vAlign w:val="bottom"/>
            <w:hideMark/>
          </w:tcPr>
          <w:p w14:paraId="72EB4E2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0.173</w:t>
            </w:r>
          </w:p>
        </w:tc>
        <w:tc>
          <w:tcPr>
            <w:tcW w:w="945" w:type="dxa"/>
            <w:tcBorders>
              <w:top w:val="nil"/>
              <w:left w:val="nil"/>
              <w:bottom w:val="nil"/>
              <w:right w:val="nil"/>
            </w:tcBorders>
            <w:shd w:val="clear" w:color="auto" w:fill="auto"/>
            <w:noWrap/>
            <w:vAlign w:val="bottom"/>
            <w:hideMark/>
          </w:tcPr>
          <w:p w14:paraId="48232AB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0.101</w:t>
            </w:r>
          </w:p>
        </w:tc>
        <w:tc>
          <w:tcPr>
            <w:tcW w:w="990" w:type="dxa"/>
            <w:tcBorders>
              <w:top w:val="nil"/>
              <w:left w:val="nil"/>
              <w:bottom w:val="nil"/>
              <w:right w:val="nil"/>
            </w:tcBorders>
            <w:shd w:val="clear" w:color="auto" w:fill="auto"/>
            <w:noWrap/>
            <w:vAlign w:val="bottom"/>
            <w:hideMark/>
          </w:tcPr>
          <w:p w14:paraId="082B10B1" w14:textId="77777777" w:rsidR="002E36F4" w:rsidRPr="00E71F51" w:rsidRDefault="002E36F4" w:rsidP="002E36F4">
            <w:pPr>
              <w:spacing w:after="0" w:line="240" w:lineRule="auto"/>
              <w:jc w:val="right"/>
              <w:rPr>
                <w:rFonts w:ascii="Calibri" w:eastAsia="Times New Roman" w:hAnsi="Calibri"/>
                <w:color w:val="000000"/>
                <w:sz w:val="22"/>
                <w:lang w:eastAsia="en-GB"/>
              </w:rPr>
            </w:pPr>
          </w:p>
        </w:tc>
        <w:tc>
          <w:tcPr>
            <w:tcW w:w="990" w:type="dxa"/>
            <w:tcBorders>
              <w:top w:val="nil"/>
              <w:left w:val="nil"/>
              <w:bottom w:val="nil"/>
              <w:right w:val="nil"/>
            </w:tcBorders>
            <w:shd w:val="clear" w:color="auto" w:fill="auto"/>
            <w:noWrap/>
            <w:vAlign w:val="bottom"/>
            <w:hideMark/>
          </w:tcPr>
          <w:p w14:paraId="772C181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0.297</w:t>
            </w:r>
          </w:p>
        </w:tc>
        <w:tc>
          <w:tcPr>
            <w:tcW w:w="930" w:type="dxa"/>
            <w:tcBorders>
              <w:top w:val="nil"/>
              <w:left w:val="nil"/>
              <w:bottom w:val="nil"/>
              <w:right w:val="nil"/>
            </w:tcBorders>
            <w:shd w:val="clear" w:color="auto" w:fill="auto"/>
            <w:noWrap/>
            <w:vAlign w:val="bottom"/>
            <w:hideMark/>
          </w:tcPr>
          <w:p w14:paraId="71A4F04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0.266</w:t>
            </w:r>
          </w:p>
        </w:tc>
        <w:tc>
          <w:tcPr>
            <w:tcW w:w="930" w:type="dxa"/>
            <w:tcBorders>
              <w:top w:val="nil"/>
              <w:left w:val="nil"/>
              <w:bottom w:val="nil"/>
              <w:right w:val="nil"/>
            </w:tcBorders>
            <w:shd w:val="clear" w:color="auto" w:fill="auto"/>
            <w:noWrap/>
            <w:vAlign w:val="bottom"/>
            <w:hideMark/>
          </w:tcPr>
          <w:p w14:paraId="5FA2264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0.165</w:t>
            </w:r>
          </w:p>
        </w:tc>
      </w:tr>
      <w:tr w:rsidR="002E36F4" w:rsidRPr="00E71F51" w14:paraId="08134FFE" w14:textId="77777777" w:rsidTr="002E36F4">
        <w:trPr>
          <w:trHeight w:val="300"/>
        </w:trPr>
        <w:tc>
          <w:tcPr>
            <w:tcW w:w="1701" w:type="dxa"/>
            <w:tcBorders>
              <w:top w:val="nil"/>
              <w:left w:val="nil"/>
              <w:bottom w:val="nil"/>
              <w:right w:val="nil"/>
            </w:tcBorders>
            <w:shd w:val="clear" w:color="auto" w:fill="auto"/>
            <w:noWrap/>
            <w:vAlign w:val="bottom"/>
            <w:hideMark/>
          </w:tcPr>
          <w:p w14:paraId="47E1546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Sweden</w:t>
            </w:r>
          </w:p>
        </w:tc>
        <w:tc>
          <w:tcPr>
            <w:tcW w:w="784" w:type="dxa"/>
            <w:tcBorders>
              <w:top w:val="nil"/>
              <w:left w:val="single" w:sz="4" w:space="0" w:color="000000"/>
              <w:bottom w:val="nil"/>
              <w:right w:val="nil"/>
            </w:tcBorders>
            <w:shd w:val="clear" w:color="auto" w:fill="auto"/>
            <w:noWrap/>
            <w:vAlign w:val="bottom"/>
            <w:hideMark/>
          </w:tcPr>
          <w:p w14:paraId="2A6FCB7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0.190</w:t>
            </w:r>
          </w:p>
        </w:tc>
        <w:tc>
          <w:tcPr>
            <w:tcW w:w="1005" w:type="dxa"/>
            <w:tcBorders>
              <w:top w:val="nil"/>
              <w:left w:val="nil"/>
              <w:bottom w:val="nil"/>
              <w:right w:val="nil"/>
            </w:tcBorders>
            <w:shd w:val="clear" w:color="auto" w:fill="auto"/>
            <w:noWrap/>
            <w:vAlign w:val="bottom"/>
            <w:hideMark/>
          </w:tcPr>
          <w:p w14:paraId="1DDD31C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0.133</w:t>
            </w:r>
          </w:p>
        </w:tc>
        <w:tc>
          <w:tcPr>
            <w:tcW w:w="945" w:type="dxa"/>
            <w:tcBorders>
              <w:top w:val="nil"/>
              <w:left w:val="nil"/>
              <w:bottom w:val="nil"/>
              <w:right w:val="nil"/>
            </w:tcBorders>
            <w:shd w:val="clear" w:color="auto" w:fill="auto"/>
            <w:noWrap/>
            <w:vAlign w:val="bottom"/>
            <w:hideMark/>
          </w:tcPr>
          <w:p w14:paraId="49CA825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0.144</w:t>
            </w:r>
          </w:p>
        </w:tc>
        <w:tc>
          <w:tcPr>
            <w:tcW w:w="945" w:type="dxa"/>
            <w:tcBorders>
              <w:top w:val="nil"/>
              <w:left w:val="nil"/>
              <w:bottom w:val="nil"/>
              <w:right w:val="nil"/>
            </w:tcBorders>
            <w:shd w:val="clear" w:color="auto" w:fill="auto"/>
            <w:noWrap/>
            <w:vAlign w:val="bottom"/>
            <w:hideMark/>
          </w:tcPr>
          <w:p w14:paraId="78F6490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0.099</w:t>
            </w:r>
          </w:p>
        </w:tc>
        <w:tc>
          <w:tcPr>
            <w:tcW w:w="990" w:type="dxa"/>
            <w:tcBorders>
              <w:top w:val="nil"/>
              <w:left w:val="nil"/>
              <w:bottom w:val="nil"/>
              <w:right w:val="nil"/>
            </w:tcBorders>
            <w:shd w:val="clear" w:color="auto" w:fill="auto"/>
            <w:noWrap/>
            <w:vAlign w:val="bottom"/>
            <w:hideMark/>
          </w:tcPr>
          <w:p w14:paraId="1B5C3EB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90" w:type="dxa"/>
            <w:tcBorders>
              <w:top w:val="nil"/>
              <w:left w:val="nil"/>
              <w:bottom w:val="nil"/>
              <w:right w:val="nil"/>
            </w:tcBorders>
            <w:shd w:val="clear" w:color="auto" w:fill="auto"/>
            <w:noWrap/>
            <w:vAlign w:val="bottom"/>
            <w:hideMark/>
          </w:tcPr>
          <w:p w14:paraId="3CDF2D6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30" w:type="dxa"/>
            <w:tcBorders>
              <w:top w:val="nil"/>
              <w:left w:val="nil"/>
              <w:bottom w:val="nil"/>
              <w:right w:val="nil"/>
            </w:tcBorders>
            <w:shd w:val="clear" w:color="auto" w:fill="auto"/>
            <w:noWrap/>
            <w:vAlign w:val="bottom"/>
            <w:hideMark/>
          </w:tcPr>
          <w:p w14:paraId="58DE8FD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0.227</w:t>
            </w:r>
          </w:p>
        </w:tc>
        <w:tc>
          <w:tcPr>
            <w:tcW w:w="930" w:type="dxa"/>
            <w:tcBorders>
              <w:top w:val="nil"/>
              <w:left w:val="nil"/>
              <w:bottom w:val="nil"/>
              <w:right w:val="nil"/>
            </w:tcBorders>
            <w:shd w:val="clear" w:color="auto" w:fill="auto"/>
            <w:noWrap/>
            <w:vAlign w:val="bottom"/>
            <w:hideMark/>
          </w:tcPr>
          <w:p w14:paraId="6D41958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0.174</w:t>
            </w:r>
          </w:p>
        </w:tc>
      </w:tr>
      <w:tr w:rsidR="002E36F4" w:rsidRPr="00E71F51" w14:paraId="7C7BF8F3" w14:textId="77777777" w:rsidTr="002E36F4">
        <w:trPr>
          <w:trHeight w:val="300"/>
        </w:trPr>
        <w:tc>
          <w:tcPr>
            <w:tcW w:w="1701" w:type="dxa"/>
            <w:tcBorders>
              <w:top w:val="nil"/>
              <w:left w:val="nil"/>
              <w:bottom w:val="nil"/>
              <w:right w:val="nil"/>
            </w:tcBorders>
            <w:shd w:val="clear" w:color="auto" w:fill="auto"/>
            <w:noWrap/>
            <w:vAlign w:val="bottom"/>
            <w:hideMark/>
          </w:tcPr>
          <w:p w14:paraId="67F069DC"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Bulgaria</w:t>
            </w:r>
          </w:p>
        </w:tc>
        <w:tc>
          <w:tcPr>
            <w:tcW w:w="784" w:type="dxa"/>
            <w:tcBorders>
              <w:top w:val="nil"/>
              <w:left w:val="single" w:sz="4" w:space="0" w:color="000000"/>
              <w:bottom w:val="nil"/>
              <w:right w:val="nil"/>
            </w:tcBorders>
            <w:shd w:val="clear" w:color="auto" w:fill="auto"/>
            <w:noWrap/>
            <w:vAlign w:val="bottom"/>
            <w:hideMark/>
          </w:tcPr>
          <w:p w14:paraId="0D1A0BA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0.112</w:t>
            </w:r>
          </w:p>
        </w:tc>
        <w:tc>
          <w:tcPr>
            <w:tcW w:w="1005" w:type="dxa"/>
            <w:tcBorders>
              <w:top w:val="nil"/>
              <w:left w:val="nil"/>
              <w:bottom w:val="nil"/>
              <w:right w:val="nil"/>
            </w:tcBorders>
            <w:shd w:val="clear" w:color="auto" w:fill="auto"/>
            <w:noWrap/>
            <w:vAlign w:val="bottom"/>
            <w:hideMark/>
          </w:tcPr>
          <w:p w14:paraId="3B3E646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0.019</w:t>
            </w:r>
          </w:p>
        </w:tc>
        <w:tc>
          <w:tcPr>
            <w:tcW w:w="945" w:type="dxa"/>
            <w:tcBorders>
              <w:top w:val="nil"/>
              <w:left w:val="nil"/>
              <w:bottom w:val="nil"/>
              <w:right w:val="nil"/>
            </w:tcBorders>
            <w:shd w:val="clear" w:color="auto" w:fill="auto"/>
            <w:noWrap/>
            <w:vAlign w:val="bottom"/>
            <w:hideMark/>
          </w:tcPr>
          <w:p w14:paraId="639FAA7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14:paraId="7F5BCDF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0.126</w:t>
            </w:r>
          </w:p>
        </w:tc>
        <w:tc>
          <w:tcPr>
            <w:tcW w:w="990" w:type="dxa"/>
            <w:tcBorders>
              <w:top w:val="nil"/>
              <w:left w:val="nil"/>
              <w:bottom w:val="nil"/>
              <w:right w:val="nil"/>
            </w:tcBorders>
            <w:shd w:val="clear" w:color="auto" w:fill="auto"/>
            <w:noWrap/>
            <w:vAlign w:val="bottom"/>
            <w:hideMark/>
          </w:tcPr>
          <w:p w14:paraId="7FF9F0D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-0.018</w:t>
            </w:r>
          </w:p>
        </w:tc>
        <w:tc>
          <w:tcPr>
            <w:tcW w:w="990" w:type="dxa"/>
            <w:tcBorders>
              <w:top w:val="nil"/>
              <w:left w:val="nil"/>
              <w:bottom w:val="nil"/>
              <w:right w:val="nil"/>
            </w:tcBorders>
            <w:shd w:val="clear" w:color="auto" w:fill="auto"/>
            <w:noWrap/>
            <w:vAlign w:val="bottom"/>
            <w:hideMark/>
          </w:tcPr>
          <w:p w14:paraId="3299869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-0.009</w:t>
            </w:r>
          </w:p>
        </w:tc>
        <w:tc>
          <w:tcPr>
            <w:tcW w:w="930" w:type="dxa"/>
            <w:tcBorders>
              <w:top w:val="nil"/>
              <w:left w:val="nil"/>
              <w:bottom w:val="nil"/>
              <w:right w:val="nil"/>
            </w:tcBorders>
            <w:shd w:val="clear" w:color="auto" w:fill="auto"/>
            <w:noWrap/>
            <w:vAlign w:val="bottom"/>
            <w:hideMark/>
          </w:tcPr>
          <w:p w14:paraId="46CCBC3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0.197</w:t>
            </w:r>
          </w:p>
        </w:tc>
        <w:tc>
          <w:tcPr>
            <w:tcW w:w="930" w:type="dxa"/>
            <w:tcBorders>
              <w:top w:val="nil"/>
              <w:left w:val="nil"/>
              <w:bottom w:val="nil"/>
              <w:right w:val="nil"/>
            </w:tcBorders>
            <w:shd w:val="clear" w:color="auto" w:fill="auto"/>
            <w:noWrap/>
            <w:vAlign w:val="bottom"/>
            <w:hideMark/>
          </w:tcPr>
          <w:p w14:paraId="375CC19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0.150</w:t>
            </w:r>
          </w:p>
        </w:tc>
      </w:tr>
      <w:tr w:rsidR="002E36F4" w:rsidRPr="00E71F51" w14:paraId="05086F9E" w14:textId="77777777" w:rsidTr="002E36F4">
        <w:trPr>
          <w:trHeight w:val="300"/>
        </w:trPr>
        <w:tc>
          <w:tcPr>
            <w:tcW w:w="1701" w:type="dxa"/>
            <w:tcBorders>
              <w:top w:val="nil"/>
              <w:left w:val="nil"/>
              <w:bottom w:val="nil"/>
              <w:right w:val="nil"/>
            </w:tcBorders>
            <w:shd w:val="clear" w:color="auto" w:fill="auto"/>
            <w:noWrap/>
            <w:vAlign w:val="bottom"/>
            <w:hideMark/>
          </w:tcPr>
          <w:p w14:paraId="3B0A7179"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Israel</w:t>
            </w:r>
          </w:p>
        </w:tc>
        <w:tc>
          <w:tcPr>
            <w:tcW w:w="784" w:type="dxa"/>
            <w:tcBorders>
              <w:top w:val="nil"/>
              <w:left w:val="single" w:sz="4" w:space="0" w:color="000000"/>
              <w:bottom w:val="nil"/>
              <w:right w:val="nil"/>
            </w:tcBorders>
            <w:shd w:val="clear" w:color="auto" w:fill="auto"/>
            <w:noWrap/>
            <w:vAlign w:val="bottom"/>
            <w:hideMark/>
          </w:tcPr>
          <w:p w14:paraId="1AAFF7B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0.310</w:t>
            </w:r>
          </w:p>
        </w:tc>
        <w:tc>
          <w:tcPr>
            <w:tcW w:w="1005" w:type="dxa"/>
            <w:tcBorders>
              <w:top w:val="nil"/>
              <w:left w:val="nil"/>
              <w:bottom w:val="nil"/>
              <w:right w:val="nil"/>
            </w:tcBorders>
            <w:shd w:val="clear" w:color="auto" w:fill="auto"/>
            <w:noWrap/>
            <w:vAlign w:val="bottom"/>
            <w:hideMark/>
          </w:tcPr>
          <w:p w14:paraId="6BBEE94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0.220</w:t>
            </w:r>
          </w:p>
        </w:tc>
        <w:tc>
          <w:tcPr>
            <w:tcW w:w="945" w:type="dxa"/>
            <w:tcBorders>
              <w:top w:val="nil"/>
              <w:left w:val="nil"/>
              <w:bottom w:val="nil"/>
              <w:right w:val="nil"/>
            </w:tcBorders>
            <w:shd w:val="clear" w:color="auto" w:fill="auto"/>
            <w:noWrap/>
            <w:vAlign w:val="bottom"/>
            <w:hideMark/>
          </w:tcPr>
          <w:p w14:paraId="1607C1F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45" w:type="dxa"/>
            <w:tcBorders>
              <w:top w:val="nil"/>
              <w:left w:val="nil"/>
              <w:bottom w:val="nil"/>
              <w:right w:val="nil"/>
            </w:tcBorders>
            <w:shd w:val="clear" w:color="auto" w:fill="auto"/>
            <w:noWrap/>
            <w:vAlign w:val="bottom"/>
            <w:hideMark/>
          </w:tcPr>
          <w:p w14:paraId="42A9596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0.134</w:t>
            </w:r>
          </w:p>
        </w:tc>
        <w:tc>
          <w:tcPr>
            <w:tcW w:w="990" w:type="dxa"/>
            <w:tcBorders>
              <w:top w:val="nil"/>
              <w:left w:val="nil"/>
              <w:bottom w:val="nil"/>
              <w:right w:val="nil"/>
            </w:tcBorders>
            <w:shd w:val="clear" w:color="auto" w:fill="auto"/>
            <w:noWrap/>
            <w:vAlign w:val="bottom"/>
            <w:hideMark/>
          </w:tcPr>
          <w:p w14:paraId="75D8A0F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0.280</w:t>
            </w:r>
          </w:p>
        </w:tc>
        <w:tc>
          <w:tcPr>
            <w:tcW w:w="990" w:type="dxa"/>
            <w:tcBorders>
              <w:top w:val="nil"/>
              <w:left w:val="nil"/>
              <w:bottom w:val="nil"/>
              <w:right w:val="nil"/>
            </w:tcBorders>
            <w:shd w:val="clear" w:color="auto" w:fill="auto"/>
            <w:noWrap/>
            <w:vAlign w:val="bottom"/>
            <w:hideMark/>
          </w:tcPr>
          <w:p w14:paraId="12A4BD1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30" w:type="dxa"/>
            <w:tcBorders>
              <w:top w:val="nil"/>
              <w:left w:val="nil"/>
              <w:bottom w:val="nil"/>
              <w:right w:val="nil"/>
            </w:tcBorders>
            <w:shd w:val="clear" w:color="auto" w:fill="auto"/>
            <w:noWrap/>
            <w:vAlign w:val="bottom"/>
            <w:hideMark/>
          </w:tcPr>
          <w:p w14:paraId="54F6D13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0.303</w:t>
            </w:r>
          </w:p>
        </w:tc>
        <w:tc>
          <w:tcPr>
            <w:tcW w:w="930" w:type="dxa"/>
            <w:tcBorders>
              <w:top w:val="nil"/>
              <w:left w:val="nil"/>
              <w:bottom w:val="nil"/>
              <w:right w:val="nil"/>
            </w:tcBorders>
            <w:shd w:val="clear" w:color="auto" w:fill="auto"/>
            <w:noWrap/>
            <w:vAlign w:val="bottom"/>
            <w:hideMark/>
          </w:tcPr>
          <w:p w14:paraId="1BC58EE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0.147</w:t>
            </w:r>
          </w:p>
        </w:tc>
      </w:tr>
      <w:tr w:rsidR="002E36F4" w:rsidRPr="00E71F51" w14:paraId="2F8A6A69" w14:textId="77777777" w:rsidTr="002E36F4">
        <w:trPr>
          <w:trHeight w:val="300"/>
        </w:trPr>
        <w:tc>
          <w:tcPr>
            <w:tcW w:w="1701" w:type="dxa"/>
            <w:tcBorders>
              <w:top w:val="nil"/>
              <w:left w:val="nil"/>
              <w:bottom w:val="nil"/>
              <w:right w:val="nil"/>
            </w:tcBorders>
            <w:shd w:val="clear" w:color="auto" w:fill="auto"/>
            <w:noWrap/>
            <w:vAlign w:val="bottom"/>
            <w:hideMark/>
          </w:tcPr>
          <w:p w14:paraId="2FAEB440"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Luxembourg</w:t>
            </w:r>
          </w:p>
        </w:tc>
        <w:tc>
          <w:tcPr>
            <w:tcW w:w="784" w:type="dxa"/>
            <w:tcBorders>
              <w:top w:val="nil"/>
              <w:left w:val="single" w:sz="4" w:space="0" w:color="000000"/>
              <w:bottom w:val="nil"/>
              <w:right w:val="nil"/>
            </w:tcBorders>
            <w:shd w:val="clear" w:color="auto" w:fill="auto"/>
            <w:noWrap/>
            <w:vAlign w:val="bottom"/>
            <w:hideMark/>
          </w:tcPr>
          <w:p w14:paraId="5C45C96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0.314</w:t>
            </w:r>
          </w:p>
        </w:tc>
        <w:tc>
          <w:tcPr>
            <w:tcW w:w="1005" w:type="dxa"/>
            <w:tcBorders>
              <w:top w:val="nil"/>
              <w:left w:val="nil"/>
              <w:bottom w:val="nil"/>
              <w:right w:val="nil"/>
            </w:tcBorders>
            <w:shd w:val="clear" w:color="auto" w:fill="auto"/>
            <w:noWrap/>
            <w:vAlign w:val="bottom"/>
            <w:hideMark/>
          </w:tcPr>
          <w:p w14:paraId="7C4C393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0.275</w:t>
            </w:r>
          </w:p>
        </w:tc>
        <w:tc>
          <w:tcPr>
            <w:tcW w:w="945" w:type="dxa"/>
            <w:tcBorders>
              <w:top w:val="nil"/>
              <w:left w:val="nil"/>
              <w:bottom w:val="nil"/>
              <w:right w:val="nil"/>
            </w:tcBorders>
            <w:shd w:val="clear" w:color="auto" w:fill="auto"/>
            <w:noWrap/>
            <w:vAlign w:val="bottom"/>
            <w:hideMark/>
          </w:tcPr>
          <w:p w14:paraId="133B4FF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0.220</w:t>
            </w:r>
          </w:p>
        </w:tc>
        <w:tc>
          <w:tcPr>
            <w:tcW w:w="945" w:type="dxa"/>
            <w:tcBorders>
              <w:top w:val="nil"/>
              <w:left w:val="nil"/>
              <w:bottom w:val="nil"/>
              <w:right w:val="nil"/>
            </w:tcBorders>
            <w:shd w:val="clear" w:color="auto" w:fill="auto"/>
            <w:noWrap/>
            <w:vAlign w:val="bottom"/>
            <w:hideMark/>
          </w:tcPr>
          <w:p w14:paraId="65787D7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0.123</w:t>
            </w:r>
          </w:p>
        </w:tc>
        <w:tc>
          <w:tcPr>
            <w:tcW w:w="990" w:type="dxa"/>
            <w:tcBorders>
              <w:top w:val="nil"/>
              <w:left w:val="nil"/>
              <w:bottom w:val="nil"/>
              <w:right w:val="nil"/>
            </w:tcBorders>
            <w:shd w:val="clear" w:color="auto" w:fill="auto"/>
            <w:noWrap/>
            <w:vAlign w:val="bottom"/>
            <w:hideMark/>
          </w:tcPr>
          <w:p w14:paraId="5A7329C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0.154</w:t>
            </w:r>
          </w:p>
        </w:tc>
        <w:tc>
          <w:tcPr>
            <w:tcW w:w="990" w:type="dxa"/>
            <w:tcBorders>
              <w:top w:val="nil"/>
              <w:left w:val="nil"/>
              <w:bottom w:val="nil"/>
              <w:right w:val="nil"/>
            </w:tcBorders>
            <w:shd w:val="clear" w:color="auto" w:fill="auto"/>
            <w:noWrap/>
            <w:vAlign w:val="bottom"/>
            <w:hideMark/>
          </w:tcPr>
          <w:p w14:paraId="0F16C3C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0.306</w:t>
            </w:r>
          </w:p>
        </w:tc>
        <w:tc>
          <w:tcPr>
            <w:tcW w:w="930" w:type="dxa"/>
            <w:tcBorders>
              <w:top w:val="nil"/>
              <w:left w:val="nil"/>
              <w:bottom w:val="nil"/>
              <w:right w:val="nil"/>
            </w:tcBorders>
            <w:shd w:val="clear" w:color="auto" w:fill="auto"/>
            <w:noWrap/>
            <w:vAlign w:val="bottom"/>
            <w:hideMark/>
          </w:tcPr>
          <w:p w14:paraId="7761BF9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0.386</w:t>
            </w:r>
          </w:p>
        </w:tc>
        <w:tc>
          <w:tcPr>
            <w:tcW w:w="930" w:type="dxa"/>
            <w:tcBorders>
              <w:top w:val="nil"/>
              <w:left w:val="nil"/>
              <w:bottom w:val="nil"/>
              <w:right w:val="nil"/>
            </w:tcBorders>
            <w:shd w:val="clear" w:color="auto" w:fill="auto"/>
            <w:noWrap/>
            <w:vAlign w:val="bottom"/>
            <w:hideMark/>
          </w:tcPr>
          <w:p w14:paraId="7C0038A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0.180</w:t>
            </w:r>
          </w:p>
        </w:tc>
      </w:tr>
      <w:tr w:rsidR="002E36F4" w:rsidRPr="00E71F51" w14:paraId="3B65BE89" w14:textId="77777777" w:rsidTr="002E36F4">
        <w:trPr>
          <w:trHeight w:val="300"/>
        </w:trPr>
        <w:tc>
          <w:tcPr>
            <w:tcW w:w="1701" w:type="dxa"/>
            <w:tcBorders>
              <w:top w:val="nil"/>
              <w:left w:val="nil"/>
              <w:bottom w:val="nil"/>
              <w:right w:val="nil"/>
            </w:tcBorders>
            <w:shd w:val="clear" w:color="auto" w:fill="auto"/>
            <w:noWrap/>
            <w:vAlign w:val="bottom"/>
            <w:hideMark/>
          </w:tcPr>
          <w:p w14:paraId="6C210ED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Canada</w:t>
            </w:r>
          </w:p>
        </w:tc>
        <w:tc>
          <w:tcPr>
            <w:tcW w:w="784" w:type="dxa"/>
            <w:tcBorders>
              <w:top w:val="nil"/>
              <w:left w:val="single" w:sz="4" w:space="0" w:color="000000"/>
              <w:bottom w:val="nil"/>
              <w:right w:val="nil"/>
            </w:tcBorders>
            <w:shd w:val="clear" w:color="auto" w:fill="auto"/>
            <w:noWrap/>
            <w:vAlign w:val="bottom"/>
            <w:hideMark/>
          </w:tcPr>
          <w:p w14:paraId="4B433FF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1005" w:type="dxa"/>
            <w:tcBorders>
              <w:top w:val="nil"/>
              <w:left w:val="nil"/>
              <w:bottom w:val="nil"/>
              <w:right w:val="nil"/>
            </w:tcBorders>
            <w:shd w:val="clear" w:color="auto" w:fill="auto"/>
            <w:noWrap/>
            <w:vAlign w:val="bottom"/>
            <w:hideMark/>
          </w:tcPr>
          <w:p w14:paraId="6DFAF71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0.118</w:t>
            </w:r>
          </w:p>
        </w:tc>
        <w:tc>
          <w:tcPr>
            <w:tcW w:w="945" w:type="dxa"/>
            <w:tcBorders>
              <w:top w:val="nil"/>
              <w:left w:val="nil"/>
              <w:bottom w:val="nil"/>
              <w:right w:val="nil"/>
            </w:tcBorders>
            <w:shd w:val="clear" w:color="auto" w:fill="auto"/>
            <w:noWrap/>
            <w:vAlign w:val="bottom"/>
            <w:hideMark/>
          </w:tcPr>
          <w:p w14:paraId="4FE55AC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0.169</w:t>
            </w:r>
          </w:p>
        </w:tc>
        <w:tc>
          <w:tcPr>
            <w:tcW w:w="945" w:type="dxa"/>
            <w:tcBorders>
              <w:top w:val="nil"/>
              <w:left w:val="nil"/>
              <w:bottom w:val="nil"/>
              <w:right w:val="nil"/>
            </w:tcBorders>
            <w:shd w:val="clear" w:color="auto" w:fill="auto"/>
            <w:noWrap/>
            <w:vAlign w:val="bottom"/>
            <w:hideMark/>
          </w:tcPr>
          <w:p w14:paraId="2CD8A49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0.131</w:t>
            </w:r>
          </w:p>
        </w:tc>
        <w:tc>
          <w:tcPr>
            <w:tcW w:w="990" w:type="dxa"/>
            <w:tcBorders>
              <w:top w:val="nil"/>
              <w:left w:val="nil"/>
              <w:bottom w:val="nil"/>
              <w:right w:val="nil"/>
            </w:tcBorders>
            <w:shd w:val="clear" w:color="auto" w:fill="auto"/>
            <w:noWrap/>
            <w:vAlign w:val="bottom"/>
            <w:hideMark/>
          </w:tcPr>
          <w:p w14:paraId="0E2E167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0.252</w:t>
            </w:r>
          </w:p>
        </w:tc>
        <w:tc>
          <w:tcPr>
            <w:tcW w:w="990" w:type="dxa"/>
            <w:tcBorders>
              <w:top w:val="nil"/>
              <w:left w:val="nil"/>
              <w:bottom w:val="nil"/>
              <w:right w:val="nil"/>
            </w:tcBorders>
            <w:shd w:val="clear" w:color="auto" w:fill="auto"/>
            <w:noWrap/>
            <w:vAlign w:val="bottom"/>
            <w:hideMark/>
          </w:tcPr>
          <w:p w14:paraId="192060C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0.225</w:t>
            </w:r>
          </w:p>
        </w:tc>
        <w:tc>
          <w:tcPr>
            <w:tcW w:w="930" w:type="dxa"/>
            <w:tcBorders>
              <w:top w:val="nil"/>
              <w:left w:val="nil"/>
              <w:bottom w:val="nil"/>
              <w:right w:val="nil"/>
            </w:tcBorders>
            <w:shd w:val="clear" w:color="auto" w:fill="auto"/>
            <w:noWrap/>
            <w:vAlign w:val="bottom"/>
            <w:hideMark/>
          </w:tcPr>
          <w:p w14:paraId="0A2E20D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0.270</w:t>
            </w:r>
          </w:p>
        </w:tc>
        <w:tc>
          <w:tcPr>
            <w:tcW w:w="930" w:type="dxa"/>
            <w:tcBorders>
              <w:top w:val="nil"/>
              <w:left w:val="nil"/>
              <w:bottom w:val="nil"/>
              <w:right w:val="nil"/>
            </w:tcBorders>
            <w:shd w:val="clear" w:color="auto" w:fill="auto"/>
            <w:noWrap/>
            <w:vAlign w:val="bottom"/>
            <w:hideMark/>
          </w:tcPr>
          <w:p w14:paraId="26AFA55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0.176</w:t>
            </w:r>
          </w:p>
        </w:tc>
      </w:tr>
      <w:tr w:rsidR="002E36F4" w:rsidRPr="00E71F51" w14:paraId="2AE0C607" w14:textId="77777777" w:rsidTr="002E36F4">
        <w:trPr>
          <w:trHeight w:val="300"/>
        </w:trPr>
        <w:tc>
          <w:tcPr>
            <w:tcW w:w="1701" w:type="dxa"/>
            <w:tcBorders>
              <w:top w:val="nil"/>
              <w:left w:val="nil"/>
              <w:bottom w:val="nil"/>
              <w:right w:val="nil"/>
            </w:tcBorders>
            <w:shd w:val="clear" w:color="auto" w:fill="auto"/>
            <w:noWrap/>
            <w:vAlign w:val="bottom"/>
            <w:hideMark/>
          </w:tcPr>
          <w:p w14:paraId="494B6AC1"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Taiwan</w:t>
            </w:r>
          </w:p>
        </w:tc>
        <w:tc>
          <w:tcPr>
            <w:tcW w:w="784" w:type="dxa"/>
            <w:tcBorders>
              <w:top w:val="nil"/>
              <w:left w:val="single" w:sz="4" w:space="0" w:color="000000"/>
              <w:bottom w:val="nil"/>
              <w:right w:val="nil"/>
            </w:tcBorders>
            <w:shd w:val="clear" w:color="auto" w:fill="auto"/>
            <w:noWrap/>
            <w:vAlign w:val="bottom"/>
            <w:hideMark/>
          </w:tcPr>
          <w:p w14:paraId="6D4B57E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1005" w:type="dxa"/>
            <w:tcBorders>
              <w:top w:val="nil"/>
              <w:left w:val="nil"/>
              <w:bottom w:val="nil"/>
              <w:right w:val="nil"/>
            </w:tcBorders>
            <w:shd w:val="clear" w:color="auto" w:fill="auto"/>
            <w:noWrap/>
            <w:vAlign w:val="bottom"/>
            <w:hideMark/>
          </w:tcPr>
          <w:p w14:paraId="7E7871C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945" w:type="dxa"/>
            <w:tcBorders>
              <w:top w:val="nil"/>
              <w:left w:val="nil"/>
              <w:bottom w:val="nil"/>
              <w:right w:val="nil"/>
            </w:tcBorders>
            <w:shd w:val="clear" w:color="auto" w:fill="auto"/>
            <w:noWrap/>
            <w:vAlign w:val="bottom"/>
            <w:hideMark/>
          </w:tcPr>
          <w:p w14:paraId="6DB14A3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0.335</w:t>
            </w:r>
          </w:p>
        </w:tc>
        <w:tc>
          <w:tcPr>
            <w:tcW w:w="945" w:type="dxa"/>
            <w:tcBorders>
              <w:top w:val="nil"/>
              <w:left w:val="nil"/>
              <w:bottom w:val="nil"/>
              <w:right w:val="nil"/>
            </w:tcBorders>
            <w:shd w:val="clear" w:color="auto" w:fill="auto"/>
            <w:noWrap/>
            <w:vAlign w:val="bottom"/>
            <w:hideMark/>
          </w:tcPr>
          <w:p w14:paraId="4579DE8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0.170</w:t>
            </w:r>
          </w:p>
        </w:tc>
        <w:tc>
          <w:tcPr>
            <w:tcW w:w="990" w:type="dxa"/>
            <w:tcBorders>
              <w:top w:val="nil"/>
              <w:left w:val="nil"/>
              <w:bottom w:val="nil"/>
              <w:right w:val="nil"/>
            </w:tcBorders>
            <w:shd w:val="clear" w:color="auto" w:fill="auto"/>
            <w:noWrap/>
            <w:vAlign w:val="bottom"/>
            <w:hideMark/>
          </w:tcPr>
          <w:p w14:paraId="6F59B45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90" w:type="dxa"/>
            <w:tcBorders>
              <w:top w:val="nil"/>
              <w:left w:val="nil"/>
              <w:bottom w:val="nil"/>
              <w:right w:val="nil"/>
            </w:tcBorders>
            <w:shd w:val="clear" w:color="auto" w:fill="auto"/>
            <w:noWrap/>
            <w:vAlign w:val="bottom"/>
            <w:hideMark/>
          </w:tcPr>
          <w:p w14:paraId="5F6806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0.173</w:t>
            </w:r>
          </w:p>
        </w:tc>
        <w:tc>
          <w:tcPr>
            <w:tcW w:w="930" w:type="dxa"/>
            <w:tcBorders>
              <w:top w:val="nil"/>
              <w:left w:val="nil"/>
              <w:bottom w:val="nil"/>
              <w:right w:val="nil"/>
            </w:tcBorders>
            <w:shd w:val="clear" w:color="auto" w:fill="auto"/>
            <w:noWrap/>
            <w:vAlign w:val="bottom"/>
            <w:hideMark/>
          </w:tcPr>
          <w:p w14:paraId="34DEC19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0.292</w:t>
            </w:r>
          </w:p>
        </w:tc>
        <w:tc>
          <w:tcPr>
            <w:tcW w:w="930" w:type="dxa"/>
            <w:tcBorders>
              <w:top w:val="nil"/>
              <w:left w:val="nil"/>
              <w:bottom w:val="nil"/>
              <w:right w:val="nil"/>
            </w:tcBorders>
            <w:shd w:val="clear" w:color="auto" w:fill="auto"/>
            <w:noWrap/>
            <w:vAlign w:val="bottom"/>
            <w:hideMark/>
          </w:tcPr>
          <w:p w14:paraId="60B56B4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0.138</w:t>
            </w:r>
          </w:p>
        </w:tc>
      </w:tr>
      <w:tr w:rsidR="002E36F4" w:rsidRPr="00E71F51" w14:paraId="630738EF" w14:textId="77777777" w:rsidTr="002E36F4">
        <w:trPr>
          <w:trHeight w:val="300"/>
        </w:trPr>
        <w:tc>
          <w:tcPr>
            <w:tcW w:w="1701" w:type="dxa"/>
            <w:tcBorders>
              <w:top w:val="nil"/>
              <w:left w:val="nil"/>
              <w:bottom w:val="nil"/>
              <w:right w:val="nil"/>
            </w:tcBorders>
            <w:shd w:val="clear" w:color="auto" w:fill="auto"/>
            <w:noWrap/>
            <w:vAlign w:val="bottom"/>
            <w:hideMark/>
          </w:tcPr>
          <w:p w14:paraId="0C19C879"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Japan</w:t>
            </w:r>
          </w:p>
        </w:tc>
        <w:tc>
          <w:tcPr>
            <w:tcW w:w="784" w:type="dxa"/>
            <w:tcBorders>
              <w:top w:val="nil"/>
              <w:left w:val="single" w:sz="4" w:space="0" w:color="000000"/>
              <w:bottom w:val="nil"/>
              <w:right w:val="nil"/>
            </w:tcBorders>
            <w:shd w:val="clear" w:color="auto" w:fill="auto"/>
            <w:noWrap/>
            <w:vAlign w:val="bottom"/>
            <w:hideMark/>
          </w:tcPr>
          <w:p w14:paraId="542C79D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0.337</w:t>
            </w:r>
          </w:p>
        </w:tc>
        <w:tc>
          <w:tcPr>
            <w:tcW w:w="1005" w:type="dxa"/>
            <w:tcBorders>
              <w:top w:val="nil"/>
              <w:left w:val="nil"/>
              <w:bottom w:val="nil"/>
              <w:right w:val="nil"/>
            </w:tcBorders>
            <w:shd w:val="clear" w:color="auto" w:fill="auto"/>
            <w:noWrap/>
            <w:vAlign w:val="bottom"/>
            <w:hideMark/>
          </w:tcPr>
          <w:p w14:paraId="494AE33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945" w:type="dxa"/>
            <w:tcBorders>
              <w:top w:val="nil"/>
              <w:left w:val="nil"/>
              <w:bottom w:val="nil"/>
              <w:right w:val="nil"/>
            </w:tcBorders>
            <w:shd w:val="clear" w:color="auto" w:fill="auto"/>
            <w:noWrap/>
            <w:vAlign w:val="bottom"/>
            <w:hideMark/>
          </w:tcPr>
          <w:p w14:paraId="58FB214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945" w:type="dxa"/>
            <w:tcBorders>
              <w:top w:val="nil"/>
              <w:left w:val="nil"/>
              <w:bottom w:val="nil"/>
              <w:right w:val="nil"/>
            </w:tcBorders>
            <w:shd w:val="clear" w:color="auto" w:fill="auto"/>
            <w:noWrap/>
            <w:vAlign w:val="bottom"/>
            <w:hideMark/>
          </w:tcPr>
          <w:p w14:paraId="35385D0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0.119</w:t>
            </w:r>
          </w:p>
        </w:tc>
        <w:tc>
          <w:tcPr>
            <w:tcW w:w="990" w:type="dxa"/>
            <w:tcBorders>
              <w:top w:val="nil"/>
              <w:left w:val="nil"/>
              <w:bottom w:val="nil"/>
              <w:right w:val="nil"/>
            </w:tcBorders>
            <w:shd w:val="clear" w:color="auto" w:fill="auto"/>
            <w:noWrap/>
            <w:vAlign w:val="bottom"/>
            <w:hideMark/>
          </w:tcPr>
          <w:p w14:paraId="4E55FD9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0.286</w:t>
            </w:r>
          </w:p>
        </w:tc>
        <w:tc>
          <w:tcPr>
            <w:tcW w:w="990" w:type="dxa"/>
            <w:tcBorders>
              <w:top w:val="nil"/>
              <w:left w:val="nil"/>
              <w:bottom w:val="nil"/>
              <w:right w:val="nil"/>
            </w:tcBorders>
            <w:shd w:val="clear" w:color="auto" w:fill="auto"/>
            <w:noWrap/>
            <w:vAlign w:val="bottom"/>
            <w:hideMark/>
          </w:tcPr>
          <w:p w14:paraId="53EF0D4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0.121</w:t>
            </w:r>
          </w:p>
        </w:tc>
        <w:tc>
          <w:tcPr>
            <w:tcW w:w="930" w:type="dxa"/>
            <w:tcBorders>
              <w:top w:val="nil"/>
              <w:left w:val="nil"/>
              <w:bottom w:val="nil"/>
              <w:right w:val="nil"/>
            </w:tcBorders>
            <w:shd w:val="clear" w:color="auto" w:fill="auto"/>
            <w:noWrap/>
            <w:vAlign w:val="bottom"/>
            <w:hideMark/>
          </w:tcPr>
          <w:p w14:paraId="14DC70A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0.236</w:t>
            </w:r>
          </w:p>
        </w:tc>
        <w:tc>
          <w:tcPr>
            <w:tcW w:w="930" w:type="dxa"/>
            <w:tcBorders>
              <w:top w:val="nil"/>
              <w:left w:val="nil"/>
              <w:bottom w:val="nil"/>
              <w:right w:val="nil"/>
            </w:tcBorders>
            <w:shd w:val="clear" w:color="auto" w:fill="auto"/>
            <w:noWrap/>
            <w:vAlign w:val="bottom"/>
            <w:hideMark/>
          </w:tcPr>
          <w:p w14:paraId="67DB4C3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r>
      <w:tr w:rsidR="002E36F4" w:rsidRPr="00E71F51" w14:paraId="0F86801A" w14:textId="77777777" w:rsidTr="002E36F4">
        <w:trPr>
          <w:trHeight w:val="300"/>
        </w:trPr>
        <w:tc>
          <w:tcPr>
            <w:tcW w:w="1701" w:type="dxa"/>
            <w:tcBorders>
              <w:top w:val="nil"/>
              <w:left w:val="nil"/>
              <w:bottom w:val="nil"/>
              <w:right w:val="nil"/>
            </w:tcBorders>
            <w:shd w:val="clear" w:color="auto" w:fill="auto"/>
            <w:noWrap/>
            <w:vAlign w:val="bottom"/>
            <w:hideMark/>
          </w:tcPr>
          <w:p w14:paraId="2720250F"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Australia</w:t>
            </w:r>
          </w:p>
        </w:tc>
        <w:tc>
          <w:tcPr>
            <w:tcW w:w="784" w:type="dxa"/>
            <w:tcBorders>
              <w:top w:val="nil"/>
              <w:left w:val="single" w:sz="4" w:space="0" w:color="000000"/>
              <w:bottom w:val="nil"/>
              <w:right w:val="nil"/>
            </w:tcBorders>
            <w:shd w:val="clear" w:color="auto" w:fill="auto"/>
            <w:noWrap/>
            <w:vAlign w:val="bottom"/>
            <w:hideMark/>
          </w:tcPr>
          <w:p w14:paraId="173A6A1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0.129</w:t>
            </w:r>
          </w:p>
        </w:tc>
        <w:tc>
          <w:tcPr>
            <w:tcW w:w="1005" w:type="dxa"/>
            <w:tcBorders>
              <w:top w:val="nil"/>
              <w:left w:val="nil"/>
              <w:bottom w:val="nil"/>
              <w:right w:val="nil"/>
            </w:tcBorders>
            <w:shd w:val="clear" w:color="auto" w:fill="auto"/>
            <w:noWrap/>
            <w:vAlign w:val="bottom"/>
            <w:hideMark/>
          </w:tcPr>
          <w:p w14:paraId="3704022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0.267</w:t>
            </w:r>
          </w:p>
        </w:tc>
        <w:tc>
          <w:tcPr>
            <w:tcW w:w="945" w:type="dxa"/>
            <w:tcBorders>
              <w:top w:val="nil"/>
              <w:left w:val="nil"/>
              <w:bottom w:val="nil"/>
              <w:right w:val="nil"/>
            </w:tcBorders>
            <w:shd w:val="clear" w:color="auto" w:fill="auto"/>
            <w:noWrap/>
            <w:vAlign w:val="bottom"/>
            <w:hideMark/>
          </w:tcPr>
          <w:p w14:paraId="2FD3E5F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45" w:type="dxa"/>
            <w:tcBorders>
              <w:top w:val="nil"/>
              <w:left w:val="nil"/>
              <w:bottom w:val="nil"/>
              <w:right w:val="nil"/>
            </w:tcBorders>
            <w:shd w:val="clear" w:color="auto" w:fill="auto"/>
            <w:noWrap/>
            <w:vAlign w:val="bottom"/>
            <w:hideMark/>
          </w:tcPr>
          <w:p w14:paraId="6F2B07D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0.127</w:t>
            </w:r>
          </w:p>
        </w:tc>
        <w:tc>
          <w:tcPr>
            <w:tcW w:w="990" w:type="dxa"/>
            <w:tcBorders>
              <w:top w:val="nil"/>
              <w:left w:val="nil"/>
              <w:bottom w:val="nil"/>
              <w:right w:val="nil"/>
            </w:tcBorders>
            <w:shd w:val="clear" w:color="auto" w:fill="auto"/>
            <w:noWrap/>
            <w:vAlign w:val="bottom"/>
            <w:hideMark/>
          </w:tcPr>
          <w:p w14:paraId="60D93A7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0.224</w:t>
            </w:r>
          </w:p>
        </w:tc>
        <w:tc>
          <w:tcPr>
            <w:tcW w:w="990" w:type="dxa"/>
            <w:tcBorders>
              <w:top w:val="nil"/>
              <w:left w:val="nil"/>
              <w:bottom w:val="nil"/>
              <w:right w:val="nil"/>
            </w:tcBorders>
            <w:shd w:val="clear" w:color="auto" w:fill="auto"/>
            <w:noWrap/>
            <w:vAlign w:val="bottom"/>
            <w:hideMark/>
          </w:tcPr>
          <w:p w14:paraId="08A3F1D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0.339</w:t>
            </w:r>
          </w:p>
        </w:tc>
        <w:tc>
          <w:tcPr>
            <w:tcW w:w="930" w:type="dxa"/>
            <w:tcBorders>
              <w:top w:val="nil"/>
              <w:left w:val="nil"/>
              <w:bottom w:val="nil"/>
              <w:right w:val="nil"/>
            </w:tcBorders>
            <w:shd w:val="clear" w:color="auto" w:fill="auto"/>
            <w:noWrap/>
            <w:vAlign w:val="bottom"/>
            <w:hideMark/>
          </w:tcPr>
          <w:p w14:paraId="1480C6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0.299</w:t>
            </w:r>
          </w:p>
        </w:tc>
        <w:tc>
          <w:tcPr>
            <w:tcW w:w="930" w:type="dxa"/>
            <w:tcBorders>
              <w:top w:val="nil"/>
              <w:left w:val="nil"/>
              <w:bottom w:val="nil"/>
              <w:right w:val="nil"/>
            </w:tcBorders>
            <w:shd w:val="clear" w:color="auto" w:fill="auto"/>
            <w:noWrap/>
            <w:vAlign w:val="bottom"/>
            <w:hideMark/>
          </w:tcPr>
          <w:p w14:paraId="2B5C506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0.191</w:t>
            </w:r>
          </w:p>
        </w:tc>
      </w:tr>
      <w:tr w:rsidR="002E36F4" w:rsidRPr="00E71F51" w14:paraId="0983AC14" w14:textId="77777777" w:rsidTr="002E36F4">
        <w:trPr>
          <w:trHeight w:val="300"/>
        </w:trPr>
        <w:tc>
          <w:tcPr>
            <w:tcW w:w="1701" w:type="dxa"/>
            <w:tcBorders>
              <w:top w:val="nil"/>
              <w:left w:val="nil"/>
              <w:bottom w:val="nil"/>
              <w:right w:val="nil"/>
            </w:tcBorders>
            <w:shd w:val="clear" w:color="auto" w:fill="auto"/>
            <w:noWrap/>
            <w:vAlign w:val="bottom"/>
            <w:hideMark/>
          </w:tcPr>
          <w:p w14:paraId="35ED2DC1"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France</w:t>
            </w:r>
          </w:p>
        </w:tc>
        <w:tc>
          <w:tcPr>
            <w:tcW w:w="784" w:type="dxa"/>
            <w:tcBorders>
              <w:top w:val="nil"/>
              <w:left w:val="single" w:sz="4" w:space="0" w:color="000000"/>
              <w:bottom w:val="nil"/>
              <w:right w:val="nil"/>
            </w:tcBorders>
            <w:shd w:val="clear" w:color="auto" w:fill="auto"/>
            <w:noWrap/>
            <w:vAlign w:val="bottom"/>
            <w:hideMark/>
          </w:tcPr>
          <w:p w14:paraId="6701037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1005" w:type="dxa"/>
            <w:tcBorders>
              <w:top w:val="nil"/>
              <w:left w:val="nil"/>
              <w:bottom w:val="nil"/>
              <w:right w:val="nil"/>
            </w:tcBorders>
            <w:shd w:val="clear" w:color="auto" w:fill="auto"/>
            <w:noWrap/>
            <w:vAlign w:val="bottom"/>
            <w:hideMark/>
          </w:tcPr>
          <w:p w14:paraId="2CEE57C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0.185</w:t>
            </w:r>
          </w:p>
        </w:tc>
        <w:tc>
          <w:tcPr>
            <w:tcW w:w="945" w:type="dxa"/>
            <w:tcBorders>
              <w:top w:val="nil"/>
              <w:left w:val="nil"/>
              <w:bottom w:val="nil"/>
              <w:right w:val="nil"/>
            </w:tcBorders>
            <w:shd w:val="clear" w:color="auto" w:fill="auto"/>
            <w:noWrap/>
            <w:vAlign w:val="bottom"/>
            <w:hideMark/>
          </w:tcPr>
          <w:p w14:paraId="4EAA309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0.190</w:t>
            </w:r>
          </w:p>
        </w:tc>
        <w:tc>
          <w:tcPr>
            <w:tcW w:w="945" w:type="dxa"/>
            <w:tcBorders>
              <w:top w:val="nil"/>
              <w:left w:val="nil"/>
              <w:bottom w:val="nil"/>
              <w:right w:val="nil"/>
            </w:tcBorders>
            <w:shd w:val="clear" w:color="auto" w:fill="auto"/>
            <w:noWrap/>
            <w:vAlign w:val="bottom"/>
            <w:hideMark/>
          </w:tcPr>
          <w:p w14:paraId="72167BF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0.109</w:t>
            </w:r>
          </w:p>
        </w:tc>
        <w:tc>
          <w:tcPr>
            <w:tcW w:w="990" w:type="dxa"/>
            <w:tcBorders>
              <w:top w:val="nil"/>
              <w:left w:val="nil"/>
              <w:bottom w:val="nil"/>
              <w:right w:val="nil"/>
            </w:tcBorders>
            <w:shd w:val="clear" w:color="auto" w:fill="auto"/>
            <w:noWrap/>
            <w:vAlign w:val="bottom"/>
            <w:hideMark/>
          </w:tcPr>
          <w:p w14:paraId="639DFF7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0.256</w:t>
            </w:r>
          </w:p>
        </w:tc>
        <w:tc>
          <w:tcPr>
            <w:tcW w:w="990" w:type="dxa"/>
            <w:tcBorders>
              <w:top w:val="nil"/>
              <w:left w:val="nil"/>
              <w:bottom w:val="nil"/>
              <w:right w:val="nil"/>
            </w:tcBorders>
            <w:shd w:val="clear" w:color="auto" w:fill="auto"/>
            <w:noWrap/>
            <w:vAlign w:val="bottom"/>
            <w:hideMark/>
          </w:tcPr>
          <w:p w14:paraId="3F5EE23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0.249</w:t>
            </w:r>
          </w:p>
        </w:tc>
        <w:tc>
          <w:tcPr>
            <w:tcW w:w="930" w:type="dxa"/>
            <w:tcBorders>
              <w:top w:val="nil"/>
              <w:left w:val="nil"/>
              <w:bottom w:val="nil"/>
              <w:right w:val="nil"/>
            </w:tcBorders>
            <w:shd w:val="clear" w:color="auto" w:fill="auto"/>
            <w:noWrap/>
            <w:vAlign w:val="bottom"/>
            <w:hideMark/>
          </w:tcPr>
          <w:p w14:paraId="3619D56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0.281</w:t>
            </w:r>
          </w:p>
        </w:tc>
        <w:tc>
          <w:tcPr>
            <w:tcW w:w="930" w:type="dxa"/>
            <w:tcBorders>
              <w:top w:val="nil"/>
              <w:left w:val="nil"/>
              <w:bottom w:val="nil"/>
              <w:right w:val="nil"/>
            </w:tcBorders>
            <w:shd w:val="clear" w:color="auto" w:fill="auto"/>
            <w:noWrap/>
            <w:vAlign w:val="bottom"/>
            <w:hideMark/>
          </w:tcPr>
          <w:p w14:paraId="181C1CA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0.211</w:t>
            </w:r>
          </w:p>
        </w:tc>
      </w:tr>
      <w:tr w:rsidR="002E36F4" w:rsidRPr="00E71F51" w14:paraId="5699A188" w14:textId="77777777" w:rsidTr="002E36F4">
        <w:trPr>
          <w:trHeight w:val="300"/>
        </w:trPr>
        <w:tc>
          <w:tcPr>
            <w:tcW w:w="1701" w:type="dxa"/>
            <w:tcBorders>
              <w:top w:val="nil"/>
              <w:left w:val="nil"/>
              <w:bottom w:val="nil"/>
              <w:right w:val="nil"/>
            </w:tcBorders>
            <w:shd w:val="clear" w:color="auto" w:fill="auto"/>
            <w:noWrap/>
            <w:vAlign w:val="bottom"/>
            <w:hideMark/>
          </w:tcPr>
          <w:p w14:paraId="1B6D2F58"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Greece</w:t>
            </w:r>
          </w:p>
        </w:tc>
        <w:tc>
          <w:tcPr>
            <w:tcW w:w="784" w:type="dxa"/>
            <w:tcBorders>
              <w:top w:val="nil"/>
              <w:left w:val="single" w:sz="4" w:space="0" w:color="000000"/>
              <w:bottom w:val="nil"/>
              <w:right w:val="nil"/>
            </w:tcBorders>
            <w:shd w:val="clear" w:color="auto" w:fill="auto"/>
            <w:noWrap/>
            <w:vAlign w:val="bottom"/>
            <w:hideMark/>
          </w:tcPr>
          <w:p w14:paraId="46BDFFA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1005" w:type="dxa"/>
            <w:tcBorders>
              <w:top w:val="nil"/>
              <w:left w:val="nil"/>
              <w:bottom w:val="nil"/>
              <w:right w:val="nil"/>
            </w:tcBorders>
            <w:shd w:val="clear" w:color="auto" w:fill="auto"/>
            <w:noWrap/>
            <w:vAlign w:val="bottom"/>
            <w:hideMark/>
          </w:tcPr>
          <w:p w14:paraId="0205D52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0.149</w:t>
            </w:r>
          </w:p>
        </w:tc>
        <w:tc>
          <w:tcPr>
            <w:tcW w:w="945" w:type="dxa"/>
            <w:tcBorders>
              <w:top w:val="nil"/>
              <w:left w:val="nil"/>
              <w:bottom w:val="nil"/>
              <w:right w:val="nil"/>
            </w:tcBorders>
            <w:shd w:val="clear" w:color="auto" w:fill="auto"/>
            <w:noWrap/>
            <w:vAlign w:val="bottom"/>
            <w:hideMark/>
          </w:tcPr>
          <w:p w14:paraId="34D016E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945" w:type="dxa"/>
            <w:tcBorders>
              <w:top w:val="nil"/>
              <w:left w:val="nil"/>
              <w:bottom w:val="nil"/>
              <w:right w:val="nil"/>
            </w:tcBorders>
            <w:shd w:val="clear" w:color="auto" w:fill="auto"/>
            <w:noWrap/>
            <w:vAlign w:val="bottom"/>
            <w:hideMark/>
          </w:tcPr>
          <w:p w14:paraId="2E0CA4C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0.122</w:t>
            </w:r>
          </w:p>
        </w:tc>
        <w:tc>
          <w:tcPr>
            <w:tcW w:w="990" w:type="dxa"/>
            <w:tcBorders>
              <w:top w:val="nil"/>
              <w:left w:val="nil"/>
              <w:bottom w:val="nil"/>
              <w:right w:val="nil"/>
            </w:tcBorders>
            <w:shd w:val="clear" w:color="auto" w:fill="auto"/>
            <w:noWrap/>
            <w:vAlign w:val="bottom"/>
            <w:hideMark/>
          </w:tcPr>
          <w:p w14:paraId="3619F12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0.135</w:t>
            </w:r>
          </w:p>
        </w:tc>
        <w:tc>
          <w:tcPr>
            <w:tcW w:w="990" w:type="dxa"/>
            <w:tcBorders>
              <w:top w:val="nil"/>
              <w:left w:val="nil"/>
              <w:bottom w:val="nil"/>
              <w:right w:val="nil"/>
            </w:tcBorders>
            <w:shd w:val="clear" w:color="auto" w:fill="auto"/>
            <w:noWrap/>
            <w:vAlign w:val="bottom"/>
            <w:hideMark/>
          </w:tcPr>
          <w:p w14:paraId="1C45725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0.109</w:t>
            </w:r>
          </w:p>
        </w:tc>
        <w:tc>
          <w:tcPr>
            <w:tcW w:w="930" w:type="dxa"/>
            <w:tcBorders>
              <w:top w:val="nil"/>
              <w:left w:val="nil"/>
              <w:bottom w:val="nil"/>
              <w:right w:val="nil"/>
            </w:tcBorders>
            <w:shd w:val="clear" w:color="auto" w:fill="auto"/>
            <w:noWrap/>
            <w:vAlign w:val="bottom"/>
            <w:hideMark/>
          </w:tcPr>
          <w:p w14:paraId="2F4008D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0.193</w:t>
            </w:r>
          </w:p>
        </w:tc>
        <w:tc>
          <w:tcPr>
            <w:tcW w:w="930" w:type="dxa"/>
            <w:tcBorders>
              <w:top w:val="nil"/>
              <w:left w:val="nil"/>
              <w:bottom w:val="nil"/>
              <w:right w:val="nil"/>
            </w:tcBorders>
            <w:shd w:val="clear" w:color="auto" w:fill="auto"/>
            <w:noWrap/>
            <w:vAlign w:val="bottom"/>
            <w:hideMark/>
          </w:tcPr>
          <w:p w14:paraId="469ED68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0.240</w:t>
            </w:r>
          </w:p>
        </w:tc>
      </w:tr>
      <w:tr w:rsidR="002E36F4" w:rsidRPr="00E71F51" w14:paraId="025506FC" w14:textId="77777777" w:rsidTr="002E36F4">
        <w:trPr>
          <w:trHeight w:val="300"/>
        </w:trPr>
        <w:tc>
          <w:tcPr>
            <w:tcW w:w="1701" w:type="dxa"/>
            <w:tcBorders>
              <w:top w:val="nil"/>
              <w:left w:val="nil"/>
              <w:bottom w:val="nil"/>
              <w:right w:val="nil"/>
            </w:tcBorders>
            <w:shd w:val="clear" w:color="auto" w:fill="auto"/>
            <w:noWrap/>
            <w:vAlign w:val="bottom"/>
            <w:hideMark/>
          </w:tcPr>
          <w:p w14:paraId="5ED6D51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Austria</w:t>
            </w:r>
          </w:p>
        </w:tc>
        <w:tc>
          <w:tcPr>
            <w:tcW w:w="784" w:type="dxa"/>
            <w:tcBorders>
              <w:top w:val="nil"/>
              <w:left w:val="single" w:sz="4" w:space="0" w:color="000000"/>
              <w:bottom w:val="nil"/>
              <w:right w:val="nil"/>
            </w:tcBorders>
            <w:shd w:val="clear" w:color="auto" w:fill="auto"/>
            <w:noWrap/>
            <w:vAlign w:val="bottom"/>
            <w:hideMark/>
          </w:tcPr>
          <w:p w14:paraId="72B9C8C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0.291</w:t>
            </w:r>
          </w:p>
        </w:tc>
        <w:tc>
          <w:tcPr>
            <w:tcW w:w="1005" w:type="dxa"/>
            <w:tcBorders>
              <w:top w:val="nil"/>
              <w:left w:val="nil"/>
              <w:bottom w:val="nil"/>
              <w:right w:val="nil"/>
            </w:tcBorders>
            <w:shd w:val="clear" w:color="auto" w:fill="auto"/>
            <w:noWrap/>
            <w:vAlign w:val="bottom"/>
            <w:hideMark/>
          </w:tcPr>
          <w:p w14:paraId="5C57F93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45" w:type="dxa"/>
            <w:tcBorders>
              <w:top w:val="nil"/>
              <w:left w:val="nil"/>
              <w:bottom w:val="nil"/>
              <w:right w:val="nil"/>
            </w:tcBorders>
            <w:shd w:val="clear" w:color="auto" w:fill="auto"/>
            <w:noWrap/>
            <w:vAlign w:val="bottom"/>
            <w:hideMark/>
          </w:tcPr>
          <w:p w14:paraId="3601AB0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0.202</w:t>
            </w:r>
          </w:p>
        </w:tc>
        <w:tc>
          <w:tcPr>
            <w:tcW w:w="945" w:type="dxa"/>
            <w:tcBorders>
              <w:top w:val="nil"/>
              <w:left w:val="nil"/>
              <w:bottom w:val="nil"/>
              <w:right w:val="nil"/>
            </w:tcBorders>
            <w:shd w:val="clear" w:color="auto" w:fill="auto"/>
            <w:noWrap/>
            <w:vAlign w:val="bottom"/>
            <w:hideMark/>
          </w:tcPr>
          <w:p w14:paraId="790BB7E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0.130</w:t>
            </w:r>
          </w:p>
        </w:tc>
        <w:tc>
          <w:tcPr>
            <w:tcW w:w="990" w:type="dxa"/>
            <w:tcBorders>
              <w:top w:val="nil"/>
              <w:left w:val="nil"/>
              <w:bottom w:val="nil"/>
              <w:right w:val="nil"/>
            </w:tcBorders>
            <w:shd w:val="clear" w:color="auto" w:fill="auto"/>
            <w:noWrap/>
            <w:vAlign w:val="bottom"/>
            <w:hideMark/>
          </w:tcPr>
          <w:p w14:paraId="519C3E1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0.328</w:t>
            </w:r>
          </w:p>
        </w:tc>
        <w:tc>
          <w:tcPr>
            <w:tcW w:w="990" w:type="dxa"/>
            <w:tcBorders>
              <w:top w:val="nil"/>
              <w:left w:val="nil"/>
              <w:bottom w:val="nil"/>
              <w:right w:val="nil"/>
            </w:tcBorders>
            <w:shd w:val="clear" w:color="auto" w:fill="auto"/>
            <w:noWrap/>
            <w:vAlign w:val="bottom"/>
            <w:hideMark/>
          </w:tcPr>
          <w:p w14:paraId="7206D25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0.288</w:t>
            </w:r>
          </w:p>
        </w:tc>
        <w:tc>
          <w:tcPr>
            <w:tcW w:w="930" w:type="dxa"/>
            <w:tcBorders>
              <w:top w:val="nil"/>
              <w:left w:val="nil"/>
              <w:bottom w:val="nil"/>
              <w:right w:val="nil"/>
            </w:tcBorders>
            <w:shd w:val="clear" w:color="auto" w:fill="auto"/>
            <w:noWrap/>
            <w:vAlign w:val="bottom"/>
            <w:hideMark/>
          </w:tcPr>
          <w:p w14:paraId="0AC0599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0.262</w:t>
            </w:r>
          </w:p>
        </w:tc>
        <w:tc>
          <w:tcPr>
            <w:tcW w:w="930" w:type="dxa"/>
            <w:tcBorders>
              <w:top w:val="nil"/>
              <w:left w:val="nil"/>
              <w:bottom w:val="nil"/>
              <w:right w:val="nil"/>
            </w:tcBorders>
            <w:shd w:val="clear" w:color="auto" w:fill="auto"/>
            <w:noWrap/>
            <w:vAlign w:val="bottom"/>
            <w:hideMark/>
          </w:tcPr>
          <w:p w14:paraId="103953E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0.235</w:t>
            </w:r>
          </w:p>
        </w:tc>
      </w:tr>
      <w:tr w:rsidR="002E36F4" w:rsidRPr="00E71F51" w14:paraId="0A9A4771" w14:textId="77777777" w:rsidTr="002E36F4">
        <w:trPr>
          <w:trHeight w:val="300"/>
        </w:trPr>
        <w:tc>
          <w:tcPr>
            <w:tcW w:w="1701" w:type="dxa"/>
            <w:tcBorders>
              <w:top w:val="nil"/>
              <w:left w:val="nil"/>
              <w:bottom w:val="nil"/>
              <w:right w:val="nil"/>
            </w:tcBorders>
            <w:shd w:val="clear" w:color="auto" w:fill="auto"/>
            <w:noWrap/>
            <w:vAlign w:val="bottom"/>
            <w:hideMark/>
          </w:tcPr>
          <w:p w14:paraId="12F9B642"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Belgium</w:t>
            </w:r>
          </w:p>
        </w:tc>
        <w:tc>
          <w:tcPr>
            <w:tcW w:w="784" w:type="dxa"/>
            <w:tcBorders>
              <w:top w:val="nil"/>
              <w:left w:val="single" w:sz="4" w:space="0" w:color="000000"/>
              <w:bottom w:val="nil"/>
              <w:right w:val="nil"/>
            </w:tcBorders>
            <w:shd w:val="clear" w:color="auto" w:fill="auto"/>
            <w:noWrap/>
            <w:vAlign w:val="bottom"/>
            <w:hideMark/>
          </w:tcPr>
          <w:p w14:paraId="10D1CB1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1005" w:type="dxa"/>
            <w:tcBorders>
              <w:top w:val="nil"/>
              <w:left w:val="nil"/>
              <w:bottom w:val="nil"/>
              <w:right w:val="nil"/>
            </w:tcBorders>
            <w:shd w:val="clear" w:color="auto" w:fill="auto"/>
            <w:noWrap/>
            <w:vAlign w:val="bottom"/>
            <w:hideMark/>
          </w:tcPr>
          <w:p w14:paraId="5B69C67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0.195</w:t>
            </w:r>
          </w:p>
        </w:tc>
        <w:tc>
          <w:tcPr>
            <w:tcW w:w="945" w:type="dxa"/>
            <w:tcBorders>
              <w:top w:val="nil"/>
              <w:left w:val="nil"/>
              <w:bottom w:val="nil"/>
              <w:right w:val="nil"/>
            </w:tcBorders>
            <w:shd w:val="clear" w:color="auto" w:fill="auto"/>
            <w:noWrap/>
            <w:vAlign w:val="bottom"/>
            <w:hideMark/>
          </w:tcPr>
          <w:p w14:paraId="03EEABA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0.157</w:t>
            </w:r>
          </w:p>
        </w:tc>
        <w:tc>
          <w:tcPr>
            <w:tcW w:w="945" w:type="dxa"/>
            <w:tcBorders>
              <w:top w:val="nil"/>
              <w:left w:val="nil"/>
              <w:bottom w:val="nil"/>
              <w:right w:val="nil"/>
            </w:tcBorders>
            <w:shd w:val="clear" w:color="auto" w:fill="auto"/>
            <w:noWrap/>
            <w:vAlign w:val="bottom"/>
            <w:hideMark/>
          </w:tcPr>
          <w:p w14:paraId="763BEDE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0.139</w:t>
            </w:r>
          </w:p>
        </w:tc>
        <w:tc>
          <w:tcPr>
            <w:tcW w:w="990" w:type="dxa"/>
            <w:tcBorders>
              <w:top w:val="nil"/>
              <w:left w:val="nil"/>
              <w:bottom w:val="nil"/>
              <w:right w:val="nil"/>
            </w:tcBorders>
            <w:shd w:val="clear" w:color="auto" w:fill="auto"/>
            <w:noWrap/>
            <w:vAlign w:val="bottom"/>
            <w:hideMark/>
          </w:tcPr>
          <w:p w14:paraId="74226E4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90" w:type="dxa"/>
            <w:tcBorders>
              <w:top w:val="nil"/>
              <w:left w:val="nil"/>
              <w:bottom w:val="nil"/>
              <w:right w:val="nil"/>
            </w:tcBorders>
            <w:shd w:val="clear" w:color="auto" w:fill="auto"/>
            <w:noWrap/>
            <w:vAlign w:val="bottom"/>
            <w:hideMark/>
          </w:tcPr>
          <w:p w14:paraId="67EDEFB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0.205</w:t>
            </w:r>
          </w:p>
        </w:tc>
        <w:tc>
          <w:tcPr>
            <w:tcW w:w="930" w:type="dxa"/>
            <w:tcBorders>
              <w:top w:val="nil"/>
              <w:left w:val="nil"/>
              <w:bottom w:val="nil"/>
              <w:right w:val="nil"/>
            </w:tcBorders>
            <w:shd w:val="clear" w:color="auto" w:fill="auto"/>
            <w:noWrap/>
            <w:vAlign w:val="bottom"/>
            <w:hideMark/>
          </w:tcPr>
          <w:p w14:paraId="2E12097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0.279</w:t>
            </w:r>
          </w:p>
        </w:tc>
        <w:tc>
          <w:tcPr>
            <w:tcW w:w="930" w:type="dxa"/>
            <w:tcBorders>
              <w:top w:val="nil"/>
              <w:left w:val="nil"/>
              <w:bottom w:val="nil"/>
              <w:right w:val="nil"/>
            </w:tcBorders>
            <w:shd w:val="clear" w:color="auto" w:fill="auto"/>
            <w:noWrap/>
            <w:vAlign w:val="bottom"/>
            <w:hideMark/>
          </w:tcPr>
          <w:p w14:paraId="0500CBE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r>
      <w:tr w:rsidR="002E36F4" w:rsidRPr="00E71F51" w14:paraId="25D268CB" w14:textId="77777777" w:rsidTr="002E36F4">
        <w:trPr>
          <w:trHeight w:val="300"/>
        </w:trPr>
        <w:tc>
          <w:tcPr>
            <w:tcW w:w="1701" w:type="dxa"/>
            <w:tcBorders>
              <w:top w:val="nil"/>
              <w:left w:val="nil"/>
              <w:bottom w:val="nil"/>
              <w:right w:val="nil"/>
            </w:tcBorders>
            <w:shd w:val="clear" w:color="auto" w:fill="auto"/>
            <w:noWrap/>
            <w:vAlign w:val="bottom"/>
            <w:hideMark/>
          </w:tcPr>
          <w:p w14:paraId="5BB35F3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Spain</w:t>
            </w:r>
          </w:p>
        </w:tc>
        <w:tc>
          <w:tcPr>
            <w:tcW w:w="784" w:type="dxa"/>
            <w:tcBorders>
              <w:top w:val="nil"/>
              <w:left w:val="single" w:sz="4" w:space="0" w:color="000000"/>
              <w:bottom w:val="nil"/>
              <w:right w:val="nil"/>
            </w:tcBorders>
            <w:shd w:val="clear" w:color="auto" w:fill="auto"/>
            <w:noWrap/>
            <w:vAlign w:val="bottom"/>
            <w:hideMark/>
          </w:tcPr>
          <w:p w14:paraId="0B589E6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1005" w:type="dxa"/>
            <w:tcBorders>
              <w:top w:val="nil"/>
              <w:left w:val="nil"/>
              <w:bottom w:val="nil"/>
              <w:right w:val="nil"/>
            </w:tcBorders>
            <w:shd w:val="clear" w:color="auto" w:fill="auto"/>
            <w:noWrap/>
            <w:vAlign w:val="bottom"/>
            <w:hideMark/>
          </w:tcPr>
          <w:p w14:paraId="61C235C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0.194</w:t>
            </w:r>
          </w:p>
        </w:tc>
        <w:tc>
          <w:tcPr>
            <w:tcW w:w="945" w:type="dxa"/>
            <w:tcBorders>
              <w:top w:val="nil"/>
              <w:left w:val="nil"/>
              <w:bottom w:val="nil"/>
              <w:right w:val="nil"/>
            </w:tcBorders>
            <w:shd w:val="clear" w:color="auto" w:fill="auto"/>
            <w:noWrap/>
            <w:vAlign w:val="bottom"/>
            <w:hideMark/>
          </w:tcPr>
          <w:p w14:paraId="7295008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0.221</w:t>
            </w:r>
          </w:p>
        </w:tc>
        <w:tc>
          <w:tcPr>
            <w:tcW w:w="945" w:type="dxa"/>
            <w:tcBorders>
              <w:top w:val="nil"/>
              <w:left w:val="nil"/>
              <w:bottom w:val="nil"/>
              <w:right w:val="nil"/>
            </w:tcBorders>
            <w:shd w:val="clear" w:color="auto" w:fill="auto"/>
            <w:noWrap/>
            <w:vAlign w:val="bottom"/>
            <w:hideMark/>
          </w:tcPr>
          <w:p w14:paraId="59415B6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0.163</w:t>
            </w:r>
          </w:p>
        </w:tc>
        <w:tc>
          <w:tcPr>
            <w:tcW w:w="990" w:type="dxa"/>
            <w:tcBorders>
              <w:top w:val="nil"/>
              <w:left w:val="nil"/>
              <w:bottom w:val="nil"/>
              <w:right w:val="nil"/>
            </w:tcBorders>
            <w:shd w:val="clear" w:color="auto" w:fill="auto"/>
            <w:noWrap/>
            <w:vAlign w:val="bottom"/>
            <w:hideMark/>
          </w:tcPr>
          <w:p w14:paraId="3B5D93D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0.120</w:t>
            </w:r>
          </w:p>
        </w:tc>
        <w:tc>
          <w:tcPr>
            <w:tcW w:w="990" w:type="dxa"/>
            <w:tcBorders>
              <w:top w:val="nil"/>
              <w:left w:val="nil"/>
              <w:bottom w:val="nil"/>
              <w:right w:val="nil"/>
            </w:tcBorders>
            <w:shd w:val="clear" w:color="auto" w:fill="auto"/>
            <w:noWrap/>
            <w:vAlign w:val="bottom"/>
            <w:hideMark/>
          </w:tcPr>
          <w:p w14:paraId="0FFE0C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30" w:type="dxa"/>
            <w:tcBorders>
              <w:top w:val="nil"/>
              <w:left w:val="nil"/>
              <w:bottom w:val="nil"/>
              <w:right w:val="nil"/>
            </w:tcBorders>
            <w:shd w:val="clear" w:color="auto" w:fill="auto"/>
            <w:noWrap/>
            <w:vAlign w:val="bottom"/>
            <w:hideMark/>
          </w:tcPr>
          <w:p w14:paraId="2042CE2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0.314</w:t>
            </w:r>
          </w:p>
        </w:tc>
        <w:tc>
          <w:tcPr>
            <w:tcW w:w="930" w:type="dxa"/>
            <w:tcBorders>
              <w:top w:val="nil"/>
              <w:left w:val="nil"/>
              <w:bottom w:val="nil"/>
              <w:right w:val="nil"/>
            </w:tcBorders>
            <w:shd w:val="clear" w:color="auto" w:fill="auto"/>
            <w:noWrap/>
            <w:vAlign w:val="bottom"/>
            <w:hideMark/>
          </w:tcPr>
          <w:p w14:paraId="3DEC1AF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0.239</w:t>
            </w:r>
          </w:p>
        </w:tc>
      </w:tr>
      <w:tr w:rsidR="002E36F4" w:rsidRPr="00E71F51" w14:paraId="30AB2ED8" w14:textId="77777777" w:rsidTr="002E36F4">
        <w:trPr>
          <w:trHeight w:val="300"/>
        </w:trPr>
        <w:tc>
          <w:tcPr>
            <w:tcW w:w="1701" w:type="dxa"/>
            <w:tcBorders>
              <w:top w:val="nil"/>
              <w:left w:val="nil"/>
              <w:bottom w:val="nil"/>
              <w:right w:val="nil"/>
            </w:tcBorders>
            <w:shd w:val="clear" w:color="auto" w:fill="auto"/>
            <w:noWrap/>
            <w:vAlign w:val="bottom"/>
            <w:hideMark/>
          </w:tcPr>
          <w:p w14:paraId="140AF40A"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Finland</w:t>
            </w:r>
          </w:p>
        </w:tc>
        <w:tc>
          <w:tcPr>
            <w:tcW w:w="784" w:type="dxa"/>
            <w:tcBorders>
              <w:top w:val="nil"/>
              <w:left w:val="single" w:sz="4" w:space="0" w:color="000000"/>
              <w:bottom w:val="nil"/>
              <w:right w:val="nil"/>
            </w:tcBorders>
            <w:shd w:val="clear" w:color="auto" w:fill="auto"/>
            <w:noWrap/>
            <w:vAlign w:val="bottom"/>
            <w:hideMark/>
          </w:tcPr>
          <w:p w14:paraId="0340D14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0.116</w:t>
            </w:r>
          </w:p>
        </w:tc>
        <w:tc>
          <w:tcPr>
            <w:tcW w:w="1005" w:type="dxa"/>
            <w:tcBorders>
              <w:top w:val="nil"/>
              <w:left w:val="nil"/>
              <w:bottom w:val="nil"/>
              <w:right w:val="nil"/>
            </w:tcBorders>
            <w:shd w:val="clear" w:color="auto" w:fill="auto"/>
            <w:noWrap/>
            <w:vAlign w:val="bottom"/>
            <w:hideMark/>
          </w:tcPr>
          <w:p w14:paraId="68A8E8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0.213</w:t>
            </w:r>
          </w:p>
        </w:tc>
        <w:tc>
          <w:tcPr>
            <w:tcW w:w="945" w:type="dxa"/>
            <w:tcBorders>
              <w:top w:val="nil"/>
              <w:left w:val="nil"/>
              <w:bottom w:val="nil"/>
              <w:right w:val="nil"/>
            </w:tcBorders>
            <w:shd w:val="clear" w:color="auto" w:fill="auto"/>
            <w:noWrap/>
            <w:vAlign w:val="bottom"/>
            <w:hideMark/>
          </w:tcPr>
          <w:p w14:paraId="32FCDA6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0.208</w:t>
            </w:r>
          </w:p>
        </w:tc>
        <w:tc>
          <w:tcPr>
            <w:tcW w:w="945" w:type="dxa"/>
            <w:tcBorders>
              <w:top w:val="nil"/>
              <w:left w:val="nil"/>
              <w:bottom w:val="nil"/>
              <w:right w:val="nil"/>
            </w:tcBorders>
            <w:shd w:val="clear" w:color="auto" w:fill="auto"/>
            <w:noWrap/>
            <w:vAlign w:val="bottom"/>
            <w:hideMark/>
          </w:tcPr>
          <w:p w14:paraId="2952F65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0.136</w:t>
            </w:r>
          </w:p>
        </w:tc>
        <w:tc>
          <w:tcPr>
            <w:tcW w:w="990" w:type="dxa"/>
            <w:tcBorders>
              <w:top w:val="nil"/>
              <w:left w:val="nil"/>
              <w:bottom w:val="nil"/>
              <w:right w:val="nil"/>
            </w:tcBorders>
            <w:shd w:val="clear" w:color="auto" w:fill="auto"/>
            <w:noWrap/>
            <w:vAlign w:val="bottom"/>
            <w:hideMark/>
          </w:tcPr>
          <w:p w14:paraId="6EC10A1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90" w:type="dxa"/>
            <w:tcBorders>
              <w:top w:val="nil"/>
              <w:left w:val="nil"/>
              <w:bottom w:val="nil"/>
              <w:right w:val="nil"/>
            </w:tcBorders>
            <w:shd w:val="clear" w:color="auto" w:fill="auto"/>
            <w:noWrap/>
            <w:vAlign w:val="bottom"/>
            <w:hideMark/>
          </w:tcPr>
          <w:p w14:paraId="7EAC43A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0.287</w:t>
            </w:r>
          </w:p>
        </w:tc>
        <w:tc>
          <w:tcPr>
            <w:tcW w:w="930" w:type="dxa"/>
            <w:tcBorders>
              <w:top w:val="nil"/>
              <w:left w:val="nil"/>
              <w:bottom w:val="nil"/>
              <w:right w:val="nil"/>
            </w:tcBorders>
            <w:shd w:val="clear" w:color="auto" w:fill="auto"/>
            <w:noWrap/>
            <w:vAlign w:val="bottom"/>
            <w:hideMark/>
          </w:tcPr>
          <w:p w14:paraId="31AC6C4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0.274</w:t>
            </w:r>
          </w:p>
        </w:tc>
        <w:tc>
          <w:tcPr>
            <w:tcW w:w="930" w:type="dxa"/>
            <w:tcBorders>
              <w:top w:val="nil"/>
              <w:left w:val="nil"/>
              <w:bottom w:val="nil"/>
              <w:right w:val="nil"/>
            </w:tcBorders>
            <w:shd w:val="clear" w:color="auto" w:fill="auto"/>
            <w:noWrap/>
            <w:vAlign w:val="bottom"/>
            <w:hideMark/>
          </w:tcPr>
          <w:p w14:paraId="3EC1EC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0.274</w:t>
            </w:r>
          </w:p>
        </w:tc>
      </w:tr>
      <w:tr w:rsidR="002E36F4" w:rsidRPr="00E71F51" w14:paraId="6BE5BEFC" w14:textId="77777777" w:rsidTr="002E36F4">
        <w:trPr>
          <w:trHeight w:val="300"/>
        </w:trPr>
        <w:tc>
          <w:tcPr>
            <w:tcW w:w="1701" w:type="dxa"/>
            <w:tcBorders>
              <w:top w:val="nil"/>
              <w:left w:val="nil"/>
              <w:bottom w:val="nil"/>
              <w:right w:val="nil"/>
            </w:tcBorders>
            <w:shd w:val="clear" w:color="auto" w:fill="auto"/>
            <w:noWrap/>
            <w:vAlign w:val="bottom"/>
            <w:hideMark/>
          </w:tcPr>
          <w:p w14:paraId="3230D9C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Switzerland</w:t>
            </w:r>
          </w:p>
        </w:tc>
        <w:tc>
          <w:tcPr>
            <w:tcW w:w="784" w:type="dxa"/>
            <w:tcBorders>
              <w:top w:val="nil"/>
              <w:left w:val="single" w:sz="4" w:space="0" w:color="000000"/>
              <w:bottom w:val="nil"/>
              <w:right w:val="nil"/>
            </w:tcBorders>
            <w:shd w:val="clear" w:color="auto" w:fill="auto"/>
            <w:noWrap/>
            <w:vAlign w:val="bottom"/>
            <w:hideMark/>
          </w:tcPr>
          <w:p w14:paraId="171F81C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0.231</w:t>
            </w:r>
          </w:p>
        </w:tc>
        <w:tc>
          <w:tcPr>
            <w:tcW w:w="1005" w:type="dxa"/>
            <w:tcBorders>
              <w:top w:val="nil"/>
              <w:left w:val="nil"/>
              <w:bottom w:val="nil"/>
              <w:right w:val="nil"/>
            </w:tcBorders>
            <w:shd w:val="clear" w:color="auto" w:fill="auto"/>
            <w:noWrap/>
            <w:vAlign w:val="bottom"/>
            <w:hideMark/>
          </w:tcPr>
          <w:p w14:paraId="2EC3A5D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0.154</w:t>
            </w:r>
          </w:p>
        </w:tc>
        <w:tc>
          <w:tcPr>
            <w:tcW w:w="945" w:type="dxa"/>
            <w:tcBorders>
              <w:top w:val="nil"/>
              <w:left w:val="nil"/>
              <w:bottom w:val="nil"/>
              <w:right w:val="nil"/>
            </w:tcBorders>
            <w:shd w:val="clear" w:color="auto" w:fill="auto"/>
            <w:noWrap/>
            <w:vAlign w:val="bottom"/>
            <w:hideMark/>
          </w:tcPr>
          <w:p w14:paraId="22BEC39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0.171</w:t>
            </w:r>
          </w:p>
        </w:tc>
        <w:tc>
          <w:tcPr>
            <w:tcW w:w="945" w:type="dxa"/>
            <w:tcBorders>
              <w:top w:val="nil"/>
              <w:left w:val="nil"/>
              <w:bottom w:val="nil"/>
              <w:right w:val="nil"/>
            </w:tcBorders>
            <w:shd w:val="clear" w:color="auto" w:fill="auto"/>
            <w:noWrap/>
            <w:vAlign w:val="bottom"/>
            <w:hideMark/>
          </w:tcPr>
          <w:p w14:paraId="0B62231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0.150</w:t>
            </w:r>
          </w:p>
        </w:tc>
        <w:tc>
          <w:tcPr>
            <w:tcW w:w="990" w:type="dxa"/>
            <w:tcBorders>
              <w:top w:val="nil"/>
              <w:left w:val="nil"/>
              <w:bottom w:val="nil"/>
              <w:right w:val="nil"/>
            </w:tcBorders>
            <w:shd w:val="clear" w:color="auto" w:fill="auto"/>
            <w:noWrap/>
            <w:vAlign w:val="bottom"/>
            <w:hideMark/>
          </w:tcPr>
          <w:p w14:paraId="4EE8FBC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0.203</w:t>
            </w:r>
          </w:p>
        </w:tc>
        <w:tc>
          <w:tcPr>
            <w:tcW w:w="990" w:type="dxa"/>
            <w:tcBorders>
              <w:top w:val="nil"/>
              <w:left w:val="nil"/>
              <w:bottom w:val="nil"/>
              <w:right w:val="nil"/>
            </w:tcBorders>
            <w:shd w:val="clear" w:color="auto" w:fill="auto"/>
            <w:noWrap/>
            <w:vAlign w:val="bottom"/>
            <w:hideMark/>
          </w:tcPr>
          <w:p w14:paraId="5B0FD3A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30" w:type="dxa"/>
            <w:tcBorders>
              <w:top w:val="nil"/>
              <w:left w:val="nil"/>
              <w:bottom w:val="nil"/>
              <w:right w:val="nil"/>
            </w:tcBorders>
            <w:shd w:val="clear" w:color="auto" w:fill="auto"/>
            <w:noWrap/>
            <w:vAlign w:val="bottom"/>
            <w:hideMark/>
          </w:tcPr>
          <w:p w14:paraId="093705F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0.285</w:t>
            </w:r>
          </w:p>
        </w:tc>
        <w:tc>
          <w:tcPr>
            <w:tcW w:w="930" w:type="dxa"/>
            <w:tcBorders>
              <w:top w:val="nil"/>
              <w:left w:val="nil"/>
              <w:bottom w:val="nil"/>
              <w:right w:val="nil"/>
            </w:tcBorders>
            <w:shd w:val="clear" w:color="auto" w:fill="auto"/>
            <w:noWrap/>
            <w:vAlign w:val="bottom"/>
            <w:hideMark/>
          </w:tcPr>
          <w:p w14:paraId="1EEC578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0.271</w:t>
            </w:r>
          </w:p>
        </w:tc>
      </w:tr>
      <w:tr w:rsidR="002E36F4" w:rsidRPr="00E71F51" w14:paraId="5DE70F95" w14:textId="77777777" w:rsidTr="002E36F4">
        <w:trPr>
          <w:trHeight w:val="300"/>
        </w:trPr>
        <w:tc>
          <w:tcPr>
            <w:tcW w:w="1701" w:type="dxa"/>
            <w:tcBorders>
              <w:top w:val="nil"/>
              <w:left w:val="nil"/>
              <w:bottom w:val="nil"/>
              <w:right w:val="nil"/>
            </w:tcBorders>
            <w:shd w:val="clear" w:color="auto" w:fill="auto"/>
            <w:noWrap/>
            <w:vAlign w:val="bottom"/>
            <w:hideMark/>
          </w:tcPr>
          <w:p w14:paraId="67DCC28E"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Norway</w:t>
            </w:r>
          </w:p>
        </w:tc>
        <w:tc>
          <w:tcPr>
            <w:tcW w:w="784" w:type="dxa"/>
            <w:tcBorders>
              <w:top w:val="nil"/>
              <w:left w:val="single" w:sz="4" w:space="0" w:color="000000"/>
              <w:bottom w:val="nil"/>
              <w:right w:val="nil"/>
            </w:tcBorders>
            <w:shd w:val="clear" w:color="auto" w:fill="auto"/>
            <w:noWrap/>
            <w:vAlign w:val="bottom"/>
            <w:hideMark/>
          </w:tcPr>
          <w:p w14:paraId="1B20A8E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0.074</w:t>
            </w:r>
          </w:p>
        </w:tc>
        <w:tc>
          <w:tcPr>
            <w:tcW w:w="1005" w:type="dxa"/>
            <w:tcBorders>
              <w:top w:val="nil"/>
              <w:left w:val="nil"/>
              <w:bottom w:val="nil"/>
              <w:right w:val="nil"/>
            </w:tcBorders>
            <w:shd w:val="clear" w:color="auto" w:fill="auto"/>
            <w:noWrap/>
            <w:vAlign w:val="bottom"/>
            <w:hideMark/>
          </w:tcPr>
          <w:p w14:paraId="4EFCDEF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0.128</w:t>
            </w:r>
          </w:p>
        </w:tc>
        <w:tc>
          <w:tcPr>
            <w:tcW w:w="945" w:type="dxa"/>
            <w:tcBorders>
              <w:top w:val="nil"/>
              <w:left w:val="nil"/>
              <w:bottom w:val="nil"/>
              <w:right w:val="nil"/>
            </w:tcBorders>
            <w:shd w:val="clear" w:color="auto" w:fill="auto"/>
            <w:noWrap/>
            <w:vAlign w:val="bottom"/>
            <w:hideMark/>
          </w:tcPr>
          <w:p w14:paraId="560382C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0.194</w:t>
            </w:r>
          </w:p>
        </w:tc>
        <w:tc>
          <w:tcPr>
            <w:tcW w:w="945" w:type="dxa"/>
            <w:tcBorders>
              <w:top w:val="nil"/>
              <w:left w:val="nil"/>
              <w:bottom w:val="nil"/>
              <w:right w:val="nil"/>
            </w:tcBorders>
            <w:shd w:val="clear" w:color="auto" w:fill="auto"/>
            <w:noWrap/>
            <w:vAlign w:val="bottom"/>
            <w:hideMark/>
          </w:tcPr>
          <w:p w14:paraId="5FBCD13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0.157</w:t>
            </w:r>
          </w:p>
        </w:tc>
        <w:tc>
          <w:tcPr>
            <w:tcW w:w="990" w:type="dxa"/>
            <w:tcBorders>
              <w:top w:val="nil"/>
              <w:left w:val="nil"/>
              <w:bottom w:val="nil"/>
              <w:right w:val="nil"/>
            </w:tcBorders>
            <w:shd w:val="clear" w:color="auto" w:fill="auto"/>
            <w:noWrap/>
            <w:vAlign w:val="bottom"/>
            <w:hideMark/>
          </w:tcPr>
          <w:p w14:paraId="69B37C1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0.110</w:t>
            </w:r>
          </w:p>
        </w:tc>
        <w:tc>
          <w:tcPr>
            <w:tcW w:w="990" w:type="dxa"/>
            <w:tcBorders>
              <w:top w:val="nil"/>
              <w:left w:val="nil"/>
              <w:bottom w:val="nil"/>
              <w:right w:val="nil"/>
            </w:tcBorders>
            <w:shd w:val="clear" w:color="auto" w:fill="auto"/>
            <w:noWrap/>
            <w:vAlign w:val="bottom"/>
            <w:hideMark/>
          </w:tcPr>
          <w:p w14:paraId="25ACF01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0.228</w:t>
            </w:r>
          </w:p>
        </w:tc>
        <w:tc>
          <w:tcPr>
            <w:tcW w:w="930" w:type="dxa"/>
            <w:tcBorders>
              <w:top w:val="nil"/>
              <w:left w:val="nil"/>
              <w:bottom w:val="nil"/>
              <w:right w:val="nil"/>
            </w:tcBorders>
            <w:shd w:val="clear" w:color="auto" w:fill="auto"/>
            <w:noWrap/>
            <w:vAlign w:val="bottom"/>
            <w:hideMark/>
          </w:tcPr>
          <w:p w14:paraId="7682E1B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14:paraId="1619268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0.268</w:t>
            </w:r>
          </w:p>
        </w:tc>
      </w:tr>
      <w:tr w:rsidR="002E36F4" w:rsidRPr="00E71F51" w14:paraId="6FAB6A36" w14:textId="77777777" w:rsidTr="002E36F4">
        <w:trPr>
          <w:trHeight w:val="300"/>
        </w:trPr>
        <w:tc>
          <w:tcPr>
            <w:tcW w:w="1701" w:type="dxa"/>
            <w:tcBorders>
              <w:top w:val="nil"/>
              <w:left w:val="nil"/>
              <w:bottom w:val="nil"/>
              <w:right w:val="nil"/>
            </w:tcBorders>
            <w:shd w:val="clear" w:color="auto" w:fill="auto"/>
            <w:noWrap/>
            <w:vAlign w:val="bottom"/>
            <w:hideMark/>
          </w:tcPr>
          <w:p w14:paraId="044DB67A"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Czechia</w:t>
            </w:r>
          </w:p>
        </w:tc>
        <w:tc>
          <w:tcPr>
            <w:tcW w:w="784" w:type="dxa"/>
            <w:tcBorders>
              <w:top w:val="nil"/>
              <w:left w:val="single" w:sz="4" w:space="0" w:color="000000"/>
              <w:bottom w:val="nil"/>
              <w:right w:val="nil"/>
            </w:tcBorders>
            <w:shd w:val="clear" w:color="auto" w:fill="auto"/>
            <w:noWrap/>
            <w:vAlign w:val="bottom"/>
            <w:hideMark/>
          </w:tcPr>
          <w:p w14:paraId="345E16A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1005" w:type="dxa"/>
            <w:tcBorders>
              <w:top w:val="nil"/>
              <w:left w:val="nil"/>
              <w:bottom w:val="nil"/>
              <w:right w:val="nil"/>
            </w:tcBorders>
            <w:shd w:val="clear" w:color="auto" w:fill="auto"/>
            <w:noWrap/>
            <w:vAlign w:val="bottom"/>
            <w:hideMark/>
          </w:tcPr>
          <w:p w14:paraId="1897BE3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0.265</w:t>
            </w:r>
          </w:p>
        </w:tc>
        <w:tc>
          <w:tcPr>
            <w:tcW w:w="945" w:type="dxa"/>
            <w:tcBorders>
              <w:top w:val="nil"/>
              <w:left w:val="nil"/>
              <w:bottom w:val="nil"/>
              <w:right w:val="nil"/>
            </w:tcBorders>
            <w:shd w:val="clear" w:color="auto" w:fill="auto"/>
            <w:noWrap/>
            <w:vAlign w:val="bottom"/>
            <w:hideMark/>
          </w:tcPr>
          <w:p w14:paraId="10690AA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45" w:type="dxa"/>
            <w:tcBorders>
              <w:top w:val="nil"/>
              <w:left w:val="nil"/>
              <w:bottom w:val="nil"/>
              <w:right w:val="nil"/>
            </w:tcBorders>
            <w:shd w:val="clear" w:color="auto" w:fill="auto"/>
            <w:noWrap/>
            <w:vAlign w:val="bottom"/>
            <w:hideMark/>
          </w:tcPr>
          <w:p w14:paraId="28C9F41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0.195</w:t>
            </w:r>
          </w:p>
        </w:tc>
        <w:tc>
          <w:tcPr>
            <w:tcW w:w="990" w:type="dxa"/>
            <w:tcBorders>
              <w:top w:val="nil"/>
              <w:left w:val="nil"/>
              <w:bottom w:val="nil"/>
              <w:right w:val="nil"/>
            </w:tcBorders>
            <w:shd w:val="clear" w:color="auto" w:fill="auto"/>
            <w:noWrap/>
            <w:vAlign w:val="bottom"/>
            <w:hideMark/>
          </w:tcPr>
          <w:p w14:paraId="66A51CB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0.146</w:t>
            </w:r>
          </w:p>
        </w:tc>
        <w:tc>
          <w:tcPr>
            <w:tcW w:w="990" w:type="dxa"/>
            <w:tcBorders>
              <w:top w:val="nil"/>
              <w:left w:val="nil"/>
              <w:bottom w:val="nil"/>
              <w:right w:val="nil"/>
            </w:tcBorders>
            <w:shd w:val="clear" w:color="auto" w:fill="auto"/>
            <w:noWrap/>
            <w:vAlign w:val="bottom"/>
            <w:hideMark/>
          </w:tcPr>
          <w:p w14:paraId="674CACC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0.321</w:t>
            </w:r>
          </w:p>
        </w:tc>
        <w:tc>
          <w:tcPr>
            <w:tcW w:w="930" w:type="dxa"/>
            <w:tcBorders>
              <w:top w:val="nil"/>
              <w:left w:val="nil"/>
              <w:bottom w:val="nil"/>
              <w:right w:val="nil"/>
            </w:tcBorders>
            <w:shd w:val="clear" w:color="auto" w:fill="auto"/>
            <w:noWrap/>
            <w:vAlign w:val="bottom"/>
            <w:hideMark/>
          </w:tcPr>
          <w:p w14:paraId="038DC6A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0.283</w:t>
            </w:r>
          </w:p>
        </w:tc>
        <w:tc>
          <w:tcPr>
            <w:tcW w:w="930" w:type="dxa"/>
            <w:tcBorders>
              <w:top w:val="nil"/>
              <w:left w:val="nil"/>
              <w:bottom w:val="nil"/>
              <w:right w:val="nil"/>
            </w:tcBorders>
            <w:shd w:val="clear" w:color="auto" w:fill="auto"/>
            <w:noWrap/>
            <w:vAlign w:val="bottom"/>
            <w:hideMark/>
          </w:tcPr>
          <w:p w14:paraId="710BE05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0.231</w:t>
            </w:r>
          </w:p>
        </w:tc>
      </w:tr>
      <w:tr w:rsidR="002E36F4" w:rsidRPr="00E71F51" w14:paraId="01BA51C5" w14:textId="77777777" w:rsidTr="002E36F4">
        <w:trPr>
          <w:trHeight w:val="300"/>
        </w:trPr>
        <w:tc>
          <w:tcPr>
            <w:tcW w:w="1701" w:type="dxa"/>
            <w:tcBorders>
              <w:top w:val="nil"/>
              <w:left w:val="nil"/>
              <w:bottom w:val="nil"/>
              <w:right w:val="nil"/>
            </w:tcBorders>
            <w:shd w:val="clear" w:color="auto" w:fill="auto"/>
            <w:noWrap/>
            <w:vAlign w:val="bottom"/>
            <w:hideMark/>
          </w:tcPr>
          <w:p w14:paraId="1E168165"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Hungary</w:t>
            </w:r>
          </w:p>
        </w:tc>
        <w:tc>
          <w:tcPr>
            <w:tcW w:w="784" w:type="dxa"/>
            <w:tcBorders>
              <w:top w:val="nil"/>
              <w:left w:val="single" w:sz="4" w:space="0" w:color="000000"/>
              <w:bottom w:val="nil"/>
              <w:right w:val="nil"/>
            </w:tcBorders>
            <w:shd w:val="clear" w:color="auto" w:fill="auto"/>
            <w:noWrap/>
            <w:vAlign w:val="bottom"/>
            <w:hideMark/>
          </w:tcPr>
          <w:p w14:paraId="606EC93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0.107</w:t>
            </w:r>
          </w:p>
        </w:tc>
        <w:tc>
          <w:tcPr>
            <w:tcW w:w="1005" w:type="dxa"/>
            <w:tcBorders>
              <w:top w:val="nil"/>
              <w:left w:val="nil"/>
              <w:bottom w:val="nil"/>
              <w:right w:val="nil"/>
            </w:tcBorders>
            <w:shd w:val="clear" w:color="auto" w:fill="auto"/>
            <w:noWrap/>
            <w:vAlign w:val="bottom"/>
            <w:hideMark/>
          </w:tcPr>
          <w:p w14:paraId="1529644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0.178</w:t>
            </w:r>
          </w:p>
        </w:tc>
        <w:tc>
          <w:tcPr>
            <w:tcW w:w="945" w:type="dxa"/>
            <w:tcBorders>
              <w:top w:val="nil"/>
              <w:left w:val="nil"/>
              <w:bottom w:val="nil"/>
              <w:right w:val="nil"/>
            </w:tcBorders>
            <w:shd w:val="clear" w:color="auto" w:fill="auto"/>
            <w:noWrap/>
            <w:vAlign w:val="bottom"/>
            <w:hideMark/>
          </w:tcPr>
          <w:p w14:paraId="6FF8947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45" w:type="dxa"/>
            <w:tcBorders>
              <w:top w:val="nil"/>
              <w:left w:val="nil"/>
              <w:bottom w:val="nil"/>
              <w:right w:val="nil"/>
            </w:tcBorders>
            <w:shd w:val="clear" w:color="auto" w:fill="auto"/>
            <w:noWrap/>
            <w:vAlign w:val="bottom"/>
            <w:hideMark/>
          </w:tcPr>
          <w:p w14:paraId="2E656F0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0.143</w:t>
            </w:r>
          </w:p>
        </w:tc>
        <w:tc>
          <w:tcPr>
            <w:tcW w:w="990" w:type="dxa"/>
            <w:tcBorders>
              <w:top w:val="nil"/>
              <w:left w:val="nil"/>
              <w:bottom w:val="nil"/>
              <w:right w:val="nil"/>
            </w:tcBorders>
            <w:shd w:val="clear" w:color="auto" w:fill="auto"/>
            <w:noWrap/>
            <w:vAlign w:val="bottom"/>
            <w:hideMark/>
          </w:tcPr>
          <w:p w14:paraId="0462387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-0.031</w:t>
            </w:r>
          </w:p>
        </w:tc>
        <w:tc>
          <w:tcPr>
            <w:tcW w:w="990" w:type="dxa"/>
            <w:tcBorders>
              <w:top w:val="nil"/>
              <w:left w:val="nil"/>
              <w:bottom w:val="nil"/>
              <w:right w:val="nil"/>
            </w:tcBorders>
            <w:shd w:val="clear" w:color="auto" w:fill="auto"/>
            <w:noWrap/>
            <w:vAlign w:val="bottom"/>
            <w:hideMark/>
          </w:tcPr>
          <w:p w14:paraId="471BFE0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0.143</w:t>
            </w:r>
          </w:p>
        </w:tc>
        <w:tc>
          <w:tcPr>
            <w:tcW w:w="930" w:type="dxa"/>
            <w:tcBorders>
              <w:top w:val="nil"/>
              <w:left w:val="nil"/>
              <w:bottom w:val="nil"/>
              <w:right w:val="nil"/>
            </w:tcBorders>
            <w:shd w:val="clear" w:color="auto" w:fill="auto"/>
            <w:noWrap/>
            <w:vAlign w:val="bottom"/>
            <w:hideMark/>
          </w:tcPr>
          <w:p w14:paraId="17EDF8A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0.345</w:t>
            </w:r>
          </w:p>
        </w:tc>
        <w:tc>
          <w:tcPr>
            <w:tcW w:w="930" w:type="dxa"/>
            <w:tcBorders>
              <w:top w:val="nil"/>
              <w:left w:val="nil"/>
              <w:bottom w:val="nil"/>
              <w:right w:val="nil"/>
            </w:tcBorders>
            <w:shd w:val="clear" w:color="auto" w:fill="auto"/>
            <w:noWrap/>
            <w:vAlign w:val="bottom"/>
            <w:hideMark/>
          </w:tcPr>
          <w:p w14:paraId="1F685CB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0.305</w:t>
            </w:r>
          </w:p>
        </w:tc>
      </w:tr>
      <w:tr w:rsidR="002E36F4" w:rsidRPr="00E71F51" w14:paraId="3D4EA881" w14:textId="77777777" w:rsidTr="002E36F4">
        <w:trPr>
          <w:trHeight w:val="300"/>
        </w:trPr>
        <w:tc>
          <w:tcPr>
            <w:tcW w:w="1701" w:type="dxa"/>
            <w:tcBorders>
              <w:top w:val="nil"/>
              <w:left w:val="nil"/>
              <w:bottom w:val="nil"/>
              <w:right w:val="nil"/>
            </w:tcBorders>
            <w:shd w:val="clear" w:color="auto" w:fill="auto"/>
            <w:noWrap/>
            <w:vAlign w:val="bottom"/>
            <w:hideMark/>
          </w:tcPr>
          <w:p w14:paraId="63DFB241"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Slovenia</w:t>
            </w:r>
          </w:p>
        </w:tc>
        <w:tc>
          <w:tcPr>
            <w:tcW w:w="784" w:type="dxa"/>
            <w:tcBorders>
              <w:top w:val="nil"/>
              <w:left w:val="single" w:sz="4" w:space="0" w:color="000000"/>
              <w:bottom w:val="nil"/>
              <w:right w:val="nil"/>
            </w:tcBorders>
            <w:shd w:val="clear" w:color="auto" w:fill="auto"/>
            <w:noWrap/>
            <w:vAlign w:val="bottom"/>
            <w:hideMark/>
          </w:tcPr>
          <w:p w14:paraId="17C6509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0.393</w:t>
            </w:r>
          </w:p>
        </w:tc>
        <w:tc>
          <w:tcPr>
            <w:tcW w:w="1005" w:type="dxa"/>
            <w:tcBorders>
              <w:top w:val="nil"/>
              <w:left w:val="nil"/>
              <w:bottom w:val="nil"/>
              <w:right w:val="nil"/>
            </w:tcBorders>
            <w:shd w:val="clear" w:color="auto" w:fill="auto"/>
            <w:noWrap/>
            <w:vAlign w:val="bottom"/>
            <w:hideMark/>
          </w:tcPr>
          <w:p w14:paraId="2E0E8DB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0.203</w:t>
            </w:r>
          </w:p>
        </w:tc>
        <w:tc>
          <w:tcPr>
            <w:tcW w:w="945" w:type="dxa"/>
            <w:tcBorders>
              <w:top w:val="nil"/>
              <w:left w:val="nil"/>
              <w:bottom w:val="nil"/>
              <w:right w:val="nil"/>
            </w:tcBorders>
            <w:shd w:val="clear" w:color="auto" w:fill="auto"/>
            <w:noWrap/>
            <w:vAlign w:val="bottom"/>
            <w:hideMark/>
          </w:tcPr>
          <w:p w14:paraId="7F5E9B2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0.301</w:t>
            </w:r>
          </w:p>
        </w:tc>
        <w:tc>
          <w:tcPr>
            <w:tcW w:w="945" w:type="dxa"/>
            <w:tcBorders>
              <w:top w:val="nil"/>
              <w:left w:val="nil"/>
              <w:bottom w:val="nil"/>
              <w:right w:val="nil"/>
            </w:tcBorders>
            <w:shd w:val="clear" w:color="auto" w:fill="auto"/>
            <w:noWrap/>
            <w:vAlign w:val="bottom"/>
            <w:hideMark/>
          </w:tcPr>
          <w:p w14:paraId="6B73684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0.175</w:t>
            </w:r>
          </w:p>
        </w:tc>
        <w:tc>
          <w:tcPr>
            <w:tcW w:w="990" w:type="dxa"/>
            <w:tcBorders>
              <w:top w:val="nil"/>
              <w:left w:val="nil"/>
              <w:bottom w:val="nil"/>
              <w:right w:val="nil"/>
            </w:tcBorders>
            <w:shd w:val="clear" w:color="auto" w:fill="auto"/>
            <w:noWrap/>
            <w:vAlign w:val="bottom"/>
            <w:hideMark/>
          </w:tcPr>
          <w:p w14:paraId="4573894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0.410</w:t>
            </w:r>
          </w:p>
        </w:tc>
        <w:tc>
          <w:tcPr>
            <w:tcW w:w="990" w:type="dxa"/>
            <w:tcBorders>
              <w:top w:val="nil"/>
              <w:left w:val="nil"/>
              <w:bottom w:val="nil"/>
              <w:right w:val="nil"/>
            </w:tcBorders>
            <w:shd w:val="clear" w:color="auto" w:fill="auto"/>
            <w:noWrap/>
            <w:vAlign w:val="bottom"/>
            <w:hideMark/>
          </w:tcPr>
          <w:p w14:paraId="7C65AEB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0.249</w:t>
            </w:r>
          </w:p>
        </w:tc>
        <w:tc>
          <w:tcPr>
            <w:tcW w:w="930" w:type="dxa"/>
            <w:tcBorders>
              <w:top w:val="nil"/>
              <w:left w:val="nil"/>
              <w:bottom w:val="nil"/>
              <w:right w:val="nil"/>
            </w:tcBorders>
            <w:shd w:val="clear" w:color="auto" w:fill="auto"/>
            <w:noWrap/>
            <w:vAlign w:val="bottom"/>
            <w:hideMark/>
          </w:tcPr>
          <w:p w14:paraId="63ECD1D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0.402</w:t>
            </w:r>
          </w:p>
        </w:tc>
        <w:tc>
          <w:tcPr>
            <w:tcW w:w="930" w:type="dxa"/>
            <w:tcBorders>
              <w:top w:val="nil"/>
              <w:left w:val="nil"/>
              <w:bottom w:val="nil"/>
              <w:right w:val="nil"/>
            </w:tcBorders>
            <w:shd w:val="clear" w:color="auto" w:fill="auto"/>
            <w:noWrap/>
            <w:vAlign w:val="bottom"/>
            <w:hideMark/>
          </w:tcPr>
          <w:p w14:paraId="0F39F3E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0.291</w:t>
            </w:r>
          </w:p>
        </w:tc>
      </w:tr>
      <w:tr w:rsidR="002E36F4" w:rsidRPr="00E71F51" w14:paraId="379F6BA9" w14:textId="77777777" w:rsidTr="002E36F4">
        <w:trPr>
          <w:trHeight w:val="300"/>
        </w:trPr>
        <w:tc>
          <w:tcPr>
            <w:tcW w:w="1701" w:type="dxa"/>
            <w:tcBorders>
              <w:top w:val="nil"/>
              <w:left w:val="nil"/>
              <w:bottom w:val="nil"/>
              <w:right w:val="nil"/>
            </w:tcBorders>
            <w:shd w:val="clear" w:color="auto" w:fill="auto"/>
            <w:noWrap/>
            <w:vAlign w:val="bottom"/>
            <w:hideMark/>
          </w:tcPr>
          <w:p w14:paraId="0DA33090"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Italy</w:t>
            </w:r>
          </w:p>
        </w:tc>
        <w:tc>
          <w:tcPr>
            <w:tcW w:w="784" w:type="dxa"/>
            <w:tcBorders>
              <w:top w:val="nil"/>
              <w:left w:val="single" w:sz="4" w:space="0" w:color="000000"/>
              <w:bottom w:val="nil"/>
              <w:right w:val="nil"/>
            </w:tcBorders>
            <w:shd w:val="clear" w:color="auto" w:fill="auto"/>
            <w:noWrap/>
            <w:vAlign w:val="bottom"/>
            <w:hideMark/>
          </w:tcPr>
          <w:p w14:paraId="488AB3A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0.303</w:t>
            </w:r>
          </w:p>
        </w:tc>
        <w:tc>
          <w:tcPr>
            <w:tcW w:w="1005" w:type="dxa"/>
            <w:tcBorders>
              <w:top w:val="nil"/>
              <w:left w:val="nil"/>
              <w:bottom w:val="nil"/>
              <w:right w:val="nil"/>
            </w:tcBorders>
            <w:shd w:val="clear" w:color="auto" w:fill="auto"/>
            <w:noWrap/>
            <w:vAlign w:val="bottom"/>
            <w:hideMark/>
          </w:tcPr>
          <w:p w14:paraId="0C1B792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0.205</w:t>
            </w:r>
          </w:p>
        </w:tc>
        <w:tc>
          <w:tcPr>
            <w:tcW w:w="945" w:type="dxa"/>
            <w:tcBorders>
              <w:top w:val="nil"/>
              <w:left w:val="nil"/>
              <w:bottom w:val="nil"/>
              <w:right w:val="nil"/>
            </w:tcBorders>
            <w:shd w:val="clear" w:color="auto" w:fill="auto"/>
            <w:noWrap/>
            <w:vAlign w:val="bottom"/>
            <w:hideMark/>
          </w:tcPr>
          <w:p w14:paraId="15043C7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45" w:type="dxa"/>
            <w:tcBorders>
              <w:top w:val="nil"/>
              <w:left w:val="nil"/>
              <w:bottom w:val="nil"/>
              <w:right w:val="nil"/>
            </w:tcBorders>
            <w:shd w:val="clear" w:color="auto" w:fill="auto"/>
            <w:noWrap/>
            <w:vAlign w:val="bottom"/>
            <w:hideMark/>
          </w:tcPr>
          <w:p w14:paraId="5E91676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0.192</w:t>
            </w:r>
          </w:p>
        </w:tc>
        <w:tc>
          <w:tcPr>
            <w:tcW w:w="990" w:type="dxa"/>
            <w:tcBorders>
              <w:top w:val="nil"/>
              <w:left w:val="nil"/>
              <w:bottom w:val="nil"/>
              <w:right w:val="nil"/>
            </w:tcBorders>
            <w:shd w:val="clear" w:color="auto" w:fill="auto"/>
            <w:noWrap/>
            <w:vAlign w:val="bottom"/>
            <w:hideMark/>
          </w:tcPr>
          <w:p w14:paraId="0B385B5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0.324</w:t>
            </w:r>
          </w:p>
        </w:tc>
        <w:tc>
          <w:tcPr>
            <w:tcW w:w="990" w:type="dxa"/>
            <w:tcBorders>
              <w:top w:val="nil"/>
              <w:left w:val="nil"/>
              <w:bottom w:val="nil"/>
              <w:right w:val="nil"/>
            </w:tcBorders>
            <w:shd w:val="clear" w:color="auto" w:fill="auto"/>
            <w:noWrap/>
            <w:vAlign w:val="bottom"/>
            <w:hideMark/>
          </w:tcPr>
          <w:p w14:paraId="0C14132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0.247</w:t>
            </w:r>
          </w:p>
        </w:tc>
        <w:tc>
          <w:tcPr>
            <w:tcW w:w="930" w:type="dxa"/>
            <w:tcBorders>
              <w:top w:val="nil"/>
              <w:left w:val="nil"/>
              <w:bottom w:val="nil"/>
              <w:right w:val="nil"/>
            </w:tcBorders>
            <w:shd w:val="clear" w:color="auto" w:fill="auto"/>
            <w:noWrap/>
            <w:vAlign w:val="bottom"/>
            <w:hideMark/>
          </w:tcPr>
          <w:p w14:paraId="792FD27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0.311</w:t>
            </w:r>
          </w:p>
        </w:tc>
        <w:tc>
          <w:tcPr>
            <w:tcW w:w="930" w:type="dxa"/>
            <w:tcBorders>
              <w:top w:val="nil"/>
              <w:left w:val="nil"/>
              <w:bottom w:val="nil"/>
              <w:right w:val="nil"/>
            </w:tcBorders>
            <w:shd w:val="clear" w:color="auto" w:fill="auto"/>
            <w:noWrap/>
            <w:vAlign w:val="bottom"/>
            <w:hideMark/>
          </w:tcPr>
          <w:p w14:paraId="3AAA703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0.276</w:t>
            </w:r>
          </w:p>
        </w:tc>
      </w:tr>
      <w:tr w:rsidR="002E36F4" w:rsidRPr="00E71F51" w14:paraId="1DAF2E9E" w14:textId="77777777" w:rsidTr="002E36F4">
        <w:trPr>
          <w:trHeight w:val="300"/>
        </w:trPr>
        <w:tc>
          <w:tcPr>
            <w:tcW w:w="1701" w:type="dxa"/>
            <w:tcBorders>
              <w:top w:val="nil"/>
              <w:left w:val="nil"/>
              <w:bottom w:val="nil"/>
              <w:right w:val="nil"/>
            </w:tcBorders>
            <w:shd w:val="clear" w:color="auto" w:fill="auto"/>
            <w:noWrap/>
            <w:vAlign w:val="bottom"/>
            <w:hideMark/>
          </w:tcPr>
          <w:p w14:paraId="79F1F40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Portugal</w:t>
            </w:r>
          </w:p>
        </w:tc>
        <w:tc>
          <w:tcPr>
            <w:tcW w:w="784" w:type="dxa"/>
            <w:tcBorders>
              <w:top w:val="nil"/>
              <w:left w:val="single" w:sz="4" w:space="0" w:color="000000"/>
              <w:bottom w:val="nil"/>
              <w:right w:val="nil"/>
            </w:tcBorders>
            <w:shd w:val="clear" w:color="auto" w:fill="auto"/>
            <w:noWrap/>
            <w:vAlign w:val="bottom"/>
            <w:hideMark/>
          </w:tcPr>
          <w:p w14:paraId="522BB53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0.333</w:t>
            </w:r>
          </w:p>
        </w:tc>
        <w:tc>
          <w:tcPr>
            <w:tcW w:w="1005" w:type="dxa"/>
            <w:tcBorders>
              <w:top w:val="nil"/>
              <w:left w:val="nil"/>
              <w:bottom w:val="nil"/>
              <w:right w:val="nil"/>
            </w:tcBorders>
            <w:shd w:val="clear" w:color="auto" w:fill="auto"/>
            <w:noWrap/>
            <w:vAlign w:val="bottom"/>
            <w:hideMark/>
          </w:tcPr>
          <w:p w14:paraId="71D4D95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0.171</w:t>
            </w:r>
          </w:p>
        </w:tc>
        <w:tc>
          <w:tcPr>
            <w:tcW w:w="945" w:type="dxa"/>
            <w:tcBorders>
              <w:top w:val="nil"/>
              <w:left w:val="nil"/>
              <w:bottom w:val="nil"/>
              <w:right w:val="nil"/>
            </w:tcBorders>
            <w:shd w:val="clear" w:color="auto" w:fill="auto"/>
            <w:noWrap/>
            <w:vAlign w:val="bottom"/>
            <w:hideMark/>
          </w:tcPr>
          <w:p w14:paraId="0DA4072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0.288</w:t>
            </w:r>
          </w:p>
        </w:tc>
        <w:tc>
          <w:tcPr>
            <w:tcW w:w="945" w:type="dxa"/>
            <w:tcBorders>
              <w:top w:val="nil"/>
              <w:left w:val="nil"/>
              <w:bottom w:val="nil"/>
              <w:right w:val="nil"/>
            </w:tcBorders>
            <w:shd w:val="clear" w:color="auto" w:fill="auto"/>
            <w:noWrap/>
            <w:vAlign w:val="bottom"/>
            <w:hideMark/>
          </w:tcPr>
          <w:p w14:paraId="68B31D8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990" w:type="dxa"/>
            <w:tcBorders>
              <w:top w:val="nil"/>
              <w:left w:val="nil"/>
              <w:bottom w:val="nil"/>
              <w:right w:val="nil"/>
            </w:tcBorders>
            <w:shd w:val="clear" w:color="auto" w:fill="auto"/>
            <w:noWrap/>
            <w:vAlign w:val="bottom"/>
            <w:hideMark/>
          </w:tcPr>
          <w:p w14:paraId="3A80FDB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0.332</w:t>
            </w:r>
          </w:p>
        </w:tc>
        <w:tc>
          <w:tcPr>
            <w:tcW w:w="990" w:type="dxa"/>
            <w:tcBorders>
              <w:top w:val="nil"/>
              <w:left w:val="nil"/>
              <w:bottom w:val="nil"/>
              <w:right w:val="nil"/>
            </w:tcBorders>
            <w:shd w:val="clear" w:color="auto" w:fill="auto"/>
            <w:noWrap/>
            <w:vAlign w:val="bottom"/>
            <w:hideMark/>
          </w:tcPr>
          <w:p w14:paraId="0192335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0.163</w:t>
            </w:r>
          </w:p>
        </w:tc>
        <w:tc>
          <w:tcPr>
            <w:tcW w:w="930" w:type="dxa"/>
            <w:tcBorders>
              <w:top w:val="nil"/>
              <w:left w:val="nil"/>
              <w:bottom w:val="nil"/>
              <w:right w:val="nil"/>
            </w:tcBorders>
            <w:shd w:val="clear" w:color="auto" w:fill="auto"/>
            <w:noWrap/>
            <w:vAlign w:val="bottom"/>
            <w:hideMark/>
          </w:tcPr>
          <w:p w14:paraId="60C9677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0.374</w:t>
            </w:r>
          </w:p>
        </w:tc>
        <w:tc>
          <w:tcPr>
            <w:tcW w:w="930" w:type="dxa"/>
            <w:tcBorders>
              <w:top w:val="nil"/>
              <w:left w:val="nil"/>
              <w:bottom w:val="nil"/>
              <w:right w:val="nil"/>
            </w:tcBorders>
            <w:shd w:val="clear" w:color="auto" w:fill="auto"/>
            <w:noWrap/>
            <w:vAlign w:val="bottom"/>
            <w:hideMark/>
          </w:tcPr>
          <w:p w14:paraId="2993945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0.258</w:t>
            </w:r>
          </w:p>
        </w:tc>
      </w:tr>
      <w:tr w:rsidR="002E36F4" w:rsidRPr="00E71F51" w14:paraId="4224A895" w14:textId="77777777" w:rsidTr="002E36F4">
        <w:trPr>
          <w:trHeight w:val="300"/>
        </w:trPr>
        <w:tc>
          <w:tcPr>
            <w:tcW w:w="1701" w:type="dxa"/>
            <w:tcBorders>
              <w:top w:val="nil"/>
              <w:left w:val="nil"/>
              <w:bottom w:val="nil"/>
              <w:right w:val="nil"/>
            </w:tcBorders>
            <w:shd w:val="clear" w:color="auto" w:fill="auto"/>
            <w:noWrap/>
            <w:vAlign w:val="bottom"/>
            <w:hideMark/>
          </w:tcPr>
          <w:p w14:paraId="649C28C8"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Ireland</w:t>
            </w:r>
          </w:p>
        </w:tc>
        <w:tc>
          <w:tcPr>
            <w:tcW w:w="784" w:type="dxa"/>
            <w:tcBorders>
              <w:top w:val="nil"/>
              <w:left w:val="single" w:sz="4" w:space="0" w:color="000000"/>
              <w:bottom w:val="nil"/>
              <w:right w:val="nil"/>
            </w:tcBorders>
            <w:shd w:val="clear" w:color="auto" w:fill="auto"/>
            <w:noWrap/>
            <w:vAlign w:val="bottom"/>
            <w:hideMark/>
          </w:tcPr>
          <w:p w14:paraId="55D5622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1005" w:type="dxa"/>
            <w:tcBorders>
              <w:top w:val="nil"/>
              <w:left w:val="nil"/>
              <w:bottom w:val="nil"/>
              <w:right w:val="nil"/>
            </w:tcBorders>
            <w:shd w:val="clear" w:color="auto" w:fill="auto"/>
            <w:noWrap/>
            <w:vAlign w:val="bottom"/>
            <w:hideMark/>
          </w:tcPr>
          <w:p w14:paraId="7622BE9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0.155</w:t>
            </w:r>
          </w:p>
        </w:tc>
        <w:tc>
          <w:tcPr>
            <w:tcW w:w="945" w:type="dxa"/>
            <w:tcBorders>
              <w:top w:val="nil"/>
              <w:left w:val="nil"/>
              <w:bottom w:val="nil"/>
              <w:right w:val="nil"/>
            </w:tcBorders>
            <w:shd w:val="clear" w:color="auto" w:fill="auto"/>
            <w:noWrap/>
            <w:vAlign w:val="bottom"/>
            <w:hideMark/>
          </w:tcPr>
          <w:p w14:paraId="2DF78E7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0.355</w:t>
            </w:r>
          </w:p>
        </w:tc>
        <w:tc>
          <w:tcPr>
            <w:tcW w:w="945" w:type="dxa"/>
            <w:tcBorders>
              <w:top w:val="nil"/>
              <w:left w:val="nil"/>
              <w:bottom w:val="nil"/>
              <w:right w:val="nil"/>
            </w:tcBorders>
            <w:shd w:val="clear" w:color="auto" w:fill="auto"/>
            <w:noWrap/>
            <w:vAlign w:val="bottom"/>
            <w:hideMark/>
          </w:tcPr>
          <w:p w14:paraId="0D202CD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0.166</w:t>
            </w:r>
          </w:p>
        </w:tc>
        <w:tc>
          <w:tcPr>
            <w:tcW w:w="990" w:type="dxa"/>
            <w:tcBorders>
              <w:top w:val="nil"/>
              <w:left w:val="nil"/>
              <w:bottom w:val="nil"/>
              <w:right w:val="nil"/>
            </w:tcBorders>
            <w:shd w:val="clear" w:color="auto" w:fill="auto"/>
            <w:noWrap/>
            <w:vAlign w:val="bottom"/>
            <w:hideMark/>
          </w:tcPr>
          <w:p w14:paraId="2664F8E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0.201</w:t>
            </w:r>
          </w:p>
        </w:tc>
        <w:tc>
          <w:tcPr>
            <w:tcW w:w="990" w:type="dxa"/>
            <w:tcBorders>
              <w:top w:val="nil"/>
              <w:left w:val="nil"/>
              <w:bottom w:val="nil"/>
              <w:right w:val="nil"/>
            </w:tcBorders>
            <w:shd w:val="clear" w:color="auto" w:fill="auto"/>
            <w:noWrap/>
            <w:vAlign w:val="bottom"/>
            <w:hideMark/>
          </w:tcPr>
          <w:p w14:paraId="0AAD12E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0.169</w:t>
            </w:r>
          </w:p>
        </w:tc>
        <w:tc>
          <w:tcPr>
            <w:tcW w:w="930" w:type="dxa"/>
            <w:tcBorders>
              <w:top w:val="nil"/>
              <w:left w:val="nil"/>
              <w:bottom w:val="nil"/>
              <w:right w:val="nil"/>
            </w:tcBorders>
            <w:shd w:val="clear" w:color="auto" w:fill="auto"/>
            <w:noWrap/>
            <w:vAlign w:val="bottom"/>
            <w:hideMark/>
          </w:tcPr>
          <w:p w14:paraId="2CBBEE9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0.423</w:t>
            </w:r>
          </w:p>
        </w:tc>
        <w:tc>
          <w:tcPr>
            <w:tcW w:w="930" w:type="dxa"/>
            <w:tcBorders>
              <w:top w:val="nil"/>
              <w:left w:val="nil"/>
              <w:bottom w:val="nil"/>
              <w:right w:val="nil"/>
            </w:tcBorders>
            <w:shd w:val="clear" w:color="auto" w:fill="auto"/>
            <w:noWrap/>
            <w:vAlign w:val="bottom"/>
            <w:hideMark/>
          </w:tcPr>
          <w:p w14:paraId="40BD885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0.305</w:t>
            </w:r>
          </w:p>
        </w:tc>
      </w:tr>
      <w:tr w:rsidR="002E36F4" w:rsidRPr="00E71F51" w14:paraId="4F9599A9" w14:textId="77777777" w:rsidTr="002E36F4">
        <w:trPr>
          <w:trHeight w:val="300"/>
        </w:trPr>
        <w:tc>
          <w:tcPr>
            <w:tcW w:w="1701" w:type="dxa"/>
            <w:tcBorders>
              <w:top w:val="nil"/>
              <w:left w:val="nil"/>
              <w:bottom w:val="nil"/>
              <w:right w:val="nil"/>
            </w:tcBorders>
            <w:shd w:val="clear" w:color="auto" w:fill="auto"/>
            <w:noWrap/>
            <w:vAlign w:val="bottom"/>
            <w:hideMark/>
          </w:tcPr>
          <w:p w14:paraId="13642556"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Slovakia</w:t>
            </w:r>
          </w:p>
        </w:tc>
        <w:tc>
          <w:tcPr>
            <w:tcW w:w="784" w:type="dxa"/>
            <w:tcBorders>
              <w:top w:val="nil"/>
              <w:left w:val="single" w:sz="4" w:space="0" w:color="000000"/>
              <w:bottom w:val="nil"/>
              <w:right w:val="nil"/>
            </w:tcBorders>
            <w:shd w:val="clear" w:color="auto" w:fill="auto"/>
            <w:noWrap/>
            <w:vAlign w:val="bottom"/>
            <w:hideMark/>
          </w:tcPr>
          <w:p w14:paraId="03F9197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0.113</w:t>
            </w:r>
          </w:p>
        </w:tc>
        <w:tc>
          <w:tcPr>
            <w:tcW w:w="1005" w:type="dxa"/>
            <w:tcBorders>
              <w:top w:val="nil"/>
              <w:left w:val="nil"/>
              <w:bottom w:val="nil"/>
              <w:right w:val="nil"/>
            </w:tcBorders>
            <w:shd w:val="clear" w:color="auto" w:fill="auto"/>
            <w:noWrap/>
            <w:vAlign w:val="bottom"/>
            <w:hideMark/>
          </w:tcPr>
          <w:p w14:paraId="065330D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45" w:type="dxa"/>
            <w:tcBorders>
              <w:top w:val="nil"/>
              <w:left w:val="nil"/>
              <w:bottom w:val="nil"/>
              <w:right w:val="nil"/>
            </w:tcBorders>
            <w:shd w:val="clear" w:color="auto" w:fill="auto"/>
            <w:noWrap/>
            <w:vAlign w:val="bottom"/>
            <w:hideMark/>
          </w:tcPr>
          <w:p w14:paraId="40867C6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945" w:type="dxa"/>
            <w:tcBorders>
              <w:top w:val="nil"/>
              <w:left w:val="nil"/>
              <w:bottom w:val="nil"/>
              <w:right w:val="nil"/>
            </w:tcBorders>
            <w:shd w:val="clear" w:color="auto" w:fill="auto"/>
            <w:noWrap/>
            <w:vAlign w:val="bottom"/>
            <w:hideMark/>
          </w:tcPr>
          <w:p w14:paraId="0260624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0.201</w:t>
            </w:r>
          </w:p>
        </w:tc>
        <w:tc>
          <w:tcPr>
            <w:tcW w:w="990" w:type="dxa"/>
            <w:tcBorders>
              <w:top w:val="nil"/>
              <w:left w:val="nil"/>
              <w:bottom w:val="nil"/>
              <w:right w:val="nil"/>
            </w:tcBorders>
            <w:shd w:val="clear" w:color="auto" w:fill="auto"/>
            <w:noWrap/>
            <w:vAlign w:val="bottom"/>
            <w:hideMark/>
          </w:tcPr>
          <w:p w14:paraId="46A6065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0.011</w:t>
            </w:r>
          </w:p>
        </w:tc>
        <w:tc>
          <w:tcPr>
            <w:tcW w:w="990" w:type="dxa"/>
            <w:tcBorders>
              <w:top w:val="nil"/>
              <w:left w:val="nil"/>
              <w:bottom w:val="nil"/>
              <w:right w:val="nil"/>
            </w:tcBorders>
            <w:shd w:val="clear" w:color="auto" w:fill="auto"/>
            <w:noWrap/>
            <w:vAlign w:val="bottom"/>
            <w:hideMark/>
          </w:tcPr>
          <w:p w14:paraId="6A4F2B2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0.204</w:t>
            </w:r>
          </w:p>
        </w:tc>
        <w:tc>
          <w:tcPr>
            <w:tcW w:w="930" w:type="dxa"/>
            <w:tcBorders>
              <w:top w:val="nil"/>
              <w:left w:val="nil"/>
              <w:bottom w:val="nil"/>
              <w:right w:val="nil"/>
            </w:tcBorders>
            <w:shd w:val="clear" w:color="auto" w:fill="auto"/>
            <w:noWrap/>
            <w:vAlign w:val="bottom"/>
            <w:hideMark/>
          </w:tcPr>
          <w:p w14:paraId="7A3844D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0.254</w:t>
            </w:r>
          </w:p>
        </w:tc>
        <w:tc>
          <w:tcPr>
            <w:tcW w:w="930" w:type="dxa"/>
            <w:tcBorders>
              <w:top w:val="nil"/>
              <w:left w:val="nil"/>
              <w:bottom w:val="nil"/>
              <w:right w:val="nil"/>
            </w:tcBorders>
            <w:shd w:val="clear" w:color="auto" w:fill="auto"/>
            <w:noWrap/>
            <w:vAlign w:val="bottom"/>
            <w:hideMark/>
          </w:tcPr>
          <w:p w14:paraId="5BB5269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0.296</w:t>
            </w:r>
          </w:p>
        </w:tc>
      </w:tr>
      <w:tr w:rsidR="002E36F4" w:rsidRPr="00E71F51" w14:paraId="23D22668" w14:textId="77777777" w:rsidTr="002E36F4">
        <w:trPr>
          <w:trHeight w:val="300"/>
        </w:trPr>
        <w:tc>
          <w:tcPr>
            <w:tcW w:w="1701" w:type="dxa"/>
            <w:tcBorders>
              <w:top w:val="nil"/>
              <w:left w:val="nil"/>
              <w:bottom w:val="nil"/>
              <w:right w:val="nil"/>
            </w:tcBorders>
            <w:shd w:val="clear" w:color="auto" w:fill="auto"/>
            <w:noWrap/>
            <w:vAlign w:val="bottom"/>
            <w:hideMark/>
          </w:tcPr>
          <w:p w14:paraId="3934D471"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Latvia</w:t>
            </w:r>
          </w:p>
        </w:tc>
        <w:tc>
          <w:tcPr>
            <w:tcW w:w="784" w:type="dxa"/>
            <w:tcBorders>
              <w:top w:val="nil"/>
              <w:left w:val="single" w:sz="4" w:space="0" w:color="000000"/>
              <w:bottom w:val="nil"/>
              <w:right w:val="nil"/>
            </w:tcBorders>
            <w:shd w:val="clear" w:color="auto" w:fill="auto"/>
            <w:noWrap/>
            <w:vAlign w:val="bottom"/>
            <w:hideMark/>
          </w:tcPr>
          <w:p w14:paraId="3AC6CA0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0.111</w:t>
            </w:r>
          </w:p>
        </w:tc>
        <w:tc>
          <w:tcPr>
            <w:tcW w:w="1005" w:type="dxa"/>
            <w:tcBorders>
              <w:top w:val="nil"/>
              <w:left w:val="nil"/>
              <w:bottom w:val="nil"/>
              <w:right w:val="nil"/>
            </w:tcBorders>
            <w:shd w:val="clear" w:color="auto" w:fill="auto"/>
            <w:noWrap/>
            <w:vAlign w:val="bottom"/>
            <w:hideMark/>
          </w:tcPr>
          <w:p w14:paraId="7741DD6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-0.013</w:t>
            </w:r>
          </w:p>
        </w:tc>
        <w:tc>
          <w:tcPr>
            <w:tcW w:w="945" w:type="dxa"/>
            <w:tcBorders>
              <w:top w:val="nil"/>
              <w:left w:val="nil"/>
              <w:bottom w:val="nil"/>
              <w:right w:val="nil"/>
            </w:tcBorders>
            <w:shd w:val="clear" w:color="auto" w:fill="auto"/>
            <w:noWrap/>
            <w:vAlign w:val="bottom"/>
            <w:hideMark/>
          </w:tcPr>
          <w:p w14:paraId="34D8080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45" w:type="dxa"/>
            <w:tcBorders>
              <w:top w:val="nil"/>
              <w:left w:val="nil"/>
              <w:bottom w:val="nil"/>
              <w:right w:val="nil"/>
            </w:tcBorders>
            <w:shd w:val="clear" w:color="auto" w:fill="auto"/>
            <w:noWrap/>
            <w:vAlign w:val="bottom"/>
            <w:hideMark/>
          </w:tcPr>
          <w:p w14:paraId="5EB9746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0.242</w:t>
            </w:r>
          </w:p>
        </w:tc>
        <w:tc>
          <w:tcPr>
            <w:tcW w:w="990" w:type="dxa"/>
            <w:tcBorders>
              <w:top w:val="nil"/>
              <w:left w:val="nil"/>
              <w:bottom w:val="nil"/>
              <w:right w:val="nil"/>
            </w:tcBorders>
            <w:shd w:val="clear" w:color="auto" w:fill="auto"/>
            <w:noWrap/>
            <w:vAlign w:val="bottom"/>
            <w:hideMark/>
          </w:tcPr>
          <w:p w14:paraId="0BB438B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0.177</w:t>
            </w:r>
          </w:p>
        </w:tc>
        <w:tc>
          <w:tcPr>
            <w:tcW w:w="990" w:type="dxa"/>
            <w:tcBorders>
              <w:top w:val="nil"/>
              <w:left w:val="nil"/>
              <w:bottom w:val="nil"/>
              <w:right w:val="nil"/>
            </w:tcBorders>
            <w:shd w:val="clear" w:color="auto" w:fill="auto"/>
            <w:noWrap/>
            <w:vAlign w:val="bottom"/>
            <w:hideMark/>
          </w:tcPr>
          <w:p w14:paraId="1BEF8F8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-0.114</w:t>
            </w:r>
          </w:p>
        </w:tc>
        <w:tc>
          <w:tcPr>
            <w:tcW w:w="930" w:type="dxa"/>
            <w:tcBorders>
              <w:top w:val="nil"/>
              <w:left w:val="nil"/>
              <w:bottom w:val="nil"/>
              <w:right w:val="nil"/>
            </w:tcBorders>
            <w:shd w:val="clear" w:color="auto" w:fill="auto"/>
            <w:noWrap/>
            <w:vAlign w:val="bottom"/>
            <w:hideMark/>
          </w:tcPr>
          <w:p w14:paraId="506214D8"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0.332</w:t>
            </w:r>
          </w:p>
        </w:tc>
        <w:tc>
          <w:tcPr>
            <w:tcW w:w="930" w:type="dxa"/>
            <w:tcBorders>
              <w:top w:val="nil"/>
              <w:left w:val="nil"/>
              <w:bottom w:val="nil"/>
              <w:right w:val="nil"/>
            </w:tcBorders>
            <w:shd w:val="clear" w:color="auto" w:fill="auto"/>
            <w:noWrap/>
            <w:vAlign w:val="bottom"/>
            <w:hideMark/>
          </w:tcPr>
          <w:p w14:paraId="5DC6846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0.286</w:t>
            </w:r>
          </w:p>
        </w:tc>
      </w:tr>
      <w:tr w:rsidR="002E36F4" w:rsidRPr="00E71F51" w14:paraId="07D38BDA" w14:textId="77777777" w:rsidTr="002E36F4">
        <w:trPr>
          <w:trHeight w:val="300"/>
        </w:trPr>
        <w:tc>
          <w:tcPr>
            <w:tcW w:w="1701" w:type="dxa"/>
            <w:tcBorders>
              <w:top w:val="nil"/>
              <w:left w:val="nil"/>
              <w:bottom w:val="nil"/>
              <w:right w:val="nil"/>
            </w:tcBorders>
            <w:shd w:val="clear" w:color="auto" w:fill="auto"/>
            <w:noWrap/>
            <w:vAlign w:val="bottom"/>
            <w:hideMark/>
          </w:tcPr>
          <w:p w14:paraId="50182618"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New Zealand</w:t>
            </w:r>
          </w:p>
        </w:tc>
        <w:tc>
          <w:tcPr>
            <w:tcW w:w="784" w:type="dxa"/>
            <w:tcBorders>
              <w:top w:val="nil"/>
              <w:left w:val="single" w:sz="4" w:space="0" w:color="000000"/>
              <w:bottom w:val="nil"/>
              <w:right w:val="nil"/>
            </w:tcBorders>
            <w:shd w:val="clear" w:color="auto" w:fill="auto"/>
            <w:noWrap/>
            <w:vAlign w:val="bottom"/>
            <w:hideMark/>
          </w:tcPr>
          <w:p w14:paraId="497A370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1005" w:type="dxa"/>
            <w:tcBorders>
              <w:top w:val="nil"/>
              <w:left w:val="nil"/>
              <w:bottom w:val="nil"/>
              <w:right w:val="nil"/>
            </w:tcBorders>
            <w:shd w:val="clear" w:color="auto" w:fill="auto"/>
            <w:noWrap/>
            <w:vAlign w:val="bottom"/>
            <w:hideMark/>
          </w:tcPr>
          <w:p w14:paraId="709E700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0.238</w:t>
            </w:r>
          </w:p>
        </w:tc>
        <w:tc>
          <w:tcPr>
            <w:tcW w:w="945" w:type="dxa"/>
            <w:tcBorders>
              <w:top w:val="nil"/>
              <w:left w:val="nil"/>
              <w:bottom w:val="nil"/>
              <w:right w:val="nil"/>
            </w:tcBorders>
            <w:shd w:val="clear" w:color="auto" w:fill="auto"/>
            <w:noWrap/>
            <w:vAlign w:val="bottom"/>
            <w:hideMark/>
          </w:tcPr>
          <w:p w14:paraId="093D480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0.215</w:t>
            </w:r>
          </w:p>
        </w:tc>
        <w:tc>
          <w:tcPr>
            <w:tcW w:w="945" w:type="dxa"/>
            <w:tcBorders>
              <w:top w:val="nil"/>
              <w:left w:val="nil"/>
              <w:bottom w:val="nil"/>
              <w:right w:val="nil"/>
            </w:tcBorders>
            <w:shd w:val="clear" w:color="auto" w:fill="auto"/>
            <w:noWrap/>
            <w:vAlign w:val="bottom"/>
            <w:hideMark/>
          </w:tcPr>
          <w:p w14:paraId="0F016CC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0.228</w:t>
            </w:r>
          </w:p>
        </w:tc>
        <w:tc>
          <w:tcPr>
            <w:tcW w:w="990" w:type="dxa"/>
            <w:tcBorders>
              <w:top w:val="nil"/>
              <w:left w:val="nil"/>
              <w:bottom w:val="nil"/>
              <w:right w:val="nil"/>
            </w:tcBorders>
            <w:shd w:val="clear" w:color="auto" w:fill="auto"/>
            <w:noWrap/>
            <w:vAlign w:val="bottom"/>
            <w:hideMark/>
          </w:tcPr>
          <w:p w14:paraId="44B7745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0.198</w:t>
            </w:r>
          </w:p>
        </w:tc>
        <w:tc>
          <w:tcPr>
            <w:tcW w:w="990" w:type="dxa"/>
            <w:tcBorders>
              <w:top w:val="nil"/>
              <w:left w:val="nil"/>
              <w:bottom w:val="nil"/>
              <w:right w:val="nil"/>
            </w:tcBorders>
            <w:shd w:val="clear" w:color="auto" w:fill="auto"/>
            <w:noWrap/>
            <w:vAlign w:val="bottom"/>
            <w:hideMark/>
          </w:tcPr>
          <w:p w14:paraId="4CF6600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0.357</w:t>
            </w:r>
          </w:p>
        </w:tc>
        <w:tc>
          <w:tcPr>
            <w:tcW w:w="930" w:type="dxa"/>
            <w:tcBorders>
              <w:top w:val="nil"/>
              <w:left w:val="nil"/>
              <w:bottom w:val="nil"/>
              <w:right w:val="nil"/>
            </w:tcBorders>
            <w:shd w:val="clear" w:color="auto" w:fill="auto"/>
            <w:noWrap/>
            <w:vAlign w:val="bottom"/>
            <w:hideMark/>
          </w:tcPr>
          <w:p w14:paraId="22CFD30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0.320</w:t>
            </w:r>
          </w:p>
        </w:tc>
        <w:tc>
          <w:tcPr>
            <w:tcW w:w="930" w:type="dxa"/>
            <w:tcBorders>
              <w:top w:val="nil"/>
              <w:left w:val="nil"/>
              <w:bottom w:val="nil"/>
              <w:right w:val="nil"/>
            </w:tcBorders>
            <w:shd w:val="clear" w:color="auto" w:fill="auto"/>
            <w:noWrap/>
            <w:vAlign w:val="bottom"/>
            <w:hideMark/>
          </w:tcPr>
          <w:p w14:paraId="19DE7FA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0.302</w:t>
            </w:r>
          </w:p>
        </w:tc>
      </w:tr>
      <w:tr w:rsidR="002E36F4" w:rsidRPr="00E71F51" w14:paraId="49CAE259" w14:textId="77777777" w:rsidTr="002E36F4">
        <w:trPr>
          <w:trHeight w:val="300"/>
        </w:trPr>
        <w:tc>
          <w:tcPr>
            <w:tcW w:w="1701" w:type="dxa"/>
            <w:tcBorders>
              <w:top w:val="nil"/>
              <w:left w:val="nil"/>
              <w:bottom w:val="nil"/>
              <w:right w:val="nil"/>
            </w:tcBorders>
            <w:shd w:val="clear" w:color="auto" w:fill="auto"/>
            <w:noWrap/>
            <w:vAlign w:val="bottom"/>
            <w:hideMark/>
          </w:tcPr>
          <w:p w14:paraId="59A8D26E"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Denmark</w:t>
            </w:r>
          </w:p>
        </w:tc>
        <w:tc>
          <w:tcPr>
            <w:tcW w:w="784" w:type="dxa"/>
            <w:tcBorders>
              <w:top w:val="nil"/>
              <w:left w:val="single" w:sz="4" w:space="0" w:color="000000"/>
              <w:bottom w:val="nil"/>
              <w:right w:val="nil"/>
            </w:tcBorders>
            <w:shd w:val="clear" w:color="auto" w:fill="auto"/>
            <w:noWrap/>
            <w:vAlign w:val="bottom"/>
            <w:hideMark/>
          </w:tcPr>
          <w:p w14:paraId="3C9DB48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0.064</w:t>
            </w:r>
          </w:p>
        </w:tc>
        <w:tc>
          <w:tcPr>
            <w:tcW w:w="1005" w:type="dxa"/>
            <w:tcBorders>
              <w:top w:val="nil"/>
              <w:left w:val="nil"/>
              <w:bottom w:val="nil"/>
              <w:right w:val="nil"/>
            </w:tcBorders>
            <w:shd w:val="clear" w:color="auto" w:fill="auto"/>
            <w:noWrap/>
            <w:vAlign w:val="bottom"/>
            <w:hideMark/>
          </w:tcPr>
          <w:p w14:paraId="0924895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0.113</w:t>
            </w:r>
          </w:p>
        </w:tc>
        <w:tc>
          <w:tcPr>
            <w:tcW w:w="945" w:type="dxa"/>
            <w:tcBorders>
              <w:top w:val="nil"/>
              <w:left w:val="nil"/>
              <w:bottom w:val="nil"/>
              <w:right w:val="nil"/>
            </w:tcBorders>
            <w:shd w:val="clear" w:color="auto" w:fill="auto"/>
            <w:noWrap/>
            <w:vAlign w:val="bottom"/>
            <w:hideMark/>
          </w:tcPr>
          <w:p w14:paraId="59B4F18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0.215</w:t>
            </w:r>
          </w:p>
        </w:tc>
        <w:tc>
          <w:tcPr>
            <w:tcW w:w="945" w:type="dxa"/>
            <w:tcBorders>
              <w:top w:val="nil"/>
              <w:left w:val="nil"/>
              <w:bottom w:val="nil"/>
              <w:right w:val="nil"/>
            </w:tcBorders>
            <w:shd w:val="clear" w:color="auto" w:fill="auto"/>
            <w:noWrap/>
            <w:vAlign w:val="bottom"/>
            <w:hideMark/>
          </w:tcPr>
          <w:p w14:paraId="0DA34AC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0.250</w:t>
            </w:r>
          </w:p>
        </w:tc>
        <w:tc>
          <w:tcPr>
            <w:tcW w:w="990" w:type="dxa"/>
            <w:tcBorders>
              <w:top w:val="nil"/>
              <w:left w:val="nil"/>
              <w:bottom w:val="nil"/>
              <w:right w:val="nil"/>
            </w:tcBorders>
            <w:shd w:val="clear" w:color="auto" w:fill="auto"/>
            <w:noWrap/>
            <w:vAlign w:val="bottom"/>
            <w:hideMark/>
          </w:tcPr>
          <w:p w14:paraId="4C78494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0.090</w:t>
            </w:r>
          </w:p>
        </w:tc>
        <w:tc>
          <w:tcPr>
            <w:tcW w:w="990" w:type="dxa"/>
            <w:tcBorders>
              <w:top w:val="nil"/>
              <w:left w:val="nil"/>
              <w:bottom w:val="nil"/>
              <w:right w:val="nil"/>
            </w:tcBorders>
            <w:shd w:val="clear" w:color="auto" w:fill="auto"/>
            <w:noWrap/>
            <w:vAlign w:val="bottom"/>
            <w:hideMark/>
          </w:tcPr>
          <w:p w14:paraId="3D9FD6E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30" w:type="dxa"/>
            <w:tcBorders>
              <w:top w:val="nil"/>
              <w:left w:val="nil"/>
              <w:bottom w:val="nil"/>
              <w:right w:val="nil"/>
            </w:tcBorders>
            <w:shd w:val="clear" w:color="auto" w:fill="auto"/>
            <w:noWrap/>
            <w:vAlign w:val="bottom"/>
            <w:hideMark/>
          </w:tcPr>
          <w:p w14:paraId="38031E0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30" w:type="dxa"/>
            <w:tcBorders>
              <w:top w:val="nil"/>
              <w:left w:val="nil"/>
              <w:bottom w:val="nil"/>
              <w:right w:val="nil"/>
            </w:tcBorders>
            <w:shd w:val="clear" w:color="auto" w:fill="auto"/>
            <w:noWrap/>
            <w:vAlign w:val="bottom"/>
            <w:hideMark/>
          </w:tcPr>
          <w:p w14:paraId="6AA4A7E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0.301</w:t>
            </w:r>
          </w:p>
        </w:tc>
      </w:tr>
      <w:tr w:rsidR="002E36F4" w:rsidRPr="00E71F51" w14:paraId="5C99B71C" w14:textId="77777777" w:rsidTr="002E36F4">
        <w:trPr>
          <w:trHeight w:val="300"/>
        </w:trPr>
        <w:tc>
          <w:tcPr>
            <w:tcW w:w="1701" w:type="dxa"/>
            <w:tcBorders>
              <w:top w:val="nil"/>
              <w:left w:val="nil"/>
              <w:bottom w:val="nil"/>
              <w:right w:val="nil"/>
            </w:tcBorders>
            <w:shd w:val="clear" w:color="auto" w:fill="auto"/>
            <w:noWrap/>
            <w:vAlign w:val="bottom"/>
            <w:hideMark/>
          </w:tcPr>
          <w:p w14:paraId="075A537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Poland</w:t>
            </w:r>
          </w:p>
        </w:tc>
        <w:tc>
          <w:tcPr>
            <w:tcW w:w="784" w:type="dxa"/>
            <w:tcBorders>
              <w:top w:val="nil"/>
              <w:left w:val="single" w:sz="4" w:space="0" w:color="000000"/>
              <w:bottom w:val="nil"/>
              <w:right w:val="nil"/>
            </w:tcBorders>
            <w:shd w:val="clear" w:color="auto" w:fill="auto"/>
            <w:noWrap/>
            <w:vAlign w:val="bottom"/>
            <w:hideMark/>
          </w:tcPr>
          <w:p w14:paraId="2F40BB9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0.110</w:t>
            </w:r>
          </w:p>
        </w:tc>
        <w:tc>
          <w:tcPr>
            <w:tcW w:w="1005" w:type="dxa"/>
            <w:tcBorders>
              <w:top w:val="nil"/>
              <w:left w:val="nil"/>
              <w:bottom w:val="nil"/>
              <w:right w:val="nil"/>
            </w:tcBorders>
            <w:shd w:val="clear" w:color="auto" w:fill="auto"/>
            <w:noWrap/>
            <w:vAlign w:val="bottom"/>
            <w:hideMark/>
          </w:tcPr>
          <w:p w14:paraId="616A8FD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14:paraId="501DE79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0.253</w:t>
            </w:r>
          </w:p>
        </w:tc>
        <w:tc>
          <w:tcPr>
            <w:tcW w:w="945" w:type="dxa"/>
            <w:tcBorders>
              <w:top w:val="nil"/>
              <w:left w:val="nil"/>
              <w:bottom w:val="nil"/>
              <w:right w:val="nil"/>
            </w:tcBorders>
            <w:shd w:val="clear" w:color="auto" w:fill="auto"/>
            <w:noWrap/>
            <w:vAlign w:val="bottom"/>
            <w:hideMark/>
          </w:tcPr>
          <w:p w14:paraId="264AE26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990" w:type="dxa"/>
            <w:tcBorders>
              <w:top w:val="nil"/>
              <w:left w:val="nil"/>
              <w:bottom w:val="nil"/>
              <w:right w:val="nil"/>
            </w:tcBorders>
            <w:shd w:val="clear" w:color="auto" w:fill="auto"/>
            <w:noWrap/>
            <w:vAlign w:val="bottom"/>
            <w:hideMark/>
          </w:tcPr>
          <w:p w14:paraId="21DB582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0.078</w:t>
            </w:r>
          </w:p>
        </w:tc>
        <w:tc>
          <w:tcPr>
            <w:tcW w:w="990" w:type="dxa"/>
            <w:tcBorders>
              <w:top w:val="nil"/>
              <w:left w:val="nil"/>
              <w:bottom w:val="nil"/>
              <w:right w:val="nil"/>
            </w:tcBorders>
            <w:shd w:val="clear" w:color="auto" w:fill="auto"/>
            <w:noWrap/>
            <w:vAlign w:val="bottom"/>
            <w:hideMark/>
          </w:tcPr>
          <w:p w14:paraId="76D119B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30" w:type="dxa"/>
            <w:tcBorders>
              <w:top w:val="nil"/>
              <w:left w:val="nil"/>
              <w:bottom w:val="nil"/>
              <w:right w:val="nil"/>
            </w:tcBorders>
            <w:shd w:val="clear" w:color="auto" w:fill="auto"/>
            <w:noWrap/>
            <w:vAlign w:val="bottom"/>
            <w:hideMark/>
          </w:tcPr>
          <w:p w14:paraId="4ED3997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14:paraId="26B3D90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0.319</w:t>
            </w:r>
          </w:p>
        </w:tc>
      </w:tr>
      <w:tr w:rsidR="002E36F4" w:rsidRPr="00E71F51" w14:paraId="5A505AC1" w14:textId="77777777" w:rsidTr="002E36F4">
        <w:trPr>
          <w:trHeight w:val="300"/>
        </w:trPr>
        <w:tc>
          <w:tcPr>
            <w:tcW w:w="1701" w:type="dxa"/>
            <w:tcBorders>
              <w:top w:val="nil"/>
              <w:left w:val="nil"/>
              <w:bottom w:val="nil"/>
              <w:right w:val="nil"/>
            </w:tcBorders>
            <w:shd w:val="clear" w:color="auto" w:fill="auto"/>
            <w:noWrap/>
            <w:vAlign w:val="bottom"/>
            <w:hideMark/>
          </w:tcPr>
          <w:p w14:paraId="101297A6"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Lithuania</w:t>
            </w:r>
          </w:p>
        </w:tc>
        <w:tc>
          <w:tcPr>
            <w:tcW w:w="784" w:type="dxa"/>
            <w:tcBorders>
              <w:top w:val="nil"/>
              <w:left w:val="single" w:sz="4" w:space="0" w:color="000000"/>
              <w:bottom w:val="nil"/>
              <w:right w:val="nil"/>
            </w:tcBorders>
            <w:shd w:val="clear" w:color="auto" w:fill="auto"/>
            <w:noWrap/>
            <w:vAlign w:val="bottom"/>
            <w:hideMark/>
          </w:tcPr>
          <w:p w14:paraId="3450730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0.064</w:t>
            </w:r>
          </w:p>
        </w:tc>
        <w:tc>
          <w:tcPr>
            <w:tcW w:w="1005" w:type="dxa"/>
            <w:tcBorders>
              <w:top w:val="nil"/>
              <w:left w:val="nil"/>
              <w:bottom w:val="nil"/>
              <w:right w:val="nil"/>
            </w:tcBorders>
            <w:shd w:val="clear" w:color="auto" w:fill="auto"/>
            <w:noWrap/>
            <w:vAlign w:val="bottom"/>
            <w:hideMark/>
          </w:tcPr>
          <w:p w14:paraId="0D5A98F6"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0.073</w:t>
            </w:r>
          </w:p>
        </w:tc>
        <w:tc>
          <w:tcPr>
            <w:tcW w:w="945" w:type="dxa"/>
            <w:tcBorders>
              <w:top w:val="nil"/>
              <w:left w:val="nil"/>
              <w:bottom w:val="nil"/>
              <w:right w:val="nil"/>
            </w:tcBorders>
            <w:shd w:val="clear" w:color="auto" w:fill="auto"/>
            <w:noWrap/>
            <w:vAlign w:val="bottom"/>
            <w:hideMark/>
          </w:tcPr>
          <w:p w14:paraId="67AAC3A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0.160</w:t>
            </w:r>
          </w:p>
        </w:tc>
        <w:tc>
          <w:tcPr>
            <w:tcW w:w="945" w:type="dxa"/>
            <w:tcBorders>
              <w:top w:val="nil"/>
              <w:left w:val="nil"/>
              <w:bottom w:val="nil"/>
              <w:right w:val="nil"/>
            </w:tcBorders>
            <w:shd w:val="clear" w:color="auto" w:fill="auto"/>
            <w:noWrap/>
            <w:vAlign w:val="bottom"/>
            <w:hideMark/>
          </w:tcPr>
          <w:p w14:paraId="1D21811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90" w:type="dxa"/>
            <w:tcBorders>
              <w:top w:val="nil"/>
              <w:left w:val="nil"/>
              <w:bottom w:val="nil"/>
              <w:right w:val="nil"/>
            </w:tcBorders>
            <w:shd w:val="clear" w:color="auto" w:fill="auto"/>
            <w:noWrap/>
            <w:vAlign w:val="bottom"/>
            <w:hideMark/>
          </w:tcPr>
          <w:p w14:paraId="29612C03"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0.140</w:t>
            </w:r>
          </w:p>
        </w:tc>
        <w:tc>
          <w:tcPr>
            <w:tcW w:w="990" w:type="dxa"/>
            <w:tcBorders>
              <w:top w:val="nil"/>
              <w:left w:val="nil"/>
              <w:bottom w:val="nil"/>
              <w:right w:val="nil"/>
            </w:tcBorders>
            <w:shd w:val="clear" w:color="auto" w:fill="auto"/>
            <w:noWrap/>
            <w:vAlign w:val="bottom"/>
            <w:hideMark/>
          </w:tcPr>
          <w:p w14:paraId="0FE249D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-0.051</w:t>
            </w:r>
          </w:p>
        </w:tc>
        <w:tc>
          <w:tcPr>
            <w:tcW w:w="930" w:type="dxa"/>
            <w:tcBorders>
              <w:top w:val="nil"/>
              <w:left w:val="nil"/>
              <w:bottom w:val="nil"/>
              <w:right w:val="nil"/>
            </w:tcBorders>
            <w:shd w:val="clear" w:color="auto" w:fill="auto"/>
            <w:noWrap/>
            <w:vAlign w:val="bottom"/>
            <w:hideMark/>
          </w:tcPr>
          <w:p w14:paraId="7737229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0.079</w:t>
            </w:r>
          </w:p>
        </w:tc>
        <w:tc>
          <w:tcPr>
            <w:tcW w:w="930" w:type="dxa"/>
            <w:tcBorders>
              <w:top w:val="nil"/>
              <w:left w:val="nil"/>
              <w:bottom w:val="nil"/>
              <w:right w:val="nil"/>
            </w:tcBorders>
            <w:shd w:val="clear" w:color="auto" w:fill="auto"/>
            <w:noWrap/>
            <w:vAlign w:val="bottom"/>
            <w:hideMark/>
          </w:tcPr>
          <w:p w14:paraId="19367C6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0.447</w:t>
            </w:r>
          </w:p>
        </w:tc>
      </w:tr>
      <w:tr w:rsidR="002E36F4" w:rsidRPr="00E71F51" w14:paraId="6F9AA09E" w14:textId="77777777" w:rsidTr="002E36F4">
        <w:trPr>
          <w:trHeight w:val="300"/>
        </w:trPr>
        <w:tc>
          <w:tcPr>
            <w:tcW w:w="1701" w:type="dxa"/>
            <w:tcBorders>
              <w:top w:val="nil"/>
              <w:left w:val="nil"/>
              <w:bottom w:val="nil"/>
              <w:right w:val="nil"/>
            </w:tcBorders>
            <w:shd w:val="clear" w:color="auto" w:fill="auto"/>
            <w:noWrap/>
            <w:vAlign w:val="bottom"/>
            <w:hideMark/>
          </w:tcPr>
          <w:p w14:paraId="57B6934D"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Estonia</w:t>
            </w:r>
          </w:p>
        </w:tc>
        <w:tc>
          <w:tcPr>
            <w:tcW w:w="784" w:type="dxa"/>
            <w:tcBorders>
              <w:top w:val="nil"/>
              <w:left w:val="single" w:sz="4" w:space="0" w:color="000000"/>
              <w:bottom w:val="nil"/>
              <w:right w:val="nil"/>
            </w:tcBorders>
            <w:shd w:val="clear" w:color="auto" w:fill="auto"/>
            <w:noWrap/>
            <w:vAlign w:val="bottom"/>
            <w:hideMark/>
          </w:tcPr>
          <w:p w14:paraId="123DCE1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0.069</w:t>
            </w:r>
          </w:p>
        </w:tc>
        <w:tc>
          <w:tcPr>
            <w:tcW w:w="1005" w:type="dxa"/>
            <w:tcBorders>
              <w:top w:val="nil"/>
              <w:left w:val="nil"/>
              <w:bottom w:val="nil"/>
              <w:right w:val="nil"/>
            </w:tcBorders>
            <w:shd w:val="clear" w:color="auto" w:fill="auto"/>
            <w:noWrap/>
            <w:vAlign w:val="bottom"/>
            <w:hideMark/>
          </w:tcPr>
          <w:p w14:paraId="6818D98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0.123</w:t>
            </w:r>
          </w:p>
        </w:tc>
        <w:tc>
          <w:tcPr>
            <w:tcW w:w="945" w:type="dxa"/>
            <w:tcBorders>
              <w:top w:val="nil"/>
              <w:left w:val="nil"/>
              <w:bottom w:val="nil"/>
              <w:right w:val="nil"/>
            </w:tcBorders>
            <w:shd w:val="clear" w:color="auto" w:fill="auto"/>
            <w:noWrap/>
            <w:vAlign w:val="bottom"/>
            <w:hideMark/>
          </w:tcPr>
          <w:p w14:paraId="1C5E8D6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0.392</w:t>
            </w:r>
          </w:p>
        </w:tc>
        <w:tc>
          <w:tcPr>
            <w:tcW w:w="945" w:type="dxa"/>
            <w:tcBorders>
              <w:top w:val="nil"/>
              <w:left w:val="nil"/>
              <w:bottom w:val="nil"/>
              <w:right w:val="nil"/>
            </w:tcBorders>
            <w:shd w:val="clear" w:color="auto" w:fill="auto"/>
            <w:noWrap/>
            <w:vAlign w:val="bottom"/>
            <w:hideMark/>
          </w:tcPr>
          <w:p w14:paraId="72627A9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0.281</w:t>
            </w:r>
          </w:p>
        </w:tc>
        <w:tc>
          <w:tcPr>
            <w:tcW w:w="990" w:type="dxa"/>
            <w:tcBorders>
              <w:top w:val="nil"/>
              <w:left w:val="nil"/>
              <w:bottom w:val="nil"/>
              <w:right w:val="nil"/>
            </w:tcBorders>
            <w:shd w:val="clear" w:color="auto" w:fill="auto"/>
            <w:noWrap/>
            <w:vAlign w:val="bottom"/>
            <w:hideMark/>
          </w:tcPr>
          <w:p w14:paraId="470596B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0.164</w:t>
            </w:r>
          </w:p>
        </w:tc>
        <w:tc>
          <w:tcPr>
            <w:tcW w:w="990" w:type="dxa"/>
            <w:tcBorders>
              <w:top w:val="nil"/>
              <w:left w:val="nil"/>
              <w:bottom w:val="nil"/>
              <w:right w:val="nil"/>
            </w:tcBorders>
            <w:shd w:val="clear" w:color="auto" w:fill="auto"/>
            <w:noWrap/>
            <w:vAlign w:val="bottom"/>
            <w:hideMark/>
          </w:tcPr>
          <w:p w14:paraId="3C74F787"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-0.052</w:t>
            </w:r>
          </w:p>
        </w:tc>
        <w:tc>
          <w:tcPr>
            <w:tcW w:w="930" w:type="dxa"/>
            <w:tcBorders>
              <w:top w:val="nil"/>
              <w:left w:val="nil"/>
              <w:bottom w:val="nil"/>
              <w:right w:val="nil"/>
            </w:tcBorders>
            <w:shd w:val="clear" w:color="auto" w:fill="auto"/>
            <w:noWrap/>
            <w:vAlign w:val="bottom"/>
            <w:hideMark/>
          </w:tcPr>
          <w:p w14:paraId="6E48BD3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0.481</w:t>
            </w:r>
          </w:p>
        </w:tc>
        <w:tc>
          <w:tcPr>
            <w:tcW w:w="930" w:type="dxa"/>
            <w:tcBorders>
              <w:top w:val="nil"/>
              <w:left w:val="nil"/>
              <w:bottom w:val="nil"/>
              <w:right w:val="nil"/>
            </w:tcBorders>
            <w:shd w:val="clear" w:color="auto" w:fill="auto"/>
            <w:noWrap/>
            <w:vAlign w:val="bottom"/>
            <w:hideMark/>
          </w:tcPr>
          <w:p w14:paraId="779022F9"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0.460</w:t>
            </w:r>
          </w:p>
        </w:tc>
      </w:tr>
      <w:tr w:rsidR="002E36F4" w:rsidRPr="00E71F51" w14:paraId="37905320" w14:textId="77777777" w:rsidTr="002E36F4">
        <w:trPr>
          <w:trHeight w:val="300"/>
        </w:trPr>
        <w:tc>
          <w:tcPr>
            <w:tcW w:w="1701" w:type="dxa"/>
            <w:tcBorders>
              <w:top w:val="nil"/>
              <w:left w:val="nil"/>
              <w:bottom w:val="nil"/>
              <w:right w:val="nil"/>
            </w:tcBorders>
            <w:shd w:val="clear" w:color="auto" w:fill="auto"/>
            <w:noWrap/>
            <w:vAlign w:val="bottom"/>
            <w:hideMark/>
          </w:tcPr>
          <w:p w14:paraId="1A10B879"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Russia</w:t>
            </w:r>
          </w:p>
        </w:tc>
        <w:tc>
          <w:tcPr>
            <w:tcW w:w="784" w:type="dxa"/>
            <w:tcBorders>
              <w:top w:val="nil"/>
              <w:left w:val="single" w:sz="4" w:space="0" w:color="000000"/>
              <w:bottom w:val="nil"/>
              <w:right w:val="nil"/>
            </w:tcBorders>
            <w:shd w:val="clear" w:color="auto" w:fill="auto"/>
            <w:noWrap/>
            <w:vAlign w:val="bottom"/>
            <w:hideMark/>
          </w:tcPr>
          <w:p w14:paraId="0E81C32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0.170</w:t>
            </w:r>
          </w:p>
        </w:tc>
        <w:tc>
          <w:tcPr>
            <w:tcW w:w="1005" w:type="dxa"/>
            <w:tcBorders>
              <w:top w:val="nil"/>
              <w:left w:val="nil"/>
              <w:bottom w:val="nil"/>
              <w:right w:val="nil"/>
            </w:tcBorders>
            <w:shd w:val="clear" w:color="auto" w:fill="auto"/>
            <w:noWrap/>
            <w:vAlign w:val="bottom"/>
            <w:hideMark/>
          </w:tcPr>
          <w:p w14:paraId="2328E77E"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-0.207</w:t>
            </w:r>
          </w:p>
        </w:tc>
        <w:tc>
          <w:tcPr>
            <w:tcW w:w="945" w:type="dxa"/>
            <w:tcBorders>
              <w:top w:val="nil"/>
              <w:left w:val="nil"/>
              <w:bottom w:val="nil"/>
              <w:right w:val="nil"/>
            </w:tcBorders>
            <w:shd w:val="clear" w:color="auto" w:fill="auto"/>
            <w:noWrap/>
            <w:vAlign w:val="bottom"/>
            <w:hideMark/>
          </w:tcPr>
          <w:p w14:paraId="7345A05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0.236</w:t>
            </w:r>
          </w:p>
        </w:tc>
        <w:tc>
          <w:tcPr>
            <w:tcW w:w="945" w:type="dxa"/>
            <w:tcBorders>
              <w:top w:val="nil"/>
              <w:left w:val="nil"/>
              <w:bottom w:val="nil"/>
              <w:right w:val="nil"/>
            </w:tcBorders>
            <w:shd w:val="clear" w:color="auto" w:fill="auto"/>
            <w:noWrap/>
            <w:vAlign w:val="bottom"/>
            <w:hideMark/>
          </w:tcPr>
          <w:p w14:paraId="5124319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0.340</w:t>
            </w:r>
          </w:p>
        </w:tc>
        <w:tc>
          <w:tcPr>
            <w:tcW w:w="990" w:type="dxa"/>
            <w:tcBorders>
              <w:top w:val="nil"/>
              <w:left w:val="nil"/>
              <w:bottom w:val="nil"/>
              <w:right w:val="nil"/>
            </w:tcBorders>
            <w:shd w:val="clear" w:color="auto" w:fill="auto"/>
            <w:noWrap/>
            <w:vAlign w:val="bottom"/>
            <w:hideMark/>
          </w:tcPr>
          <w:p w14:paraId="748E887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0.312</w:t>
            </w:r>
          </w:p>
        </w:tc>
        <w:tc>
          <w:tcPr>
            <w:tcW w:w="990" w:type="dxa"/>
            <w:tcBorders>
              <w:top w:val="nil"/>
              <w:left w:val="nil"/>
              <w:bottom w:val="nil"/>
              <w:right w:val="nil"/>
            </w:tcBorders>
            <w:shd w:val="clear" w:color="auto" w:fill="auto"/>
            <w:noWrap/>
            <w:vAlign w:val="bottom"/>
            <w:hideMark/>
          </w:tcPr>
          <w:p w14:paraId="1B16936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-0.433</w:t>
            </w:r>
          </w:p>
        </w:tc>
        <w:tc>
          <w:tcPr>
            <w:tcW w:w="930" w:type="dxa"/>
            <w:tcBorders>
              <w:top w:val="nil"/>
              <w:left w:val="nil"/>
              <w:bottom w:val="nil"/>
              <w:right w:val="nil"/>
            </w:tcBorders>
            <w:shd w:val="clear" w:color="auto" w:fill="auto"/>
            <w:noWrap/>
            <w:vAlign w:val="bottom"/>
            <w:hideMark/>
          </w:tcPr>
          <w:p w14:paraId="4C20A8C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14:paraId="1BF8EC5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0.482</w:t>
            </w:r>
          </w:p>
        </w:tc>
      </w:tr>
      <w:tr w:rsidR="002E36F4" w:rsidRPr="00E71F51" w14:paraId="5790A352" w14:textId="77777777" w:rsidTr="002E36F4">
        <w:trPr>
          <w:trHeight w:val="300"/>
        </w:trPr>
        <w:tc>
          <w:tcPr>
            <w:tcW w:w="1701" w:type="dxa"/>
            <w:tcBorders>
              <w:top w:val="nil"/>
              <w:left w:val="nil"/>
              <w:bottom w:val="nil"/>
              <w:right w:val="nil"/>
            </w:tcBorders>
            <w:shd w:val="clear" w:color="auto" w:fill="auto"/>
            <w:noWrap/>
            <w:vAlign w:val="bottom"/>
            <w:hideMark/>
          </w:tcPr>
          <w:p w14:paraId="36D1B3F7"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Ukraine</w:t>
            </w:r>
          </w:p>
        </w:tc>
        <w:tc>
          <w:tcPr>
            <w:tcW w:w="784" w:type="dxa"/>
            <w:tcBorders>
              <w:top w:val="nil"/>
              <w:left w:val="single" w:sz="4" w:space="0" w:color="000000"/>
              <w:bottom w:val="nil"/>
              <w:right w:val="nil"/>
            </w:tcBorders>
            <w:shd w:val="clear" w:color="auto" w:fill="auto"/>
            <w:noWrap/>
            <w:vAlign w:val="bottom"/>
            <w:hideMark/>
          </w:tcPr>
          <w:p w14:paraId="25F1CD32"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0.126</w:t>
            </w:r>
          </w:p>
        </w:tc>
        <w:tc>
          <w:tcPr>
            <w:tcW w:w="1005" w:type="dxa"/>
            <w:tcBorders>
              <w:top w:val="nil"/>
              <w:left w:val="nil"/>
              <w:bottom w:val="nil"/>
              <w:right w:val="nil"/>
            </w:tcBorders>
            <w:shd w:val="clear" w:color="auto" w:fill="auto"/>
            <w:noWrap/>
            <w:vAlign w:val="bottom"/>
            <w:hideMark/>
          </w:tcPr>
          <w:p w14:paraId="4859AF0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-0.158</w:t>
            </w:r>
          </w:p>
        </w:tc>
        <w:tc>
          <w:tcPr>
            <w:tcW w:w="945" w:type="dxa"/>
            <w:tcBorders>
              <w:top w:val="nil"/>
              <w:left w:val="nil"/>
              <w:bottom w:val="nil"/>
              <w:right w:val="nil"/>
            </w:tcBorders>
            <w:shd w:val="clear" w:color="auto" w:fill="auto"/>
            <w:noWrap/>
            <w:vAlign w:val="bottom"/>
            <w:hideMark/>
          </w:tcPr>
          <w:p w14:paraId="339DBF9F"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0.124</w:t>
            </w:r>
          </w:p>
        </w:tc>
        <w:tc>
          <w:tcPr>
            <w:tcW w:w="945" w:type="dxa"/>
            <w:tcBorders>
              <w:top w:val="nil"/>
              <w:left w:val="nil"/>
              <w:bottom w:val="nil"/>
              <w:right w:val="nil"/>
            </w:tcBorders>
            <w:shd w:val="clear" w:color="auto" w:fill="auto"/>
            <w:noWrap/>
            <w:vAlign w:val="bottom"/>
            <w:hideMark/>
          </w:tcPr>
          <w:p w14:paraId="45CD033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0.338</w:t>
            </w:r>
          </w:p>
        </w:tc>
        <w:tc>
          <w:tcPr>
            <w:tcW w:w="990" w:type="dxa"/>
            <w:tcBorders>
              <w:top w:val="nil"/>
              <w:left w:val="nil"/>
              <w:bottom w:val="nil"/>
              <w:right w:val="nil"/>
            </w:tcBorders>
            <w:shd w:val="clear" w:color="auto" w:fill="auto"/>
            <w:noWrap/>
            <w:vAlign w:val="bottom"/>
            <w:hideMark/>
          </w:tcPr>
          <w:p w14:paraId="65002CC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990" w:type="dxa"/>
            <w:tcBorders>
              <w:top w:val="nil"/>
              <w:left w:val="nil"/>
              <w:bottom w:val="nil"/>
              <w:right w:val="nil"/>
            </w:tcBorders>
            <w:shd w:val="clear" w:color="auto" w:fill="auto"/>
            <w:noWrap/>
            <w:vAlign w:val="bottom"/>
            <w:hideMark/>
          </w:tcPr>
          <w:p w14:paraId="52C23D5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-0.352</w:t>
            </w:r>
          </w:p>
        </w:tc>
        <w:tc>
          <w:tcPr>
            <w:tcW w:w="930" w:type="dxa"/>
            <w:tcBorders>
              <w:top w:val="nil"/>
              <w:left w:val="nil"/>
              <w:bottom w:val="nil"/>
              <w:right w:val="nil"/>
            </w:tcBorders>
            <w:shd w:val="clear" w:color="auto" w:fill="auto"/>
            <w:noWrap/>
            <w:vAlign w:val="bottom"/>
            <w:hideMark/>
          </w:tcPr>
          <w:p w14:paraId="00B8CA5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0.174</w:t>
            </w:r>
          </w:p>
        </w:tc>
        <w:tc>
          <w:tcPr>
            <w:tcW w:w="930" w:type="dxa"/>
            <w:tcBorders>
              <w:top w:val="nil"/>
              <w:left w:val="nil"/>
              <w:bottom w:val="nil"/>
              <w:right w:val="nil"/>
            </w:tcBorders>
            <w:shd w:val="clear" w:color="auto" w:fill="auto"/>
            <w:noWrap/>
            <w:vAlign w:val="bottom"/>
            <w:hideMark/>
          </w:tcPr>
          <w:p w14:paraId="4C363B60"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0.490</w:t>
            </w:r>
          </w:p>
        </w:tc>
      </w:tr>
      <w:tr w:rsidR="002E36F4" w:rsidRPr="00E71F51" w14:paraId="2786B1F2" w14:textId="77777777" w:rsidTr="002E36F4">
        <w:trPr>
          <w:trHeight w:val="300"/>
        </w:trPr>
        <w:tc>
          <w:tcPr>
            <w:tcW w:w="1701" w:type="dxa"/>
            <w:tcBorders>
              <w:top w:val="nil"/>
              <w:left w:val="nil"/>
              <w:bottom w:val="nil"/>
              <w:right w:val="nil"/>
            </w:tcBorders>
            <w:shd w:val="clear" w:color="auto" w:fill="auto"/>
            <w:noWrap/>
            <w:vAlign w:val="bottom"/>
            <w:hideMark/>
          </w:tcPr>
          <w:p w14:paraId="62D67719" w14:textId="77777777"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Belarus</w:t>
            </w:r>
          </w:p>
        </w:tc>
        <w:tc>
          <w:tcPr>
            <w:tcW w:w="784" w:type="dxa"/>
            <w:tcBorders>
              <w:top w:val="nil"/>
              <w:left w:val="single" w:sz="4" w:space="0" w:color="000000"/>
              <w:bottom w:val="nil"/>
              <w:right w:val="nil"/>
            </w:tcBorders>
            <w:shd w:val="clear" w:color="auto" w:fill="auto"/>
            <w:noWrap/>
            <w:vAlign w:val="bottom"/>
            <w:hideMark/>
          </w:tcPr>
          <w:p w14:paraId="58A3F304"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0.083</w:t>
            </w:r>
          </w:p>
        </w:tc>
        <w:tc>
          <w:tcPr>
            <w:tcW w:w="1005" w:type="dxa"/>
            <w:tcBorders>
              <w:top w:val="nil"/>
              <w:left w:val="nil"/>
              <w:bottom w:val="nil"/>
              <w:right w:val="nil"/>
            </w:tcBorders>
            <w:shd w:val="clear" w:color="auto" w:fill="auto"/>
            <w:noWrap/>
            <w:vAlign w:val="bottom"/>
            <w:hideMark/>
          </w:tcPr>
          <w:p w14:paraId="24AEC0BD"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-0.242</w:t>
            </w:r>
          </w:p>
        </w:tc>
        <w:tc>
          <w:tcPr>
            <w:tcW w:w="945" w:type="dxa"/>
            <w:tcBorders>
              <w:top w:val="nil"/>
              <w:left w:val="nil"/>
              <w:bottom w:val="nil"/>
              <w:right w:val="nil"/>
            </w:tcBorders>
            <w:shd w:val="clear" w:color="auto" w:fill="auto"/>
            <w:noWrap/>
            <w:vAlign w:val="bottom"/>
            <w:hideMark/>
          </w:tcPr>
          <w:p w14:paraId="5F24D5CB"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0.245</w:t>
            </w:r>
          </w:p>
        </w:tc>
        <w:tc>
          <w:tcPr>
            <w:tcW w:w="945" w:type="dxa"/>
            <w:tcBorders>
              <w:top w:val="nil"/>
              <w:left w:val="nil"/>
              <w:bottom w:val="nil"/>
              <w:right w:val="nil"/>
            </w:tcBorders>
            <w:shd w:val="clear" w:color="auto" w:fill="auto"/>
            <w:noWrap/>
            <w:vAlign w:val="bottom"/>
            <w:hideMark/>
          </w:tcPr>
          <w:p w14:paraId="232AC35C"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0.379</w:t>
            </w:r>
          </w:p>
        </w:tc>
        <w:tc>
          <w:tcPr>
            <w:tcW w:w="990" w:type="dxa"/>
            <w:tcBorders>
              <w:top w:val="nil"/>
              <w:left w:val="nil"/>
              <w:bottom w:val="nil"/>
              <w:right w:val="nil"/>
            </w:tcBorders>
            <w:shd w:val="clear" w:color="auto" w:fill="auto"/>
            <w:noWrap/>
            <w:vAlign w:val="bottom"/>
            <w:hideMark/>
          </w:tcPr>
          <w:p w14:paraId="3A956881"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0.087</w:t>
            </w:r>
          </w:p>
        </w:tc>
        <w:tc>
          <w:tcPr>
            <w:tcW w:w="990" w:type="dxa"/>
            <w:tcBorders>
              <w:top w:val="nil"/>
              <w:left w:val="nil"/>
              <w:bottom w:val="nil"/>
              <w:right w:val="nil"/>
            </w:tcBorders>
            <w:shd w:val="clear" w:color="auto" w:fill="auto"/>
            <w:noWrap/>
            <w:vAlign w:val="bottom"/>
            <w:hideMark/>
          </w:tcPr>
          <w:p w14:paraId="10D6ECAA"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-0.454</w:t>
            </w:r>
          </w:p>
        </w:tc>
        <w:tc>
          <w:tcPr>
            <w:tcW w:w="930" w:type="dxa"/>
            <w:tcBorders>
              <w:top w:val="nil"/>
              <w:left w:val="nil"/>
              <w:bottom w:val="nil"/>
              <w:right w:val="nil"/>
            </w:tcBorders>
            <w:shd w:val="clear" w:color="auto" w:fill="auto"/>
            <w:noWrap/>
            <w:vAlign w:val="bottom"/>
            <w:hideMark/>
          </w:tcPr>
          <w:p w14:paraId="2041FA65" w14:textId="77777777"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0.248</w:t>
            </w:r>
          </w:p>
        </w:tc>
        <w:tc>
          <w:tcPr>
            <w:tcW w:w="930" w:type="dxa"/>
            <w:tcBorders>
              <w:top w:val="nil"/>
              <w:left w:val="nil"/>
              <w:bottom w:val="nil"/>
              <w:right w:val="nil"/>
            </w:tcBorders>
            <w:shd w:val="clear" w:color="auto" w:fill="auto"/>
            <w:noWrap/>
            <w:vAlign w:val="bottom"/>
            <w:hideMark/>
          </w:tcPr>
          <w:p w14:paraId="1E2FB6DB" w14:textId="77777777" w:rsidR="002E36F4" w:rsidRPr="00E71F51" w:rsidRDefault="002E36F4" w:rsidP="00F93980">
            <w:pPr>
              <w:keepNext/>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0.613</w:t>
            </w:r>
          </w:p>
        </w:tc>
      </w:tr>
    </w:tbl>
    <w:p w14:paraId="75656834" w14:textId="6EDC294F" w:rsidR="002E36F4" w:rsidRPr="008A477A" w:rsidDel="001B1B49" w:rsidRDefault="00F93980" w:rsidP="00F93980">
      <w:pPr>
        <w:pStyle w:val="Caption"/>
        <w:rPr>
          <w:del w:id="233" w:author="Jonathan Minton" w:date="2020-04-09T17:36:00Z"/>
        </w:rPr>
      </w:pPr>
      <w:bookmarkStart w:id="234" w:name="_Ref31184747"/>
      <w:commentRangeStart w:id="235"/>
      <w:del w:id="236" w:author="Jonathan Minton" w:date="2020-04-09T17:36:00Z">
        <w:r w:rsidDel="001B1B49">
          <w:delText xml:space="preserve">Table </w:delText>
        </w:r>
        <w:r w:rsidR="0019072C" w:rsidDel="001B1B49">
          <w:rPr>
            <w:i w:val="0"/>
            <w:iCs w:val="0"/>
            <w:noProof/>
          </w:rPr>
          <w:fldChar w:fldCharType="begin"/>
        </w:r>
        <w:r w:rsidR="0019072C" w:rsidDel="001B1B49">
          <w:rPr>
            <w:noProof/>
          </w:rPr>
          <w:delInstrText xml:space="preserve"> SEQ Table \* ARABIC </w:delInstrText>
        </w:r>
        <w:r w:rsidR="0019072C" w:rsidDel="001B1B49">
          <w:rPr>
            <w:i w:val="0"/>
            <w:iCs w:val="0"/>
            <w:noProof/>
          </w:rPr>
          <w:fldChar w:fldCharType="separate"/>
        </w:r>
        <w:r w:rsidDel="001B1B49">
          <w:rPr>
            <w:noProof/>
          </w:rPr>
          <w:delText>1</w:delText>
        </w:r>
        <w:r w:rsidR="0019072C" w:rsidDel="001B1B49">
          <w:rPr>
            <w:i w:val="0"/>
            <w:iCs w:val="0"/>
            <w:noProof/>
          </w:rPr>
          <w:fldChar w:fldCharType="end"/>
        </w:r>
        <w:bookmarkEnd w:id="234"/>
        <w:r w:rsidDel="001B1B49">
          <w:delText xml:space="preserve"> </w:delText>
        </w:r>
        <w:r w:rsidRPr="009214EF" w:rsidDel="001B1B49">
          <w:delText>Average annual life expectancy changes by decade, arranged by average gain in 2010s. (Lowest at top.) Source: Human Mortality Database</w:delText>
        </w:r>
        <w:commentRangeEnd w:id="235"/>
        <w:r w:rsidR="007F14B0" w:rsidDel="001B1B49">
          <w:rPr>
            <w:rStyle w:val="CommentReference"/>
            <w:i w:val="0"/>
            <w:iCs w:val="0"/>
            <w:color w:val="auto"/>
          </w:rPr>
          <w:commentReference w:id="235"/>
        </w:r>
      </w:del>
    </w:p>
    <w:p w14:paraId="4E5B842F" w14:textId="77777777" w:rsidR="002E36F4" w:rsidRDefault="002E36F4">
      <w:pPr>
        <w:pStyle w:val="Heading2"/>
        <w:pPrChange w:id="237" w:author="Jonathan Minton" w:date="2020-04-10T13:17:00Z">
          <w:pPr>
            <w:pStyle w:val="Heading1"/>
          </w:pPr>
        </w:pPrChange>
      </w:pPr>
      <w:r>
        <w:lastRenderedPageBreak/>
        <w:t xml:space="preserve">Change in life expectancy, UK and UK constituent nations </w:t>
      </w:r>
    </w:p>
    <w:p w14:paraId="27EACB21" w14:textId="23664B15" w:rsidR="002E36F4" w:rsidRPr="00875D25" w:rsidRDefault="00F93980" w:rsidP="00875D25">
      <w:pPr>
        <w:pStyle w:val="BodyText1"/>
      </w:pPr>
      <w:r>
        <w:fldChar w:fldCharType="begin"/>
      </w:r>
      <w:r>
        <w:instrText xml:space="preserve"> REF _Ref31184857 \h </w:instrText>
      </w:r>
      <w:r>
        <w:fldChar w:fldCharType="separate"/>
      </w:r>
      <w:ins w:id="238" w:author="Jonathan Minton" w:date="2020-04-10T10:16:00Z">
        <w:r w:rsidR="00CA5E08">
          <w:t xml:space="preserve">Table </w:t>
        </w:r>
      </w:ins>
      <w:ins w:id="239" w:author="Jonathan Minton" w:date="2020-04-10T13:33:00Z">
        <w:r w:rsidR="00CA5E08">
          <w:rPr>
            <w:noProof/>
          </w:rPr>
          <w:t>2</w:t>
        </w:r>
      </w:ins>
      <w:del w:id="240" w:author="Jonathan Minton" w:date="2020-04-10T13:32:00Z">
        <w:r w:rsidDel="00CA5E08">
          <w:delText xml:space="preserve">Table </w:delText>
        </w:r>
        <w:r w:rsidDel="00CA5E08">
          <w:rPr>
            <w:noProof/>
          </w:rPr>
          <w:delText>2</w:delText>
        </w:r>
      </w:del>
      <w:r>
        <w:fldChar w:fldCharType="end"/>
      </w:r>
      <w:r>
        <w:t xml:space="preserve"> </w:t>
      </w:r>
      <w:r w:rsidR="002E36F4" w:rsidRPr="00875D25">
        <w:t xml:space="preserve">and </w:t>
      </w:r>
      <w:r>
        <w:fldChar w:fldCharType="begin"/>
      </w:r>
      <w:r>
        <w:instrText xml:space="preserve"> REF _Ref31184871 \h </w:instrText>
      </w:r>
      <w:r>
        <w:fldChar w:fldCharType="separate"/>
      </w:r>
      <w:r w:rsidR="00CA5E08">
        <w:t xml:space="preserve">Figure </w:t>
      </w:r>
      <w:r w:rsidR="00CA5E08">
        <w:rPr>
          <w:noProof/>
        </w:rPr>
        <w:t>1</w:t>
      </w:r>
      <w:r>
        <w:fldChar w:fldCharType="end"/>
      </w:r>
      <w:r>
        <w:t xml:space="preserve"> </w:t>
      </w:r>
      <w:r w:rsidR="002E36F4" w:rsidRPr="00875D25">
        <w:t>show the average annual change in life expectancy in the UK and constituent nations by sex and decade. For the UK as a whole, and all constituent nations except Northern Ireland, the 2000s saw faster rates of improvement in life expectancy than the 1980s and 1990s. Rates of improvement in the UK as a whole have been higher each decade for males than for females, including in the 2010s, with annual gains of 0.31 years/year for males in the 2000s, compared with 0.24 years/year for females. For the UK and all constituent nations, rates of annual improvement were lower in the 2010s than any of the three previous decades, and lower still for females than males.</w:t>
      </w:r>
    </w:p>
    <w:p w14:paraId="564A4CA6" w14:textId="22DF9EEB" w:rsidR="00AB7297" w:rsidDel="00AB7297" w:rsidRDefault="00AB7297" w:rsidP="00AB7297">
      <w:pPr>
        <w:pStyle w:val="Caption"/>
        <w:rPr>
          <w:del w:id="241" w:author="Jonathan Minton" w:date="2020-04-10T10:16:00Z"/>
          <w:moveTo w:id="242" w:author="Jonathan Minton" w:date="2020-04-10T10:16:00Z"/>
        </w:rPr>
      </w:pPr>
      <w:bookmarkStart w:id="243" w:name="_Ref31184857"/>
      <w:moveToRangeStart w:id="244" w:author="Jonathan Minton" w:date="2020-04-10T10:16:00Z" w:name="move37406193"/>
      <w:moveTo w:id="245" w:author="Jonathan Minton" w:date="2020-04-10T10:16:00Z">
        <w:r>
          <w:t xml:space="preserve">Table </w:t>
        </w:r>
        <w:r>
          <w:rPr>
            <w:i w:val="0"/>
            <w:iCs w:val="0"/>
            <w:noProof/>
          </w:rPr>
          <w:fldChar w:fldCharType="begin"/>
        </w:r>
        <w:r>
          <w:rPr>
            <w:noProof/>
          </w:rPr>
          <w:instrText xml:space="preserve"> SEQ Table \* ARABIC </w:instrText>
        </w:r>
        <w:r>
          <w:rPr>
            <w:i w:val="0"/>
            <w:iCs w:val="0"/>
            <w:noProof/>
          </w:rPr>
          <w:fldChar w:fldCharType="separate"/>
        </w:r>
      </w:moveTo>
      <w:ins w:id="246" w:author="Jonathan Minton" w:date="2020-04-10T13:33:00Z">
        <w:r w:rsidR="00CA5E08">
          <w:rPr>
            <w:noProof/>
          </w:rPr>
          <w:t>2</w:t>
        </w:r>
      </w:ins>
      <w:moveTo w:id="247" w:author="Jonathan Minton" w:date="2020-04-10T10:16:00Z">
        <w:r>
          <w:rPr>
            <w:i w:val="0"/>
            <w:iCs w:val="0"/>
            <w:noProof/>
          </w:rPr>
          <w:fldChar w:fldCharType="end"/>
        </w:r>
        <w:bookmarkEnd w:id="243"/>
        <w:r>
          <w:t xml:space="preserve"> </w:t>
        </w:r>
        <w:r w:rsidRPr="00413243">
          <w:t>Average annual change in life expectancy by sex and decade, UK and constituent nations. (Source: ONS)</w:t>
        </w:r>
      </w:moveTo>
    </w:p>
    <w:moveToRangeEnd w:id="244"/>
    <w:p w14:paraId="757F7279" w14:textId="7B6B5C5C" w:rsidR="002E36F4" w:rsidDel="00AB7297" w:rsidRDefault="002E36F4">
      <w:pPr>
        <w:pStyle w:val="Caption"/>
        <w:rPr>
          <w:del w:id="248" w:author="Jonathan Minton" w:date="2020-04-10T10:16:00Z"/>
          <w:rFonts w:ascii="Helvetica" w:hAnsi="Helvetica" w:cs="Helvetica"/>
          <w:color w:val="333333"/>
          <w:sz w:val="21"/>
          <w:szCs w:val="21"/>
        </w:rPr>
        <w:pPrChange w:id="249" w:author="Jonathan Minton" w:date="2020-04-10T10:16:00Z">
          <w:pPr>
            <w:pStyle w:val="NormalWeb"/>
            <w:shd w:val="clear" w:color="auto" w:fill="FFFFFF"/>
            <w:spacing w:before="0" w:beforeAutospacing="0" w:after="0" w:afterAutospacing="0"/>
          </w:pPr>
        </w:pPrChange>
      </w:pPr>
    </w:p>
    <w:tbl>
      <w:tblPr>
        <w:tblW w:w="9440" w:type="dxa"/>
        <w:tblInd w:w="108" w:type="dxa"/>
        <w:tblLook w:val="04A0" w:firstRow="1" w:lastRow="0" w:firstColumn="1" w:lastColumn="0" w:noHBand="0" w:noVBand="1"/>
      </w:tblPr>
      <w:tblGrid>
        <w:gridCol w:w="1760"/>
        <w:gridCol w:w="960"/>
        <w:gridCol w:w="960"/>
        <w:gridCol w:w="960"/>
        <w:gridCol w:w="960"/>
        <w:gridCol w:w="960"/>
        <w:gridCol w:w="960"/>
        <w:gridCol w:w="960"/>
        <w:gridCol w:w="960"/>
      </w:tblGrid>
      <w:tr w:rsidR="002E36F4" w:rsidRPr="008720EA" w14:paraId="06E4F0BF" w14:textId="77777777" w:rsidTr="002E36F4">
        <w:trPr>
          <w:trHeight w:val="300"/>
        </w:trPr>
        <w:tc>
          <w:tcPr>
            <w:tcW w:w="1760" w:type="dxa"/>
            <w:tcBorders>
              <w:top w:val="nil"/>
              <w:left w:val="nil"/>
              <w:bottom w:val="nil"/>
              <w:right w:val="nil"/>
            </w:tcBorders>
            <w:shd w:val="clear" w:color="auto" w:fill="auto"/>
            <w:noWrap/>
            <w:vAlign w:val="bottom"/>
            <w:hideMark/>
          </w:tcPr>
          <w:p w14:paraId="355782B8" w14:textId="77777777" w:rsidR="002E36F4" w:rsidRPr="008720EA" w:rsidRDefault="002E36F4" w:rsidP="002E36F4">
            <w:pPr>
              <w:spacing w:after="0" w:line="240" w:lineRule="auto"/>
              <w:jc w:val="center"/>
              <w:rPr>
                <w:rFonts w:ascii="Calibri" w:eastAsia="Times New Roman" w:hAnsi="Calibri"/>
                <w:b/>
                <w:bCs/>
                <w:color w:val="000000"/>
                <w:sz w:val="22"/>
                <w:lang w:eastAsia="en-GB"/>
              </w:rPr>
            </w:pPr>
          </w:p>
        </w:tc>
        <w:tc>
          <w:tcPr>
            <w:tcW w:w="3840" w:type="dxa"/>
            <w:gridSpan w:val="4"/>
            <w:tcBorders>
              <w:top w:val="nil"/>
              <w:left w:val="nil"/>
              <w:bottom w:val="nil"/>
              <w:right w:val="nil"/>
            </w:tcBorders>
            <w:shd w:val="clear" w:color="auto" w:fill="auto"/>
            <w:noWrap/>
            <w:vAlign w:val="bottom"/>
            <w:hideMark/>
          </w:tcPr>
          <w:p w14:paraId="793EA2EF" w14:textId="77777777" w:rsidR="002E36F4" w:rsidRPr="008720EA" w:rsidRDefault="002E36F4" w:rsidP="002E36F4">
            <w:pPr>
              <w:spacing w:after="0" w:line="240" w:lineRule="auto"/>
              <w:jc w:val="center"/>
              <w:rPr>
                <w:rFonts w:ascii="Calibri" w:eastAsia="Times New Roman" w:hAnsi="Calibri"/>
                <w:b/>
                <w:bCs/>
                <w:color w:val="000000"/>
                <w:sz w:val="22"/>
                <w:lang w:eastAsia="en-GB"/>
              </w:rPr>
            </w:pPr>
            <w:r w:rsidRPr="008720EA">
              <w:rPr>
                <w:rFonts w:ascii="Calibri" w:eastAsia="Times New Roman" w:hAnsi="Calibri"/>
                <w:b/>
                <w:bCs/>
                <w:color w:val="000000"/>
                <w:sz w:val="22"/>
                <w:lang w:eastAsia="en-GB"/>
              </w:rPr>
              <w:t>Female</w:t>
            </w:r>
          </w:p>
        </w:tc>
        <w:tc>
          <w:tcPr>
            <w:tcW w:w="3840" w:type="dxa"/>
            <w:gridSpan w:val="4"/>
            <w:tcBorders>
              <w:top w:val="nil"/>
              <w:left w:val="nil"/>
              <w:bottom w:val="nil"/>
              <w:right w:val="nil"/>
            </w:tcBorders>
            <w:shd w:val="clear" w:color="auto" w:fill="auto"/>
            <w:noWrap/>
            <w:vAlign w:val="bottom"/>
            <w:hideMark/>
          </w:tcPr>
          <w:p w14:paraId="72FD9FB6" w14:textId="77777777" w:rsidR="002E36F4" w:rsidRPr="008720EA" w:rsidRDefault="002E36F4" w:rsidP="002E36F4">
            <w:pPr>
              <w:spacing w:after="0" w:line="240" w:lineRule="auto"/>
              <w:jc w:val="center"/>
              <w:rPr>
                <w:rFonts w:ascii="Calibri" w:eastAsia="Times New Roman" w:hAnsi="Calibri"/>
                <w:b/>
                <w:bCs/>
                <w:color w:val="000000"/>
                <w:sz w:val="22"/>
                <w:lang w:eastAsia="en-GB"/>
              </w:rPr>
            </w:pPr>
            <w:r w:rsidRPr="008720EA">
              <w:rPr>
                <w:rFonts w:ascii="Calibri" w:eastAsia="Times New Roman" w:hAnsi="Calibri"/>
                <w:b/>
                <w:bCs/>
                <w:color w:val="000000"/>
                <w:sz w:val="22"/>
                <w:lang w:eastAsia="en-GB"/>
              </w:rPr>
              <w:t>Male</w:t>
            </w:r>
          </w:p>
        </w:tc>
      </w:tr>
      <w:tr w:rsidR="002E36F4" w:rsidRPr="008720EA" w14:paraId="2FCF8D4D" w14:textId="77777777" w:rsidTr="002E36F4">
        <w:trPr>
          <w:trHeight w:val="300"/>
        </w:trPr>
        <w:tc>
          <w:tcPr>
            <w:tcW w:w="1760" w:type="dxa"/>
            <w:tcBorders>
              <w:top w:val="nil"/>
              <w:left w:val="nil"/>
              <w:bottom w:val="single" w:sz="4" w:space="0" w:color="000000"/>
              <w:right w:val="nil"/>
            </w:tcBorders>
            <w:shd w:val="clear" w:color="auto" w:fill="auto"/>
            <w:noWrap/>
            <w:vAlign w:val="bottom"/>
            <w:hideMark/>
          </w:tcPr>
          <w:p w14:paraId="17F48AF5"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Population</w:t>
            </w:r>
          </w:p>
        </w:tc>
        <w:tc>
          <w:tcPr>
            <w:tcW w:w="960" w:type="dxa"/>
            <w:tcBorders>
              <w:top w:val="nil"/>
              <w:left w:val="single" w:sz="4" w:space="0" w:color="000000"/>
              <w:bottom w:val="single" w:sz="4" w:space="0" w:color="000000"/>
              <w:right w:val="nil"/>
            </w:tcBorders>
            <w:shd w:val="clear" w:color="auto" w:fill="auto"/>
            <w:noWrap/>
            <w:vAlign w:val="bottom"/>
            <w:hideMark/>
          </w:tcPr>
          <w:p w14:paraId="1B839BFE"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1980s</w:t>
            </w:r>
          </w:p>
        </w:tc>
        <w:tc>
          <w:tcPr>
            <w:tcW w:w="960" w:type="dxa"/>
            <w:tcBorders>
              <w:top w:val="nil"/>
              <w:left w:val="nil"/>
              <w:bottom w:val="single" w:sz="4" w:space="0" w:color="000000"/>
              <w:right w:val="nil"/>
            </w:tcBorders>
            <w:shd w:val="clear" w:color="auto" w:fill="auto"/>
            <w:noWrap/>
            <w:vAlign w:val="bottom"/>
            <w:hideMark/>
          </w:tcPr>
          <w:p w14:paraId="23042196"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1990s</w:t>
            </w:r>
          </w:p>
        </w:tc>
        <w:tc>
          <w:tcPr>
            <w:tcW w:w="960" w:type="dxa"/>
            <w:tcBorders>
              <w:top w:val="nil"/>
              <w:left w:val="nil"/>
              <w:bottom w:val="single" w:sz="4" w:space="0" w:color="000000"/>
              <w:right w:val="nil"/>
            </w:tcBorders>
            <w:shd w:val="clear" w:color="auto" w:fill="auto"/>
            <w:noWrap/>
            <w:vAlign w:val="bottom"/>
            <w:hideMark/>
          </w:tcPr>
          <w:p w14:paraId="708947D0"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2000s</w:t>
            </w:r>
          </w:p>
        </w:tc>
        <w:tc>
          <w:tcPr>
            <w:tcW w:w="960" w:type="dxa"/>
            <w:tcBorders>
              <w:top w:val="nil"/>
              <w:left w:val="nil"/>
              <w:bottom w:val="single" w:sz="4" w:space="0" w:color="000000"/>
              <w:right w:val="nil"/>
            </w:tcBorders>
            <w:shd w:val="clear" w:color="auto" w:fill="auto"/>
            <w:noWrap/>
            <w:vAlign w:val="bottom"/>
            <w:hideMark/>
          </w:tcPr>
          <w:p w14:paraId="5D94EBF9"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2010s</w:t>
            </w:r>
          </w:p>
        </w:tc>
        <w:tc>
          <w:tcPr>
            <w:tcW w:w="960" w:type="dxa"/>
            <w:tcBorders>
              <w:top w:val="nil"/>
              <w:left w:val="nil"/>
              <w:bottom w:val="single" w:sz="4" w:space="0" w:color="000000"/>
              <w:right w:val="nil"/>
            </w:tcBorders>
            <w:shd w:val="clear" w:color="auto" w:fill="auto"/>
            <w:noWrap/>
            <w:vAlign w:val="bottom"/>
            <w:hideMark/>
          </w:tcPr>
          <w:p w14:paraId="352DA193"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1980s</w:t>
            </w:r>
          </w:p>
        </w:tc>
        <w:tc>
          <w:tcPr>
            <w:tcW w:w="960" w:type="dxa"/>
            <w:tcBorders>
              <w:top w:val="nil"/>
              <w:left w:val="nil"/>
              <w:bottom w:val="single" w:sz="4" w:space="0" w:color="000000"/>
              <w:right w:val="nil"/>
            </w:tcBorders>
            <w:shd w:val="clear" w:color="auto" w:fill="auto"/>
            <w:noWrap/>
            <w:vAlign w:val="bottom"/>
            <w:hideMark/>
          </w:tcPr>
          <w:p w14:paraId="329C5061"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1990s</w:t>
            </w:r>
          </w:p>
        </w:tc>
        <w:tc>
          <w:tcPr>
            <w:tcW w:w="960" w:type="dxa"/>
            <w:tcBorders>
              <w:top w:val="nil"/>
              <w:left w:val="nil"/>
              <w:bottom w:val="single" w:sz="4" w:space="0" w:color="000000"/>
              <w:right w:val="nil"/>
            </w:tcBorders>
            <w:shd w:val="clear" w:color="auto" w:fill="auto"/>
            <w:noWrap/>
            <w:vAlign w:val="bottom"/>
            <w:hideMark/>
          </w:tcPr>
          <w:p w14:paraId="31C47A1F"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2000s</w:t>
            </w:r>
          </w:p>
        </w:tc>
        <w:tc>
          <w:tcPr>
            <w:tcW w:w="960" w:type="dxa"/>
            <w:tcBorders>
              <w:top w:val="nil"/>
              <w:left w:val="nil"/>
              <w:bottom w:val="single" w:sz="4" w:space="0" w:color="000000"/>
              <w:right w:val="nil"/>
            </w:tcBorders>
            <w:shd w:val="clear" w:color="auto" w:fill="auto"/>
            <w:noWrap/>
            <w:vAlign w:val="bottom"/>
            <w:hideMark/>
          </w:tcPr>
          <w:p w14:paraId="598DCBC8"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2010s</w:t>
            </w:r>
          </w:p>
        </w:tc>
      </w:tr>
      <w:tr w:rsidR="002E36F4" w:rsidRPr="008720EA" w14:paraId="1910EC75" w14:textId="77777777" w:rsidTr="002E36F4">
        <w:trPr>
          <w:trHeight w:val="300"/>
        </w:trPr>
        <w:tc>
          <w:tcPr>
            <w:tcW w:w="1760" w:type="dxa"/>
            <w:tcBorders>
              <w:top w:val="nil"/>
              <w:left w:val="nil"/>
              <w:bottom w:val="nil"/>
              <w:right w:val="nil"/>
            </w:tcBorders>
            <w:shd w:val="clear" w:color="auto" w:fill="auto"/>
            <w:noWrap/>
            <w:vAlign w:val="bottom"/>
            <w:hideMark/>
          </w:tcPr>
          <w:p w14:paraId="486C8E0D"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United Kingdom</w:t>
            </w:r>
          </w:p>
        </w:tc>
        <w:tc>
          <w:tcPr>
            <w:tcW w:w="960" w:type="dxa"/>
            <w:tcBorders>
              <w:top w:val="nil"/>
              <w:left w:val="single" w:sz="4" w:space="0" w:color="000000"/>
              <w:bottom w:val="nil"/>
              <w:right w:val="nil"/>
            </w:tcBorders>
            <w:shd w:val="clear" w:color="auto" w:fill="auto"/>
            <w:noWrap/>
            <w:vAlign w:val="bottom"/>
            <w:hideMark/>
          </w:tcPr>
          <w:p w14:paraId="079262B7"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0.168</w:t>
            </w:r>
          </w:p>
        </w:tc>
        <w:tc>
          <w:tcPr>
            <w:tcW w:w="960" w:type="dxa"/>
            <w:tcBorders>
              <w:top w:val="nil"/>
              <w:left w:val="nil"/>
              <w:bottom w:val="nil"/>
              <w:right w:val="nil"/>
            </w:tcBorders>
            <w:shd w:val="clear" w:color="auto" w:fill="auto"/>
            <w:noWrap/>
            <w:vAlign w:val="bottom"/>
            <w:hideMark/>
          </w:tcPr>
          <w:p w14:paraId="15E1BFBB"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0.170</w:t>
            </w:r>
          </w:p>
        </w:tc>
        <w:tc>
          <w:tcPr>
            <w:tcW w:w="960" w:type="dxa"/>
            <w:tcBorders>
              <w:top w:val="nil"/>
              <w:left w:val="nil"/>
              <w:bottom w:val="nil"/>
              <w:right w:val="nil"/>
            </w:tcBorders>
            <w:shd w:val="clear" w:color="auto" w:fill="auto"/>
            <w:noWrap/>
            <w:vAlign w:val="bottom"/>
            <w:hideMark/>
          </w:tcPr>
          <w:p w14:paraId="108513B9"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0.241</w:t>
            </w:r>
          </w:p>
        </w:tc>
        <w:tc>
          <w:tcPr>
            <w:tcW w:w="960" w:type="dxa"/>
            <w:tcBorders>
              <w:top w:val="nil"/>
              <w:left w:val="nil"/>
              <w:bottom w:val="nil"/>
              <w:right w:val="nil"/>
            </w:tcBorders>
            <w:shd w:val="clear" w:color="auto" w:fill="auto"/>
            <w:noWrap/>
            <w:vAlign w:val="bottom"/>
            <w:hideMark/>
          </w:tcPr>
          <w:p w14:paraId="5C5248D1"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0.080</w:t>
            </w:r>
          </w:p>
        </w:tc>
        <w:tc>
          <w:tcPr>
            <w:tcW w:w="960" w:type="dxa"/>
            <w:tcBorders>
              <w:top w:val="nil"/>
              <w:left w:val="nil"/>
              <w:bottom w:val="nil"/>
              <w:right w:val="nil"/>
            </w:tcBorders>
            <w:shd w:val="clear" w:color="auto" w:fill="auto"/>
            <w:noWrap/>
            <w:vAlign w:val="bottom"/>
            <w:hideMark/>
          </w:tcPr>
          <w:p w14:paraId="5BC064FF"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0.230</w:t>
            </w:r>
          </w:p>
        </w:tc>
        <w:tc>
          <w:tcPr>
            <w:tcW w:w="960" w:type="dxa"/>
            <w:tcBorders>
              <w:top w:val="nil"/>
              <w:left w:val="nil"/>
              <w:bottom w:val="nil"/>
              <w:right w:val="nil"/>
            </w:tcBorders>
            <w:shd w:val="clear" w:color="auto" w:fill="auto"/>
            <w:noWrap/>
            <w:vAlign w:val="bottom"/>
            <w:hideMark/>
          </w:tcPr>
          <w:p w14:paraId="7EEF7A20"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0.232</w:t>
            </w:r>
          </w:p>
        </w:tc>
        <w:tc>
          <w:tcPr>
            <w:tcW w:w="960" w:type="dxa"/>
            <w:tcBorders>
              <w:top w:val="nil"/>
              <w:left w:val="nil"/>
              <w:bottom w:val="nil"/>
              <w:right w:val="nil"/>
            </w:tcBorders>
            <w:shd w:val="clear" w:color="auto" w:fill="auto"/>
            <w:noWrap/>
            <w:vAlign w:val="bottom"/>
            <w:hideMark/>
          </w:tcPr>
          <w:p w14:paraId="442D289E"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0.313</w:t>
            </w:r>
          </w:p>
        </w:tc>
        <w:tc>
          <w:tcPr>
            <w:tcW w:w="960" w:type="dxa"/>
            <w:tcBorders>
              <w:top w:val="nil"/>
              <w:left w:val="nil"/>
              <w:bottom w:val="nil"/>
              <w:right w:val="nil"/>
            </w:tcBorders>
            <w:shd w:val="clear" w:color="auto" w:fill="auto"/>
            <w:noWrap/>
            <w:vAlign w:val="bottom"/>
            <w:hideMark/>
          </w:tcPr>
          <w:p w14:paraId="137C0D24"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0.131</w:t>
            </w:r>
          </w:p>
        </w:tc>
      </w:tr>
      <w:tr w:rsidR="002E36F4" w:rsidRPr="008720EA" w14:paraId="1D7E86AC" w14:textId="77777777" w:rsidTr="002E36F4">
        <w:trPr>
          <w:trHeight w:val="300"/>
        </w:trPr>
        <w:tc>
          <w:tcPr>
            <w:tcW w:w="1760" w:type="dxa"/>
            <w:tcBorders>
              <w:top w:val="nil"/>
              <w:left w:val="nil"/>
              <w:bottom w:val="nil"/>
              <w:right w:val="nil"/>
            </w:tcBorders>
            <w:shd w:val="clear" w:color="auto" w:fill="auto"/>
            <w:noWrap/>
            <w:vAlign w:val="bottom"/>
            <w:hideMark/>
          </w:tcPr>
          <w:p w14:paraId="394BF7D5"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England</w:t>
            </w:r>
          </w:p>
        </w:tc>
        <w:tc>
          <w:tcPr>
            <w:tcW w:w="960" w:type="dxa"/>
            <w:tcBorders>
              <w:top w:val="nil"/>
              <w:left w:val="single" w:sz="4" w:space="0" w:color="000000"/>
              <w:bottom w:val="nil"/>
              <w:right w:val="nil"/>
            </w:tcBorders>
            <w:shd w:val="clear" w:color="auto" w:fill="auto"/>
            <w:noWrap/>
            <w:vAlign w:val="bottom"/>
            <w:hideMark/>
          </w:tcPr>
          <w:p w14:paraId="326F6A1E"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0.171</w:t>
            </w:r>
          </w:p>
        </w:tc>
        <w:tc>
          <w:tcPr>
            <w:tcW w:w="960" w:type="dxa"/>
            <w:tcBorders>
              <w:top w:val="nil"/>
              <w:left w:val="nil"/>
              <w:bottom w:val="nil"/>
              <w:right w:val="nil"/>
            </w:tcBorders>
            <w:shd w:val="clear" w:color="auto" w:fill="auto"/>
            <w:noWrap/>
            <w:vAlign w:val="bottom"/>
            <w:hideMark/>
          </w:tcPr>
          <w:p w14:paraId="7746BC2A"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0.168</w:t>
            </w:r>
          </w:p>
        </w:tc>
        <w:tc>
          <w:tcPr>
            <w:tcW w:w="960" w:type="dxa"/>
            <w:tcBorders>
              <w:top w:val="nil"/>
              <w:left w:val="nil"/>
              <w:bottom w:val="nil"/>
              <w:right w:val="nil"/>
            </w:tcBorders>
            <w:shd w:val="clear" w:color="auto" w:fill="auto"/>
            <w:noWrap/>
            <w:vAlign w:val="bottom"/>
            <w:hideMark/>
          </w:tcPr>
          <w:p w14:paraId="6FAD8B18"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0.244</w:t>
            </w:r>
          </w:p>
        </w:tc>
        <w:tc>
          <w:tcPr>
            <w:tcW w:w="960" w:type="dxa"/>
            <w:tcBorders>
              <w:top w:val="nil"/>
              <w:left w:val="nil"/>
              <w:bottom w:val="nil"/>
              <w:right w:val="nil"/>
            </w:tcBorders>
            <w:shd w:val="clear" w:color="auto" w:fill="auto"/>
            <w:noWrap/>
            <w:vAlign w:val="bottom"/>
            <w:hideMark/>
          </w:tcPr>
          <w:p w14:paraId="6FBE1106"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0.081</w:t>
            </w:r>
          </w:p>
        </w:tc>
        <w:tc>
          <w:tcPr>
            <w:tcW w:w="960" w:type="dxa"/>
            <w:tcBorders>
              <w:top w:val="nil"/>
              <w:left w:val="nil"/>
              <w:bottom w:val="nil"/>
              <w:right w:val="nil"/>
            </w:tcBorders>
            <w:shd w:val="clear" w:color="auto" w:fill="auto"/>
            <w:noWrap/>
            <w:vAlign w:val="bottom"/>
            <w:hideMark/>
          </w:tcPr>
          <w:p w14:paraId="69A01660"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0.228</w:t>
            </w:r>
          </w:p>
        </w:tc>
        <w:tc>
          <w:tcPr>
            <w:tcW w:w="960" w:type="dxa"/>
            <w:tcBorders>
              <w:top w:val="nil"/>
              <w:left w:val="nil"/>
              <w:bottom w:val="nil"/>
              <w:right w:val="nil"/>
            </w:tcBorders>
            <w:shd w:val="clear" w:color="auto" w:fill="auto"/>
            <w:noWrap/>
            <w:vAlign w:val="bottom"/>
            <w:hideMark/>
          </w:tcPr>
          <w:p w14:paraId="3D87632D"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0.239</w:t>
            </w:r>
          </w:p>
        </w:tc>
        <w:tc>
          <w:tcPr>
            <w:tcW w:w="960" w:type="dxa"/>
            <w:tcBorders>
              <w:top w:val="nil"/>
              <w:left w:val="nil"/>
              <w:bottom w:val="nil"/>
              <w:right w:val="nil"/>
            </w:tcBorders>
            <w:shd w:val="clear" w:color="auto" w:fill="auto"/>
            <w:noWrap/>
            <w:vAlign w:val="bottom"/>
            <w:hideMark/>
          </w:tcPr>
          <w:p w14:paraId="0DF48A52"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0.311</w:t>
            </w:r>
          </w:p>
        </w:tc>
        <w:tc>
          <w:tcPr>
            <w:tcW w:w="960" w:type="dxa"/>
            <w:tcBorders>
              <w:top w:val="nil"/>
              <w:left w:val="nil"/>
              <w:bottom w:val="nil"/>
              <w:right w:val="nil"/>
            </w:tcBorders>
            <w:shd w:val="clear" w:color="auto" w:fill="auto"/>
            <w:noWrap/>
            <w:vAlign w:val="bottom"/>
            <w:hideMark/>
          </w:tcPr>
          <w:p w14:paraId="796B1E83"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0.133</w:t>
            </w:r>
          </w:p>
        </w:tc>
      </w:tr>
      <w:tr w:rsidR="002E36F4" w:rsidRPr="008720EA" w14:paraId="74D6BD49" w14:textId="77777777" w:rsidTr="002E36F4">
        <w:trPr>
          <w:trHeight w:val="300"/>
        </w:trPr>
        <w:tc>
          <w:tcPr>
            <w:tcW w:w="1760" w:type="dxa"/>
            <w:tcBorders>
              <w:top w:val="nil"/>
              <w:left w:val="nil"/>
              <w:bottom w:val="nil"/>
              <w:right w:val="nil"/>
            </w:tcBorders>
            <w:shd w:val="clear" w:color="auto" w:fill="auto"/>
            <w:noWrap/>
            <w:vAlign w:val="bottom"/>
            <w:hideMark/>
          </w:tcPr>
          <w:p w14:paraId="1A012A5C"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Scotland</w:t>
            </w:r>
          </w:p>
        </w:tc>
        <w:tc>
          <w:tcPr>
            <w:tcW w:w="960" w:type="dxa"/>
            <w:tcBorders>
              <w:top w:val="nil"/>
              <w:left w:val="single" w:sz="4" w:space="0" w:color="000000"/>
              <w:bottom w:val="nil"/>
              <w:right w:val="nil"/>
            </w:tcBorders>
            <w:shd w:val="clear" w:color="auto" w:fill="auto"/>
            <w:noWrap/>
            <w:vAlign w:val="bottom"/>
            <w:hideMark/>
          </w:tcPr>
          <w:p w14:paraId="39C2D5E7"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0.107</w:t>
            </w:r>
          </w:p>
        </w:tc>
        <w:tc>
          <w:tcPr>
            <w:tcW w:w="960" w:type="dxa"/>
            <w:tcBorders>
              <w:top w:val="nil"/>
              <w:left w:val="nil"/>
              <w:bottom w:val="nil"/>
              <w:right w:val="nil"/>
            </w:tcBorders>
            <w:shd w:val="clear" w:color="auto" w:fill="auto"/>
            <w:noWrap/>
            <w:vAlign w:val="bottom"/>
            <w:hideMark/>
          </w:tcPr>
          <w:p w14:paraId="0294C787"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0.206</w:t>
            </w:r>
          </w:p>
        </w:tc>
        <w:tc>
          <w:tcPr>
            <w:tcW w:w="960" w:type="dxa"/>
            <w:tcBorders>
              <w:top w:val="nil"/>
              <w:left w:val="nil"/>
              <w:bottom w:val="nil"/>
              <w:right w:val="nil"/>
            </w:tcBorders>
            <w:shd w:val="clear" w:color="auto" w:fill="auto"/>
            <w:noWrap/>
            <w:vAlign w:val="bottom"/>
            <w:hideMark/>
          </w:tcPr>
          <w:p w14:paraId="20B739E5"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0.218</w:t>
            </w:r>
          </w:p>
        </w:tc>
        <w:tc>
          <w:tcPr>
            <w:tcW w:w="960" w:type="dxa"/>
            <w:tcBorders>
              <w:top w:val="nil"/>
              <w:left w:val="nil"/>
              <w:bottom w:val="nil"/>
              <w:right w:val="nil"/>
            </w:tcBorders>
            <w:shd w:val="clear" w:color="auto" w:fill="auto"/>
            <w:noWrap/>
            <w:vAlign w:val="bottom"/>
            <w:hideMark/>
          </w:tcPr>
          <w:p w14:paraId="3034D458"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0.067</w:t>
            </w:r>
          </w:p>
        </w:tc>
        <w:tc>
          <w:tcPr>
            <w:tcW w:w="960" w:type="dxa"/>
            <w:tcBorders>
              <w:top w:val="nil"/>
              <w:left w:val="nil"/>
              <w:bottom w:val="nil"/>
              <w:right w:val="nil"/>
            </w:tcBorders>
            <w:shd w:val="clear" w:color="auto" w:fill="auto"/>
            <w:noWrap/>
            <w:vAlign w:val="bottom"/>
            <w:hideMark/>
          </w:tcPr>
          <w:p w14:paraId="75C30FC1"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0.188</w:t>
            </w:r>
          </w:p>
        </w:tc>
        <w:tc>
          <w:tcPr>
            <w:tcW w:w="960" w:type="dxa"/>
            <w:tcBorders>
              <w:top w:val="nil"/>
              <w:left w:val="nil"/>
              <w:bottom w:val="nil"/>
              <w:right w:val="nil"/>
            </w:tcBorders>
            <w:shd w:val="clear" w:color="auto" w:fill="auto"/>
            <w:noWrap/>
            <w:vAlign w:val="bottom"/>
            <w:hideMark/>
          </w:tcPr>
          <w:p w14:paraId="57404C82"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0.205</w:t>
            </w:r>
          </w:p>
        </w:tc>
        <w:tc>
          <w:tcPr>
            <w:tcW w:w="960" w:type="dxa"/>
            <w:tcBorders>
              <w:top w:val="nil"/>
              <w:left w:val="nil"/>
              <w:bottom w:val="nil"/>
              <w:right w:val="nil"/>
            </w:tcBorders>
            <w:shd w:val="clear" w:color="auto" w:fill="auto"/>
            <w:noWrap/>
            <w:vAlign w:val="bottom"/>
            <w:hideMark/>
          </w:tcPr>
          <w:p w14:paraId="58C3F88F"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0.319</w:t>
            </w:r>
          </w:p>
        </w:tc>
        <w:tc>
          <w:tcPr>
            <w:tcW w:w="960" w:type="dxa"/>
            <w:tcBorders>
              <w:top w:val="nil"/>
              <w:left w:val="nil"/>
              <w:bottom w:val="nil"/>
              <w:right w:val="nil"/>
            </w:tcBorders>
            <w:shd w:val="clear" w:color="auto" w:fill="auto"/>
            <w:noWrap/>
            <w:vAlign w:val="bottom"/>
            <w:hideMark/>
          </w:tcPr>
          <w:p w14:paraId="71235DEA"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0.128</w:t>
            </w:r>
          </w:p>
        </w:tc>
      </w:tr>
      <w:tr w:rsidR="002E36F4" w:rsidRPr="008720EA" w14:paraId="4FD037CF" w14:textId="77777777" w:rsidTr="002E36F4">
        <w:trPr>
          <w:trHeight w:val="300"/>
        </w:trPr>
        <w:tc>
          <w:tcPr>
            <w:tcW w:w="1760" w:type="dxa"/>
            <w:tcBorders>
              <w:top w:val="nil"/>
              <w:left w:val="nil"/>
              <w:bottom w:val="nil"/>
              <w:right w:val="nil"/>
            </w:tcBorders>
            <w:shd w:val="clear" w:color="auto" w:fill="auto"/>
            <w:noWrap/>
            <w:vAlign w:val="bottom"/>
            <w:hideMark/>
          </w:tcPr>
          <w:p w14:paraId="6D288D48"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Wales</w:t>
            </w:r>
          </w:p>
        </w:tc>
        <w:tc>
          <w:tcPr>
            <w:tcW w:w="960" w:type="dxa"/>
            <w:tcBorders>
              <w:top w:val="nil"/>
              <w:left w:val="single" w:sz="4" w:space="0" w:color="000000"/>
              <w:bottom w:val="nil"/>
              <w:right w:val="nil"/>
            </w:tcBorders>
            <w:shd w:val="clear" w:color="auto" w:fill="auto"/>
            <w:noWrap/>
            <w:vAlign w:val="bottom"/>
            <w:hideMark/>
          </w:tcPr>
          <w:p w14:paraId="47C0F56C"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0.178</w:t>
            </w:r>
          </w:p>
        </w:tc>
        <w:tc>
          <w:tcPr>
            <w:tcW w:w="960" w:type="dxa"/>
            <w:tcBorders>
              <w:top w:val="nil"/>
              <w:left w:val="nil"/>
              <w:bottom w:val="nil"/>
              <w:right w:val="nil"/>
            </w:tcBorders>
            <w:shd w:val="clear" w:color="auto" w:fill="auto"/>
            <w:noWrap/>
            <w:vAlign w:val="bottom"/>
            <w:hideMark/>
          </w:tcPr>
          <w:p w14:paraId="50940A39"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0.138</w:t>
            </w:r>
          </w:p>
        </w:tc>
        <w:tc>
          <w:tcPr>
            <w:tcW w:w="960" w:type="dxa"/>
            <w:tcBorders>
              <w:top w:val="nil"/>
              <w:left w:val="nil"/>
              <w:bottom w:val="nil"/>
              <w:right w:val="nil"/>
            </w:tcBorders>
            <w:shd w:val="clear" w:color="auto" w:fill="auto"/>
            <w:noWrap/>
            <w:vAlign w:val="bottom"/>
            <w:hideMark/>
          </w:tcPr>
          <w:p w14:paraId="5A590C50"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0.251</w:t>
            </w:r>
          </w:p>
        </w:tc>
        <w:tc>
          <w:tcPr>
            <w:tcW w:w="960" w:type="dxa"/>
            <w:tcBorders>
              <w:top w:val="nil"/>
              <w:left w:val="nil"/>
              <w:bottom w:val="nil"/>
              <w:right w:val="nil"/>
            </w:tcBorders>
            <w:shd w:val="clear" w:color="auto" w:fill="auto"/>
            <w:noWrap/>
            <w:vAlign w:val="bottom"/>
            <w:hideMark/>
          </w:tcPr>
          <w:p w14:paraId="253A5093"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0.039</w:t>
            </w:r>
          </w:p>
        </w:tc>
        <w:tc>
          <w:tcPr>
            <w:tcW w:w="960" w:type="dxa"/>
            <w:tcBorders>
              <w:top w:val="nil"/>
              <w:left w:val="nil"/>
              <w:bottom w:val="nil"/>
              <w:right w:val="nil"/>
            </w:tcBorders>
            <w:shd w:val="clear" w:color="auto" w:fill="auto"/>
            <w:noWrap/>
            <w:vAlign w:val="bottom"/>
            <w:hideMark/>
          </w:tcPr>
          <w:p w14:paraId="4931E660"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0.248</w:t>
            </w:r>
          </w:p>
        </w:tc>
        <w:tc>
          <w:tcPr>
            <w:tcW w:w="960" w:type="dxa"/>
            <w:tcBorders>
              <w:top w:val="nil"/>
              <w:left w:val="nil"/>
              <w:bottom w:val="nil"/>
              <w:right w:val="nil"/>
            </w:tcBorders>
            <w:shd w:val="clear" w:color="auto" w:fill="auto"/>
            <w:noWrap/>
            <w:vAlign w:val="bottom"/>
            <w:hideMark/>
          </w:tcPr>
          <w:p w14:paraId="1A5FDBF3"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0.175</w:t>
            </w:r>
          </w:p>
        </w:tc>
        <w:tc>
          <w:tcPr>
            <w:tcW w:w="960" w:type="dxa"/>
            <w:tcBorders>
              <w:top w:val="nil"/>
              <w:left w:val="nil"/>
              <w:bottom w:val="nil"/>
              <w:right w:val="nil"/>
            </w:tcBorders>
            <w:shd w:val="clear" w:color="auto" w:fill="auto"/>
            <w:noWrap/>
            <w:vAlign w:val="bottom"/>
            <w:hideMark/>
          </w:tcPr>
          <w:p w14:paraId="6A85C268"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0.323</w:t>
            </w:r>
          </w:p>
        </w:tc>
        <w:tc>
          <w:tcPr>
            <w:tcW w:w="960" w:type="dxa"/>
            <w:tcBorders>
              <w:top w:val="nil"/>
              <w:left w:val="nil"/>
              <w:bottom w:val="nil"/>
              <w:right w:val="nil"/>
            </w:tcBorders>
            <w:shd w:val="clear" w:color="auto" w:fill="auto"/>
            <w:noWrap/>
            <w:vAlign w:val="bottom"/>
            <w:hideMark/>
          </w:tcPr>
          <w:p w14:paraId="287FF469"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0.081</w:t>
            </w:r>
          </w:p>
        </w:tc>
      </w:tr>
      <w:tr w:rsidR="002E36F4" w:rsidRPr="008720EA" w14:paraId="7AC9814E" w14:textId="77777777" w:rsidTr="002E36F4">
        <w:trPr>
          <w:trHeight w:val="300"/>
        </w:trPr>
        <w:tc>
          <w:tcPr>
            <w:tcW w:w="1760" w:type="dxa"/>
            <w:tcBorders>
              <w:top w:val="nil"/>
              <w:left w:val="nil"/>
              <w:bottom w:val="nil"/>
              <w:right w:val="nil"/>
            </w:tcBorders>
            <w:shd w:val="clear" w:color="auto" w:fill="auto"/>
            <w:noWrap/>
            <w:vAlign w:val="bottom"/>
            <w:hideMark/>
          </w:tcPr>
          <w:p w14:paraId="01F9EDF9" w14:textId="77777777"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Northern Ireland</w:t>
            </w:r>
          </w:p>
        </w:tc>
        <w:tc>
          <w:tcPr>
            <w:tcW w:w="960" w:type="dxa"/>
            <w:tcBorders>
              <w:top w:val="nil"/>
              <w:left w:val="single" w:sz="4" w:space="0" w:color="000000"/>
              <w:bottom w:val="nil"/>
              <w:right w:val="nil"/>
            </w:tcBorders>
            <w:shd w:val="clear" w:color="auto" w:fill="auto"/>
            <w:noWrap/>
            <w:vAlign w:val="bottom"/>
            <w:hideMark/>
          </w:tcPr>
          <w:p w14:paraId="6C2B20E7"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0.308</w:t>
            </w:r>
          </w:p>
        </w:tc>
        <w:tc>
          <w:tcPr>
            <w:tcW w:w="960" w:type="dxa"/>
            <w:tcBorders>
              <w:top w:val="nil"/>
              <w:left w:val="nil"/>
              <w:bottom w:val="nil"/>
              <w:right w:val="nil"/>
            </w:tcBorders>
            <w:shd w:val="clear" w:color="auto" w:fill="auto"/>
            <w:noWrap/>
            <w:vAlign w:val="bottom"/>
            <w:hideMark/>
          </w:tcPr>
          <w:p w14:paraId="4D9A27A5"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0.143</w:t>
            </w:r>
          </w:p>
        </w:tc>
        <w:tc>
          <w:tcPr>
            <w:tcW w:w="960" w:type="dxa"/>
            <w:tcBorders>
              <w:top w:val="nil"/>
              <w:left w:val="nil"/>
              <w:bottom w:val="nil"/>
              <w:right w:val="nil"/>
            </w:tcBorders>
            <w:shd w:val="clear" w:color="auto" w:fill="auto"/>
            <w:noWrap/>
            <w:vAlign w:val="bottom"/>
            <w:hideMark/>
          </w:tcPr>
          <w:p w14:paraId="2DEFBABC"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0.224</w:t>
            </w:r>
          </w:p>
        </w:tc>
        <w:tc>
          <w:tcPr>
            <w:tcW w:w="960" w:type="dxa"/>
            <w:tcBorders>
              <w:top w:val="nil"/>
              <w:left w:val="nil"/>
              <w:bottom w:val="nil"/>
              <w:right w:val="nil"/>
            </w:tcBorders>
            <w:shd w:val="clear" w:color="auto" w:fill="auto"/>
            <w:noWrap/>
            <w:vAlign w:val="bottom"/>
            <w:hideMark/>
          </w:tcPr>
          <w:p w14:paraId="60DB974F"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0.114</w:t>
            </w:r>
          </w:p>
        </w:tc>
        <w:tc>
          <w:tcPr>
            <w:tcW w:w="960" w:type="dxa"/>
            <w:tcBorders>
              <w:top w:val="nil"/>
              <w:left w:val="nil"/>
              <w:bottom w:val="nil"/>
              <w:right w:val="nil"/>
            </w:tcBorders>
            <w:shd w:val="clear" w:color="auto" w:fill="auto"/>
            <w:noWrap/>
            <w:vAlign w:val="bottom"/>
            <w:hideMark/>
          </w:tcPr>
          <w:p w14:paraId="6348A9CF"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0.388</w:t>
            </w:r>
          </w:p>
        </w:tc>
        <w:tc>
          <w:tcPr>
            <w:tcW w:w="960" w:type="dxa"/>
            <w:tcBorders>
              <w:top w:val="nil"/>
              <w:left w:val="nil"/>
              <w:bottom w:val="nil"/>
              <w:right w:val="nil"/>
            </w:tcBorders>
            <w:shd w:val="clear" w:color="auto" w:fill="auto"/>
            <w:noWrap/>
            <w:vAlign w:val="bottom"/>
            <w:hideMark/>
          </w:tcPr>
          <w:p w14:paraId="75A74A8E"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0.250</w:t>
            </w:r>
          </w:p>
        </w:tc>
        <w:tc>
          <w:tcPr>
            <w:tcW w:w="960" w:type="dxa"/>
            <w:tcBorders>
              <w:top w:val="nil"/>
              <w:left w:val="nil"/>
              <w:bottom w:val="nil"/>
              <w:right w:val="nil"/>
            </w:tcBorders>
            <w:shd w:val="clear" w:color="auto" w:fill="auto"/>
            <w:noWrap/>
            <w:vAlign w:val="bottom"/>
            <w:hideMark/>
          </w:tcPr>
          <w:p w14:paraId="2DE41A0E" w14:textId="77777777"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0.296</w:t>
            </w:r>
          </w:p>
        </w:tc>
        <w:tc>
          <w:tcPr>
            <w:tcW w:w="960" w:type="dxa"/>
            <w:tcBorders>
              <w:top w:val="nil"/>
              <w:left w:val="nil"/>
              <w:bottom w:val="nil"/>
              <w:right w:val="nil"/>
            </w:tcBorders>
            <w:shd w:val="clear" w:color="auto" w:fill="auto"/>
            <w:noWrap/>
            <w:vAlign w:val="bottom"/>
            <w:hideMark/>
          </w:tcPr>
          <w:p w14:paraId="22C8574A" w14:textId="77777777" w:rsidR="002E36F4" w:rsidRPr="008720EA" w:rsidRDefault="002E36F4" w:rsidP="00F93980">
            <w:pPr>
              <w:keepNext/>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0.182</w:t>
            </w:r>
          </w:p>
        </w:tc>
      </w:tr>
    </w:tbl>
    <w:p w14:paraId="1F727BDC" w14:textId="224F4657" w:rsidR="00F93980" w:rsidDel="00AB7297" w:rsidRDefault="00F93980">
      <w:pPr>
        <w:pStyle w:val="Caption"/>
        <w:rPr>
          <w:moveFrom w:id="250" w:author="Jonathan Minton" w:date="2020-04-10T10:16:00Z"/>
        </w:rPr>
      </w:pPr>
      <w:moveFromRangeStart w:id="251" w:author="Jonathan Minton" w:date="2020-04-10T10:16:00Z" w:name="move37406193"/>
      <w:moveFrom w:id="252" w:author="Jonathan Minton" w:date="2020-04-10T10:16:00Z">
        <w:r w:rsidDel="00AB7297">
          <w:t xml:space="preserve">Table </w:t>
        </w:r>
        <w:r w:rsidR="0019072C" w:rsidDel="00AB7297">
          <w:rPr>
            <w:i w:val="0"/>
            <w:iCs w:val="0"/>
            <w:noProof/>
          </w:rPr>
          <w:fldChar w:fldCharType="begin"/>
        </w:r>
        <w:r w:rsidR="0019072C" w:rsidDel="00AB7297">
          <w:rPr>
            <w:noProof/>
          </w:rPr>
          <w:instrText xml:space="preserve"> SEQ Table \* ARABIC </w:instrText>
        </w:r>
        <w:r w:rsidR="0019072C" w:rsidDel="00AB7297">
          <w:rPr>
            <w:i w:val="0"/>
            <w:iCs w:val="0"/>
            <w:noProof/>
          </w:rPr>
          <w:fldChar w:fldCharType="separate"/>
        </w:r>
        <w:r w:rsidDel="00AB7297">
          <w:rPr>
            <w:noProof/>
          </w:rPr>
          <w:t>2</w:t>
        </w:r>
        <w:r w:rsidR="0019072C" w:rsidDel="00AB7297">
          <w:rPr>
            <w:i w:val="0"/>
            <w:iCs w:val="0"/>
            <w:noProof/>
          </w:rPr>
          <w:fldChar w:fldCharType="end"/>
        </w:r>
        <w:r w:rsidDel="00AB7297">
          <w:t xml:space="preserve"> </w:t>
        </w:r>
        <w:r w:rsidRPr="00413243" w:rsidDel="00AB7297">
          <w:t>Average annual change in life expectancy by sex and decade, UK and constituent nations. (Source: ONS)</w:t>
        </w:r>
      </w:moveFrom>
    </w:p>
    <w:moveFromRangeEnd w:id="251"/>
    <w:p w14:paraId="06065768" w14:textId="77777777" w:rsidR="00F93980" w:rsidRDefault="002E36F4" w:rsidP="00F93980">
      <w:pPr>
        <w:pStyle w:val="NormalWeb"/>
        <w:keepNext/>
        <w:shd w:val="clear" w:color="auto" w:fill="FFFFFF"/>
        <w:spacing w:before="0" w:beforeAutospacing="0" w:after="150" w:afterAutospacing="0"/>
      </w:pPr>
      <w:r>
        <w:rPr>
          <w:rFonts w:ascii="Helvetica" w:hAnsi="Helvetica" w:cs="Helvetica"/>
          <w:noProof/>
          <w:color w:val="333333"/>
          <w:sz w:val="21"/>
          <w:szCs w:val="21"/>
        </w:rPr>
        <w:lastRenderedPageBreak/>
        <w:drawing>
          <wp:inline distT="0" distB="0" distL="0" distR="0" wp14:anchorId="73C231FD" wp14:editId="7C04AC9F">
            <wp:extent cx="5274310" cy="37674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7-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14:paraId="3C53D1E6" w14:textId="1C026DA2" w:rsidR="002E36F4" w:rsidRDefault="00F93980" w:rsidP="00F93980">
      <w:pPr>
        <w:pStyle w:val="Caption"/>
      </w:pPr>
      <w:bookmarkStart w:id="253" w:name="_Ref31184871"/>
      <w:r>
        <w:t xml:space="preserve">Figure </w:t>
      </w:r>
      <w:r w:rsidR="0019072C">
        <w:rPr>
          <w:noProof/>
        </w:rPr>
        <w:fldChar w:fldCharType="begin"/>
      </w:r>
      <w:r w:rsidR="0019072C">
        <w:rPr>
          <w:noProof/>
        </w:rPr>
        <w:instrText xml:space="preserve"> SEQ Figure \* ARABIC </w:instrText>
      </w:r>
      <w:r w:rsidR="0019072C">
        <w:rPr>
          <w:noProof/>
        </w:rPr>
        <w:fldChar w:fldCharType="separate"/>
      </w:r>
      <w:r w:rsidR="00CA5E08">
        <w:rPr>
          <w:noProof/>
        </w:rPr>
        <w:t>1</w:t>
      </w:r>
      <w:r w:rsidR="0019072C">
        <w:rPr>
          <w:noProof/>
        </w:rPr>
        <w:fldChar w:fldCharType="end"/>
      </w:r>
      <w:bookmarkEnd w:id="253"/>
      <w:r w:rsidRPr="00366239">
        <w:t>Average annual change in life expectancy in the UK and constituent nations, by sex and decade. (Source: ONS)</w:t>
      </w:r>
    </w:p>
    <w:p w14:paraId="76A84955" w14:textId="77777777" w:rsidR="002E36F4" w:rsidRPr="00875D25" w:rsidRDefault="00DF6FC0" w:rsidP="00875D25">
      <w:pPr>
        <w:pStyle w:val="BodyText1"/>
      </w:pPr>
      <w:commentRangeStart w:id="254"/>
      <w:r>
        <w:t xml:space="preserve">The appendix provides further </w:t>
      </w:r>
      <w:r w:rsidR="002E36F4" w:rsidRPr="00875D25">
        <w:t xml:space="preserve">analyses of trends in annual life expectancy gains in the UK and </w:t>
      </w:r>
      <w:r w:rsidR="002E36F4" w:rsidRPr="00DF6FC0">
        <w:t xml:space="preserve">constituent nations. </w:t>
      </w:r>
      <w:commentRangeEnd w:id="254"/>
      <w:r w:rsidR="00567295">
        <w:rPr>
          <w:rStyle w:val="CommentReference"/>
          <w:rFonts w:eastAsia="Calibri" w:cs="Times New Roman"/>
          <w:lang w:eastAsia="en-US"/>
        </w:rPr>
        <w:commentReference w:id="254"/>
      </w:r>
      <w:r w:rsidRPr="00DF6FC0">
        <w:t>F</w:t>
      </w:r>
      <w:commentRangeStart w:id="255"/>
      <w:r w:rsidRPr="00DF6FC0">
        <w:t xml:space="preserve">igure 3A </w:t>
      </w:r>
      <w:r w:rsidR="002E36F4" w:rsidRPr="00DF6FC0">
        <w:t xml:space="preserve">presents annual series in life expectancy trends in the UK and constituent nations, and </w:t>
      </w:r>
      <w:r w:rsidRPr="00DF6FC0">
        <w:t xml:space="preserve">Figure 4A and 5A </w:t>
      </w:r>
      <w:r w:rsidR="002E36F4" w:rsidRPr="00DF6FC0">
        <w:t>looks at how correlated the annual life expectancy series are between males and females and each UK nation (i.e. it compares the correlation since 1980s in eight series of annual life expectancy changes, males and females in each of the UK’s four nations).</w:t>
      </w:r>
      <w:commentRangeEnd w:id="255"/>
      <w:r w:rsidR="00567295">
        <w:rPr>
          <w:rStyle w:val="CommentReference"/>
          <w:rFonts w:eastAsia="Calibri" w:cs="Times New Roman"/>
          <w:lang w:eastAsia="en-US"/>
        </w:rPr>
        <w:commentReference w:id="255"/>
      </w:r>
      <w:r w:rsidR="002E36F4" w:rsidRPr="00875D25">
        <w:t xml:space="preserve"> </w:t>
      </w:r>
    </w:p>
    <w:p w14:paraId="3112277C" w14:textId="77777777" w:rsidR="002E36F4" w:rsidRPr="00875D25" w:rsidRDefault="002E36F4" w:rsidP="00875D25">
      <w:pPr>
        <w:pStyle w:val="BodyText1"/>
      </w:pPr>
      <w:commentRangeStart w:id="256"/>
      <w:r w:rsidRPr="00875D25">
        <w:t xml:space="preserve">The results presented in </w:t>
      </w:r>
      <w:r w:rsidR="00DF6FC0">
        <w:t>Figure 3A</w:t>
      </w:r>
      <w:r w:rsidRPr="00875D25">
        <w:t xml:space="preserve"> shows that, again with the exception of Northern Ireland, the low rate of average annual improvement seen in the 2010s is not driven by any single ‘bad year’, but is part of a continuing trend towards slowdown; </w:t>
      </w:r>
      <w:commentRangeEnd w:id="256"/>
      <w:r w:rsidR="00567295">
        <w:rPr>
          <w:rStyle w:val="CommentReference"/>
          <w:rFonts w:eastAsia="Calibri" w:cs="Times New Roman"/>
          <w:lang w:eastAsia="en-US"/>
        </w:rPr>
        <w:commentReference w:id="256"/>
      </w:r>
      <w:r w:rsidRPr="00875D25">
        <w:t xml:space="preserve">if this downwards trend continues it suggests the overall average annual life expectancy gain observed by the end of the 2010s will be lower rather than higher than the already-exceptionally-low rates shown here. The presentation of annual series also shows that single years in which life expectancy fell rather than rose compared with the previous year are not in </w:t>
      </w:r>
      <w:r w:rsidRPr="00875D25">
        <w:lastRenderedPageBreak/>
        <w:t>themselves exceptional; rather, it is a combination of both faster falls in life expectancy in ‘bad years’ combined with lower rates of gain in ‘good years’ that seem to be driving the recent trend towards slowdown.</w:t>
      </w:r>
    </w:p>
    <w:p w14:paraId="20817F37" w14:textId="77777777" w:rsidR="002E36F4" w:rsidRPr="00875D25" w:rsidRDefault="002E36F4" w:rsidP="00875D25">
      <w:pPr>
        <w:pStyle w:val="BodyText1"/>
      </w:pPr>
      <w:commentRangeStart w:id="257"/>
      <w:r w:rsidRPr="00875D25">
        <w:t xml:space="preserve">The results presented in </w:t>
      </w:r>
      <w:r w:rsidR="00F075F7">
        <w:t>Figure 5A</w:t>
      </w:r>
      <w:r w:rsidRPr="00875D25">
        <w:t xml:space="preserve"> indicate that male and female trends within nations tend to be </w:t>
      </w:r>
      <w:commentRangeStart w:id="258"/>
      <w:r w:rsidRPr="00875D25">
        <w:t xml:space="preserve">more strongly correlated </w:t>
      </w:r>
      <w:commentRangeEnd w:id="258"/>
      <w:r w:rsidR="007F14B0">
        <w:rPr>
          <w:rStyle w:val="CommentReference"/>
          <w:rFonts w:eastAsia="Calibri" w:cs="Times New Roman"/>
          <w:lang w:eastAsia="en-US"/>
        </w:rPr>
        <w:commentReference w:id="258"/>
      </w:r>
      <w:r w:rsidRPr="00875D25">
        <w:t>with the same sex in other nations.</w:t>
      </w:r>
      <w:commentRangeEnd w:id="257"/>
      <w:r w:rsidR="00567295">
        <w:rPr>
          <w:rStyle w:val="CommentReference"/>
          <w:rFonts w:eastAsia="Calibri" w:cs="Times New Roman"/>
          <w:lang w:eastAsia="en-US"/>
        </w:rPr>
        <w:commentReference w:id="257"/>
      </w:r>
      <w:r w:rsidRPr="00875D25">
        <w:t xml:space="preserve"> This coupling of trends in strongest in Wales and England, weaker in Scotland, and weakest in Northern Ireland, where the between-sex correlations are weaker than between countries. </w:t>
      </w:r>
      <w:proofErr w:type="gramStart"/>
      <w:r w:rsidRPr="00875D25">
        <w:t>However</w:t>
      </w:r>
      <w:proofErr w:type="gramEnd"/>
      <w:r w:rsidRPr="00875D25">
        <w:t xml:space="preserve"> for all countries the correlations over time are above r = 0.5. </w:t>
      </w:r>
    </w:p>
    <w:p w14:paraId="22FA192E" w14:textId="77777777" w:rsidR="002E36F4" w:rsidRPr="00875D25" w:rsidRDefault="00F075F7" w:rsidP="00875D25">
      <w:pPr>
        <w:pStyle w:val="BodyText1"/>
      </w:pPr>
      <w:r>
        <w:t>Table 1A</w:t>
      </w:r>
      <w:r w:rsidR="002E36F4" w:rsidRPr="00875D25">
        <w:t xml:space="preserve"> compares estimates of average annual change in life expectancy by decade derived from the HMD and ONS </w:t>
      </w:r>
      <w:proofErr w:type="gramStart"/>
      <w:r w:rsidR="002E36F4" w:rsidRPr="00875D25">
        <w:t>data, and</w:t>
      </w:r>
      <w:proofErr w:type="gramEnd"/>
      <w:r w:rsidR="002E36F4" w:rsidRPr="00875D25">
        <w:t xml:space="preserve"> finds estimates to be very similar.</w:t>
      </w:r>
    </w:p>
    <w:p w14:paraId="6FA4B607" w14:textId="77777777" w:rsidR="002E36F4" w:rsidRDefault="002E36F4">
      <w:pPr>
        <w:pStyle w:val="Heading2"/>
        <w:rPr>
          <w:lang w:eastAsia="en-GB"/>
        </w:rPr>
        <w:pPrChange w:id="259" w:author="Jonathan Minton" w:date="2020-04-10T13:17:00Z">
          <w:pPr>
            <w:pStyle w:val="Heading1"/>
          </w:pPr>
        </w:pPrChange>
      </w:pPr>
      <w:commentRangeStart w:id="260"/>
      <w:r>
        <w:t>Breakpoint analysis</w:t>
      </w:r>
      <w:commentRangeEnd w:id="260"/>
      <w:r w:rsidR="00567295">
        <w:rPr>
          <w:rStyle w:val="CommentReference"/>
          <w:rFonts w:ascii="Arial" w:eastAsia="Calibri" w:hAnsi="Arial" w:cs="Times New Roman"/>
          <w:color w:val="auto"/>
        </w:rPr>
        <w:commentReference w:id="260"/>
      </w:r>
    </w:p>
    <w:p w14:paraId="1CE80CDA" w14:textId="41E6487A" w:rsidR="002E36F4" w:rsidRPr="00875D25" w:rsidRDefault="002E36F4" w:rsidP="00875D25">
      <w:pPr>
        <w:pStyle w:val="BodyText1"/>
      </w:pPr>
      <w:commentRangeStart w:id="261"/>
      <w:r w:rsidRPr="00875D25">
        <w:t xml:space="preserve">To determine whether the 2010s represent a distinct break from previous trends in life expectancy improvement in the UK, breakpoint analysis was performed using </w:t>
      </w:r>
      <w:r w:rsidRPr="00F075F7">
        <w:t>the segmented package in R</w:t>
      </w:r>
      <w:r w:rsidRPr="00875D25">
        <w:t>.</w:t>
      </w:r>
      <w:r w:rsidR="004C424E">
        <w:t xml:space="preserve"> </w:t>
      </w:r>
      <w:r w:rsidR="00F075F7">
        <w:fldChar w:fldCharType="begin"/>
      </w:r>
      <w:r w:rsidR="00D50DB3">
        <w:instrText>ADDIN F1000_CSL_CITATION&lt;~#@#~&gt;[{"title":"Estimating regression models with unknown break-points.","id":"4670132","page":"3055-3071","type":"article-journal","volume":"22","issue":"19","author":[{"family":"Muggeo","given":"Vito M R"}],"issued":{"date-parts":[["2003","10","15"]]},"container-title":"Statistics in Medicine","container-title-short":"Stat. Med.","journalAbbreviation":"Stat. Med.","DOI":"10.1002/sim.1545","PMID":"12973787","citation-label":"4670132","Abstract":"This paper deals with fitting piecewise terms in regression models where one or more break-points are true parameters of the model. For estimation, a simple linearization technique is called for, taking advantage of the linear formulation of the problem. As a result, the method is suitable for any regression model with linear predictor and so current software can be used; threshold modelling as function of explanatory variables is also allowed. Differences between the other procedures available are shown and relative merits discussed. Simulations and two examples are presented to illustrate the method.&lt;br&gt;&lt;br&gt;Copyright 2003 John Wiley &amp; Sons, Ltd.","CleanAbstract":"This paper deals with fitting piecewise terms in regression models where one or more break-points are true parameters of the model. For estimation, a simple linearization technique is called for, taking advantage of the linear formulation of the problem. As a result, the method is suitable for any regression model with linear predictor and so current software can be used; threshold modelling as function of explanatory variables is also allowed. Differences between the other procedures available are shown and relative merits discussed. Simulations and two examples are presented to illustrate the method.Copyright 2003 John Wiley &amp; Sons, Ltd."}]</w:instrText>
      </w:r>
      <w:r w:rsidR="00F075F7">
        <w:fldChar w:fldCharType="separate"/>
      </w:r>
      <w:r w:rsidR="00F075F7">
        <w:t>(34)</w:t>
      </w:r>
      <w:r w:rsidR="00F075F7">
        <w:fldChar w:fldCharType="end"/>
      </w:r>
      <w:r w:rsidRPr="00875D25">
        <w:t xml:space="preserve"> These analyses are presented in </w:t>
      </w:r>
      <w:r w:rsidR="00F075F7">
        <w:t xml:space="preserve">the appendix. Figure 6A </w:t>
      </w:r>
      <w:r w:rsidR="004C424E">
        <w:t xml:space="preserve">and Table 3A </w:t>
      </w:r>
      <w:r w:rsidR="00F075F7">
        <w:t xml:space="preserve">confirm </w:t>
      </w:r>
      <w:r w:rsidRPr="00875D25">
        <w:t xml:space="preserve">that in the </w:t>
      </w:r>
      <w:proofErr w:type="gramStart"/>
      <w:r w:rsidRPr="00875D25">
        <w:t>UK as a whole, and</w:t>
      </w:r>
      <w:proofErr w:type="gramEnd"/>
      <w:r w:rsidRPr="00875D25">
        <w:t xml:space="preserve"> all constituent nations except Northern Ireland, a breakpoint in the series was identified within one year of 2010. (For Northern Ireland a breakpoint was instead identified in the mid</w:t>
      </w:r>
      <w:ins w:id="262" w:author="Colin Fischbacher" w:date="2020-03-03T08:49:00Z">
        <w:r w:rsidR="00567295">
          <w:t>-</w:t>
        </w:r>
      </w:ins>
      <w:del w:id="263" w:author="Colin Fischbacher" w:date="2020-03-03T08:49:00Z">
        <w:r w:rsidRPr="00875D25">
          <w:delText xml:space="preserve"> </w:delText>
        </w:r>
      </w:del>
      <w:r w:rsidRPr="00875D25">
        <w:t xml:space="preserve">1980s.) </w:t>
      </w:r>
      <w:commentRangeEnd w:id="261"/>
      <w:r w:rsidR="007F14B0">
        <w:rPr>
          <w:rStyle w:val="CommentReference"/>
          <w:rFonts w:eastAsia="Calibri" w:cs="Times New Roman"/>
          <w:lang w:eastAsia="en-US"/>
        </w:rPr>
        <w:commentReference w:id="261"/>
      </w:r>
      <w:commentRangeStart w:id="264"/>
      <w:r w:rsidR="00F075F7">
        <w:t xml:space="preserve">Figure 7A shows the sensitivity of </w:t>
      </w:r>
      <w:r w:rsidRPr="00875D25">
        <w:t>this finding to model parameterisation</w:t>
      </w:r>
      <w:r w:rsidR="00F075F7">
        <w:t xml:space="preserve"> (the choice of random number seed used in the breakpoint algorithm), and finds the same breakpoints to be identified in all instances except for females in Wales</w:t>
      </w:r>
      <w:r w:rsidRPr="00875D25">
        <w:t xml:space="preserve">. </w:t>
      </w:r>
      <w:commentRangeEnd w:id="264"/>
      <w:r w:rsidR="007F14B0">
        <w:rPr>
          <w:rStyle w:val="CommentReference"/>
          <w:rFonts w:eastAsia="Calibri" w:cs="Times New Roman"/>
          <w:lang w:eastAsia="en-US"/>
        </w:rPr>
        <w:commentReference w:id="264"/>
      </w:r>
    </w:p>
    <w:p w14:paraId="0D41C6AA" w14:textId="77777777" w:rsidR="002E36F4" w:rsidRDefault="002E36F4">
      <w:pPr>
        <w:pStyle w:val="Heading2"/>
        <w:rPr>
          <w:lang w:eastAsia="en-GB"/>
        </w:rPr>
        <w:pPrChange w:id="265" w:author="Jonathan Minton" w:date="2020-04-10T13:17:00Z">
          <w:pPr>
            <w:pStyle w:val="Heading1"/>
          </w:pPr>
        </w:pPrChange>
      </w:pPr>
      <w:r>
        <w:t>ONS life expectancy projections</w:t>
      </w:r>
    </w:p>
    <w:p w14:paraId="2F6F1577" w14:textId="2AE37453" w:rsidR="002E36F4" w:rsidRPr="00875D25" w:rsidRDefault="00F93980" w:rsidP="00875D25">
      <w:pPr>
        <w:pStyle w:val="BodyText1"/>
      </w:pPr>
      <w:r>
        <w:fldChar w:fldCharType="begin"/>
      </w:r>
      <w:r>
        <w:instrText xml:space="preserve"> REF _Ref31184980 \h </w:instrText>
      </w:r>
      <w:r>
        <w:fldChar w:fldCharType="separate"/>
      </w:r>
      <w:r w:rsidR="00CA5E08">
        <w:t xml:space="preserve">Figure </w:t>
      </w:r>
      <w:r w:rsidR="00CA5E08">
        <w:rPr>
          <w:noProof/>
        </w:rPr>
        <w:t>2</w:t>
      </w:r>
      <w:r>
        <w:fldChar w:fldCharType="end"/>
      </w:r>
      <w:r>
        <w:t xml:space="preserve"> </w:t>
      </w:r>
      <w:r w:rsidR="002E36F4" w:rsidRPr="00875D25">
        <w:t xml:space="preserve">shows ONS life expectancy projections from 1971 to 2018, compared with observed life expectancy at birth in a black line. ONS life expectancies have, since 1971, tended to consistently under-predict the life expectancies that were achieved up until around 2010. After 2012, </w:t>
      </w:r>
      <w:del w:id="266" w:author="Jonathan Minton" w:date="2020-04-10T10:15:00Z">
        <w:r w:rsidR="002E36F4" w:rsidRPr="00875D25" w:rsidDel="00AB7297">
          <w:delText xml:space="preserve">there are </w:delText>
        </w:r>
        <w:commentRangeStart w:id="267"/>
        <w:r w:rsidR="002E36F4" w:rsidRPr="00875D25" w:rsidDel="00AB7297">
          <w:delText xml:space="preserve">increasing indications </w:delText>
        </w:r>
        <w:commentRangeEnd w:id="267"/>
        <w:r w:rsidR="007F14B0" w:rsidDel="00AB7297">
          <w:rPr>
            <w:rStyle w:val="CommentReference"/>
            <w:rFonts w:eastAsia="Calibri" w:cs="Times New Roman"/>
            <w:lang w:eastAsia="en-US"/>
          </w:rPr>
          <w:commentReference w:id="267"/>
        </w:r>
      </w:del>
      <w:ins w:id="268" w:author="Jonathan Minton" w:date="2020-04-10T10:15:00Z">
        <w:r w:rsidR="00AB7297">
          <w:t xml:space="preserve">it appears </w:t>
        </w:r>
      </w:ins>
      <w:del w:id="269" w:author="Jonathan Minton" w:date="2020-04-10T10:15:00Z">
        <w:r w:rsidR="002E36F4" w:rsidRPr="00875D25" w:rsidDel="00AB7297">
          <w:delText xml:space="preserve">that </w:delText>
        </w:r>
      </w:del>
      <w:r w:rsidR="002E36F4" w:rsidRPr="00875D25">
        <w:t xml:space="preserve">life expectancy projections </w:t>
      </w:r>
      <w:del w:id="270" w:author="Jonathan Minton" w:date="2020-04-10T10:15:00Z">
        <w:r w:rsidR="002E36F4" w:rsidRPr="00875D25" w:rsidDel="00AB7297">
          <w:delText xml:space="preserve">may now be </w:delText>
        </w:r>
      </w:del>
      <w:ins w:id="271" w:author="Jonathan Minton" w:date="2020-04-10T10:15:00Z">
        <w:r w:rsidR="00AB7297">
          <w:lastRenderedPageBreak/>
          <w:t xml:space="preserve">are </w:t>
        </w:r>
      </w:ins>
      <w:r w:rsidR="002E36F4" w:rsidRPr="00875D25">
        <w:t xml:space="preserve">over-predicting life expectancy gains instead, with the most recent projections returning to around those levels assumed in projections from the early 2000s. </w:t>
      </w:r>
    </w:p>
    <w:p w14:paraId="5397486D" w14:textId="77777777" w:rsidR="00F93980" w:rsidRDefault="002E36F4" w:rsidP="00F93980">
      <w:pPr>
        <w:pStyle w:val="NormalWeb"/>
        <w:keepNext/>
        <w:shd w:val="clear" w:color="auto" w:fill="FFFFFF"/>
        <w:spacing w:before="0" w:beforeAutospacing="0" w:after="150" w:afterAutospacing="0"/>
      </w:pPr>
      <w:commentRangeStart w:id="272"/>
      <w:r>
        <w:rPr>
          <w:rFonts w:ascii="Helvetica" w:hAnsi="Helvetica" w:cs="Helvetica"/>
          <w:noProof/>
          <w:color w:val="333333"/>
          <w:sz w:val="21"/>
          <w:szCs w:val="21"/>
        </w:rPr>
        <w:drawing>
          <wp:inline distT="0" distB="0" distL="0" distR="0" wp14:anchorId="5A5F3763" wp14:editId="11DCB2E6">
            <wp:extent cx="5267325" cy="3952875"/>
            <wp:effectExtent l="0" t="0" r="9525" b="9525"/>
            <wp:docPr id="1" name="Picture 1" descr="X:\mortality_trends\repos\Bayes_Factor_Slowdown\bayes_paper\figures\R4_01_projections1971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rtality_trends\repos\Bayes_Factor_Slowdown\bayes_paper\figures\R4_01_projections1971_201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commentRangeEnd w:id="272"/>
      <w:r w:rsidR="007F14B0">
        <w:rPr>
          <w:rStyle w:val="CommentReference"/>
          <w:rFonts w:ascii="Arial" w:eastAsia="Calibri" w:hAnsi="Arial"/>
          <w:lang w:eastAsia="en-US"/>
        </w:rPr>
        <w:commentReference w:id="272"/>
      </w:r>
    </w:p>
    <w:p w14:paraId="6DC26166" w14:textId="3CAEAB0E" w:rsidR="002E36F4" w:rsidRDefault="00F93980" w:rsidP="00F93980">
      <w:pPr>
        <w:pStyle w:val="Caption"/>
      </w:pPr>
      <w:bookmarkStart w:id="273" w:name="_Ref31184980"/>
      <w:commentRangeStart w:id="274"/>
      <w:r>
        <w:t xml:space="preserve">Figure </w:t>
      </w:r>
      <w:r w:rsidR="0019072C">
        <w:rPr>
          <w:noProof/>
        </w:rPr>
        <w:fldChar w:fldCharType="begin"/>
      </w:r>
      <w:r w:rsidR="0019072C">
        <w:rPr>
          <w:noProof/>
        </w:rPr>
        <w:instrText xml:space="preserve"> SEQ Figure \* ARABIC </w:instrText>
      </w:r>
      <w:r w:rsidR="0019072C">
        <w:rPr>
          <w:noProof/>
        </w:rPr>
        <w:fldChar w:fldCharType="separate"/>
      </w:r>
      <w:r w:rsidR="00CA5E08">
        <w:rPr>
          <w:noProof/>
        </w:rPr>
        <w:t>2</w:t>
      </w:r>
      <w:r w:rsidR="0019072C">
        <w:rPr>
          <w:noProof/>
        </w:rPr>
        <w:fldChar w:fldCharType="end"/>
      </w:r>
      <w:bookmarkEnd w:id="273"/>
      <w:r>
        <w:t xml:space="preserve"> </w:t>
      </w:r>
      <w:r w:rsidRPr="00CB2E4E">
        <w:t>ONS UK life expectancy projections compared with observed life expectancy (black line)</w:t>
      </w:r>
      <w:commentRangeEnd w:id="274"/>
      <w:r w:rsidR="00F24A7D">
        <w:rPr>
          <w:rStyle w:val="CommentReference"/>
          <w:i w:val="0"/>
          <w:iCs w:val="0"/>
          <w:color w:val="auto"/>
        </w:rPr>
        <w:commentReference w:id="274"/>
      </w:r>
    </w:p>
    <w:p w14:paraId="551F8428" w14:textId="3F525BF2" w:rsidR="002E36F4" w:rsidRPr="00875D25" w:rsidRDefault="002E36F4" w:rsidP="00875D25">
      <w:pPr>
        <w:pStyle w:val="BodyText1"/>
      </w:pPr>
      <w:moveFromRangeStart w:id="275" w:author="Jonathan Minton" w:date="2020-04-09T17:34:00Z" w:name="move37346075"/>
      <w:commentRangeStart w:id="276"/>
      <w:moveFrom w:id="277" w:author="Jonathan Minton" w:date="2020-04-09T17:34:00Z">
        <w:r w:rsidRPr="00875D25" w:rsidDel="001B1B49">
          <w:t xml:space="preserve">It is apparent from the differences in projection shapes that a range of different methods have been used to produce ONS projections, with some of the earliest projections shown resulting in straight lines, but later projections being curved. </w:t>
        </w:r>
        <w:commentRangeStart w:id="278"/>
        <w:r w:rsidRPr="00875D25" w:rsidDel="001B1B49">
          <w:t xml:space="preserve">These earlier straight line projections are likely to have been based on simple linear life expectancy trends, whereas later projections have tended to involve making a range of different assumptions about rates of change in age-specific mortality risks over a range of time periods. </w:t>
        </w:r>
        <w:r w:rsidRPr="004C424E" w:rsidDel="001B1B49">
          <w:t xml:space="preserve">Historically, mortality rates based on age-specific mortality risks have tended to underestimate achieved life expectancy gains in high income countries. </w:t>
        </w:r>
        <w:commentRangeEnd w:id="276"/>
        <w:commentRangeEnd w:id="278"/>
        <w:r w:rsidR="001E2EFD" w:rsidDel="001B1B49">
          <w:rPr>
            <w:rStyle w:val="CommentReference"/>
            <w:rFonts w:eastAsia="Calibri" w:cs="Times New Roman"/>
            <w:lang w:eastAsia="en-US"/>
          </w:rPr>
          <w:commentReference w:id="276"/>
        </w:r>
        <w:r w:rsidR="007F14B0" w:rsidDel="001B1B49">
          <w:rPr>
            <w:rStyle w:val="CommentReference"/>
            <w:rFonts w:eastAsia="Calibri" w:cs="Times New Roman"/>
            <w:lang w:eastAsia="en-US"/>
          </w:rPr>
          <w:commentReference w:id="278"/>
        </w:r>
        <w:r w:rsidRPr="004C424E" w:rsidDel="001B1B49">
          <w:fldChar w:fldCharType="begin"/>
        </w:r>
        <w:r w:rsidR="00D50DB3" w:rsidDel="001B1B49">
          <w:instrText>ADDIN F1000_CSL_CITATION&lt;~#@#~&gt;[{"title":"The impact of the choice of life table statistics when forecasting mortality","id":"8054907","type":"article-journal","author":[{"family":"Bergeron-Boucher","given":"M P"},{"family":"Kjærgaard","given":"S"}],"issued":{"date-parts":[["2019"]]},"container-title":"Demographic …","container-title-short":"Demographic …","journalAbbreviation":"Demographic …","citation-label":"8054907","Abstract":"Background: Different ways to forecast mortality have been suggested, with many forecasting models based on the extrapolation of age-speciﬁc death rates. Recent studies, however, have looked into forecasting models based on other mortality indicators, such as life expectancy or life table deaths. Objective: Here we ask, what are the implications of choosing one indicator over another to forecast mortality? Methods: We compare ﬁve extrapolative models based on different life table statistics: death rates, death probabilities …","CleanAbstract":"Background: Different ways to forecast mortality have been suggested, with many forecasting models based on the extrapolation of age-speciﬁc death rates. Recent studies, however, have looked into forecasting models based on other mortality indicators, such as life expectancy or life table deaths. Objective: Here we ask, what are the implications of choosing one indicator over another to forecast mortality? Methods: We compare ﬁve extrapolative models based on different life table statistics: death rates, death probabilities …"}]</w:instrText>
        </w:r>
        <w:r w:rsidRPr="004C424E" w:rsidDel="001B1B49">
          <w:fldChar w:fldCharType="separate"/>
        </w:r>
        <w:r w:rsidR="00F075F7" w:rsidRPr="004C424E" w:rsidDel="001B1B49">
          <w:t>(35)</w:t>
        </w:r>
        <w:r w:rsidRPr="004C424E" w:rsidDel="001B1B49">
          <w:fldChar w:fldCharType="end"/>
        </w:r>
        <w:r w:rsidRPr="004C424E" w:rsidDel="001B1B49">
          <w:t xml:space="preserve"> </w:t>
        </w:r>
      </w:moveFrom>
      <w:moveFromRangeEnd w:id="275"/>
      <w:r w:rsidRPr="004C424E">
        <w:t xml:space="preserve">Assumptions about different </w:t>
      </w:r>
      <w:commentRangeStart w:id="279"/>
      <w:r w:rsidRPr="004C424E">
        <w:t xml:space="preserve">rates of age-specific mortality risk </w:t>
      </w:r>
      <w:commentRangeEnd w:id="279"/>
      <w:r w:rsidR="007F14B0">
        <w:rPr>
          <w:rStyle w:val="CommentReference"/>
          <w:rFonts w:eastAsia="Calibri" w:cs="Times New Roman"/>
          <w:lang w:eastAsia="en-US"/>
        </w:rPr>
        <w:commentReference w:id="279"/>
      </w:r>
      <w:r w:rsidRPr="004C424E">
        <w:t xml:space="preserve">affect </w:t>
      </w:r>
      <w:commentRangeStart w:id="280"/>
      <w:r w:rsidRPr="004C424E">
        <w:t xml:space="preserve">conditional life expectancy </w:t>
      </w:r>
      <w:commentRangeEnd w:id="280"/>
      <w:r w:rsidR="007F14B0">
        <w:rPr>
          <w:rStyle w:val="CommentReference"/>
          <w:rFonts w:eastAsia="Calibri" w:cs="Times New Roman"/>
          <w:lang w:eastAsia="en-US"/>
        </w:rPr>
        <w:commentReference w:id="280"/>
      </w:r>
      <w:r w:rsidRPr="004C424E">
        <w:t>estimates too, as shown in the Lexis surfaces of</w:t>
      </w:r>
      <w:r w:rsidRPr="00875D25">
        <w:t xml:space="preserve"> conditional life expectancy for 2012-2018 projections shown in </w:t>
      </w:r>
      <w:r w:rsidR="004C424E">
        <w:t xml:space="preserve">Figure 8A (for </w:t>
      </w:r>
      <w:r w:rsidR="004C424E">
        <w:lastRenderedPageBreak/>
        <w:t xml:space="preserve">life expectancy at birth) and Figure 9A (for conditional life expectancy at ages in individual years) of the appendix. Appendix Figure 10A shows how the conditional life expectancies were modified between successive ONS projections; it shows, for instance, </w:t>
      </w:r>
      <w:r w:rsidRPr="00875D25">
        <w:t xml:space="preserve">that there was little downgrading of conditional life expectancies for males up to around age 60, between the 2012 to 2014 projection, whereas there was moderate downgrading between these two revisions for females. After 2014 successive revisions have continued to downgrade projections at all ages, </w:t>
      </w:r>
      <w:proofErr w:type="gramStart"/>
      <w:r w:rsidRPr="00875D25">
        <w:t>in particular for</w:t>
      </w:r>
      <w:proofErr w:type="gramEnd"/>
      <w:r w:rsidRPr="00875D25">
        <w:t xml:space="preserve"> males aged under 50 years between the 2016 and 2018 revisions.</w:t>
      </w:r>
    </w:p>
    <w:p w14:paraId="351DE758" w14:textId="532CBD77" w:rsidR="002E36F4" w:rsidRPr="00875D25" w:rsidRDefault="00F93980" w:rsidP="00875D25">
      <w:pPr>
        <w:pStyle w:val="BodyText1"/>
      </w:pPr>
      <w:r>
        <w:fldChar w:fldCharType="begin"/>
      </w:r>
      <w:r>
        <w:instrText xml:space="preserve"> REF _Ref31185065 \h </w:instrText>
      </w:r>
      <w:r>
        <w:fldChar w:fldCharType="separate"/>
      </w:r>
      <w:r w:rsidR="00CA5E08">
        <w:t xml:space="preserve">Table </w:t>
      </w:r>
      <w:r w:rsidR="00CA5E08">
        <w:rPr>
          <w:noProof/>
        </w:rPr>
        <w:t>3</w:t>
      </w:r>
      <w:r>
        <w:fldChar w:fldCharType="end"/>
      </w:r>
      <w:r>
        <w:t xml:space="preserve"> </w:t>
      </w:r>
      <w:r w:rsidR="002E36F4" w:rsidRPr="00875D25">
        <w:t xml:space="preserve">shows the average annual long-term change in life expectancy at birth assumed by each ONS projection from 2012 onwards, along with the standard deviation in the implied annual projections. For the </w:t>
      </w:r>
      <w:proofErr w:type="gramStart"/>
      <w:r w:rsidR="002E36F4" w:rsidRPr="00875D25">
        <w:t>UK as a whole, life</w:t>
      </w:r>
      <w:proofErr w:type="gramEnd"/>
      <w:r w:rsidR="002E36F4" w:rsidRPr="00875D25">
        <w:t xml:space="preserve"> expectancy was expected to improve by 0.137 years/year for females, and 0.149 years/year for males. By the 2018 the projected long-term improvement rates had been cut to 0.094 years/year for females (a 31% fall) and to 0.114 years/year for males (a 23% fall). It is important to note that even the 2012 projections were lower than the observed rates in the UK in the 1980s (female 0.168 years/year, male 0.230 years/year), 1990s (0.170 and 0.232 years/year respectively) and 2000s (0.241 and 0.313), and so may have been considered pessimistic/conservative estimates at the time.  </w:t>
      </w:r>
    </w:p>
    <w:p w14:paraId="5740FBA0" w14:textId="77777777"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p w14:paraId="73020F1A" w14:textId="77777777"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p w14:paraId="310A3A74" w14:textId="77777777"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sectPr w:rsidR="002E36F4">
          <w:headerReference w:type="default" r:id="rId13"/>
          <w:footerReference w:type="default" r:id="rId14"/>
          <w:pgSz w:w="11906" w:h="16838"/>
          <w:pgMar w:top="1440" w:right="1800" w:bottom="1440" w:left="1800" w:header="708" w:footer="708" w:gutter="0"/>
          <w:cols w:space="708"/>
          <w:docGrid w:linePitch="360"/>
        </w:sectPr>
      </w:pPr>
    </w:p>
    <w:p w14:paraId="70713E18" w14:textId="77777777"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tbl>
      <w:tblPr>
        <w:tblW w:w="13280" w:type="dxa"/>
        <w:tblInd w:w="108" w:type="dxa"/>
        <w:tblLook w:val="04A0" w:firstRow="1" w:lastRow="0" w:firstColumn="1" w:lastColumn="0" w:noHBand="0" w:noVBand="1"/>
      </w:tblPr>
      <w:tblGrid>
        <w:gridCol w:w="1760"/>
        <w:gridCol w:w="1440"/>
        <w:gridCol w:w="1440"/>
        <w:gridCol w:w="1440"/>
        <w:gridCol w:w="1440"/>
        <w:gridCol w:w="1440"/>
        <w:gridCol w:w="1440"/>
        <w:gridCol w:w="1440"/>
        <w:gridCol w:w="1440"/>
      </w:tblGrid>
      <w:tr w:rsidR="002E36F4" w:rsidRPr="0068523F" w14:paraId="276F6F2C" w14:textId="77777777" w:rsidTr="002E36F4">
        <w:trPr>
          <w:trHeight w:val="300"/>
        </w:trPr>
        <w:tc>
          <w:tcPr>
            <w:tcW w:w="1760" w:type="dxa"/>
            <w:tcBorders>
              <w:top w:val="nil"/>
              <w:left w:val="nil"/>
              <w:bottom w:val="nil"/>
              <w:right w:val="nil"/>
            </w:tcBorders>
            <w:shd w:val="clear" w:color="auto" w:fill="auto"/>
            <w:noWrap/>
            <w:vAlign w:val="bottom"/>
            <w:hideMark/>
          </w:tcPr>
          <w:p w14:paraId="43680346" w14:textId="77777777" w:rsidR="002E36F4" w:rsidRPr="0068523F" w:rsidRDefault="002E36F4" w:rsidP="002E36F4">
            <w:pPr>
              <w:spacing w:after="0" w:line="240" w:lineRule="auto"/>
              <w:jc w:val="center"/>
              <w:rPr>
                <w:rFonts w:ascii="Calibri" w:eastAsia="Times New Roman" w:hAnsi="Calibri"/>
                <w:b/>
                <w:bCs/>
                <w:color w:val="000000"/>
                <w:sz w:val="22"/>
                <w:lang w:eastAsia="en-GB"/>
              </w:rPr>
            </w:pPr>
          </w:p>
        </w:tc>
        <w:tc>
          <w:tcPr>
            <w:tcW w:w="5760" w:type="dxa"/>
            <w:gridSpan w:val="4"/>
            <w:tcBorders>
              <w:top w:val="nil"/>
              <w:left w:val="nil"/>
              <w:bottom w:val="nil"/>
              <w:right w:val="nil"/>
            </w:tcBorders>
            <w:shd w:val="clear" w:color="auto" w:fill="auto"/>
            <w:noWrap/>
            <w:vAlign w:val="bottom"/>
            <w:hideMark/>
          </w:tcPr>
          <w:p w14:paraId="08526548" w14:textId="1F6D34B0" w:rsidR="002E36F4" w:rsidRPr="0068523F" w:rsidRDefault="002E36F4" w:rsidP="002E36F4">
            <w:pPr>
              <w:spacing w:after="0" w:line="240" w:lineRule="auto"/>
              <w:jc w:val="center"/>
              <w:rPr>
                <w:rFonts w:ascii="Calibri" w:eastAsia="Times New Roman" w:hAnsi="Calibri"/>
                <w:b/>
                <w:bCs/>
                <w:color w:val="000000"/>
                <w:sz w:val="22"/>
                <w:lang w:eastAsia="en-GB"/>
              </w:rPr>
            </w:pPr>
            <w:r w:rsidRPr="0068523F">
              <w:rPr>
                <w:rFonts w:ascii="Calibri" w:eastAsia="Times New Roman" w:hAnsi="Calibri"/>
                <w:b/>
                <w:bCs/>
                <w:color w:val="000000"/>
                <w:sz w:val="22"/>
                <w:lang w:eastAsia="en-GB"/>
              </w:rPr>
              <w:t>Female</w:t>
            </w:r>
            <w:ins w:id="281" w:author="Jonathan Minton" w:date="2020-04-10T10:14:00Z">
              <w:r w:rsidR="00AB7297">
                <w:rPr>
                  <w:rFonts w:ascii="Calibri" w:eastAsia="Times New Roman" w:hAnsi="Calibri"/>
                  <w:b/>
                  <w:bCs/>
                  <w:color w:val="000000"/>
                  <w:sz w:val="22"/>
                  <w:lang w:eastAsia="en-GB"/>
                </w:rPr>
                <w:t xml:space="preserve"> by year</w:t>
              </w:r>
            </w:ins>
          </w:p>
        </w:tc>
        <w:tc>
          <w:tcPr>
            <w:tcW w:w="5760" w:type="dxa"/>
            <w:gridSpan w:val="4"/>
            <w:tcBorders>
              <w:top w:val="nil"/>
              <w:left w:val="nil"/>
              <w:bottom w:val="nil"/>
              <w:right w:val="nil"/>
            </w:tcBorders>
            <w:shd w:val="clear" w:color="auto" w:fill="auto"/>
            <w:noWrap/>
            <w:vAlign w:val="bottom"/>
            <w:hideMark/>
          </w:tcPr>
          <w:p w14:paraId="5C042E42" w14:textId="79DA5055" w:rsidR="002E36F4" w:rsidRPr="0068523F" w:rsidRDefault="002E36F4" w:rsidP="002E36F4">
            <w:pPr>
              <w:spacing w:after="0" w:line="240" w:lineRule="auto"/>
              <w:jc w:val="center"/>
              <w:rPr>
                <w:rFonts w:ascii="Calibri" w:eastAsia="Times New Roman" w:hAnsi="Calibri"/>
                <w:b/>
                <w:bCs/>
                <w:color w:val="000000"/>
                <w:sz w:val="22"/>
                <w:lang w:eastAsia="en-GB"/>
              </w:rPr>
            </w:pPr>
            <w:r w:rsidRPr="0068523F">
              <w:rPr>
                <w:rFonts w:ascii="Calibri" w:eastAsia="Times New Roman" w:hAnsi="Calibri"/>
                <w:b/>
                <w:bCs/>
                <w:color w:val="000000"/>
                <w:sz w:val="22"/>
                <w:lang w:eastAsia="en-GB"/>
              </w:rPr>
              <w:t>Male</w:t>
            </w:r>
            <w:ins w:id="282" w:author="Jonathan Minton" w:date="2020-04-10T10:14:00Z">
              <w:r w:rsidR="00AB7297">
                <w:rPr>
                  <w:rFonts w:ascii="Calibri" w:eastAsia="Times New Roman" w:hAnsi="Calibri"/>
                  <w:b/>
                  <w:bCs/>
                  <w:color w:val="000000"/>
                  <w:sz w:val="22"/>
                  <w:lang w:eastAsia="en-GB"/>
                </w:rPr>
                <w:t xml:space="preserve"> by year</w:t>
              </w:r>
            </w:ins>
          </w:p>
        </w:tc>
      </w:tr>
      <w:tr w:rsidR="002E36F4" w:rsidRPr="0068523F" w14:paraId="3A47B6FE" w14:textId="77777777" w:rsidTr="002E36F4">
        <w:trPr>
          <w:trHeight w:val="300"/>
        </w:trPr>
        <w:tc>
          <w:tcPr>
            <w:tcW w:w="1760" w:type="dxa"/>
            <w:tcBorders>
              <w:top w:val="nil"/>
              <w:left w:val="nil"/>
              <w:bottom w:val="single" w:sz="4" w:space="0" w:color="000000"/>
              <w:right w:val="nil"/>
            </w:tcBorders>
            <w:shd w:val="clear" w:color="auto" w:fill="auto"/>
            <w:noWrap/>
            <w:vAlign w:val="bottom"/>
            <w:hideMark/>
          </w:tcPr>
          <w:p w14:paraId="7908B29D"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Country</w:t>
            </w:r>
          </w:p>
        </w:tc>
        <w:tc>
          <w:tcPr>
            <w:tcW w:w="1440" w:type="dxa"/>
            <w:tcBorders>
              <w:top w:val="nil"/>
              <w:left w:val="single" w:sz="4" w:space="0" w:color="000000"/>
              <w:bottom w:val="single" w:sz="4" w:space="0" w:color="000000"/>
              <w:right w:val="nil"/>
            </w:tcBorders>
            <w:shd w:val="clear" w:color="auto" w:fill="auto"/>
            <w:noWrap/>
            <w:vAlign w:val="bottom"/>
            <w:hideMark/>
          </w:tcPr>
          <w:p w14:paraId="5DB923C0" w14:textId="77777777" w:rsidR="002E36F4" w:rsidRPr="0068523F" w:rsidRDefault="002E36F4" w:rsidP="002E36F4">
            <w:pPr>
              <w:spacing w:after="0" w:line="240" w:lineRule="auto"/>
              <w:rPr>
                <w:rFonts w:ascii="Calibri" w:eastAsia="Times New Roman" w:hAnsi="Calibri"/>
                <w:color w:val="000000"/>
                <w:sz w:val="22"/>
                <w:lang w:eastAsia="en-GB"/>
              </w:rPr>
            </w:pPr>
            <w:commentRangeStart w:id="283"/>
            <w:r w:rsidRPr="0068523F">
              <w:rPr>
                <w:rFonts w:ascii="Calibri" w:eastAsia="Times New Roman" w:hAnsi="Calibri"/>
                <w:color w:val="000000"/>
                <w:sz w:val="22"/>
                <w:lang w:eastAsia="en-GB"/>
              </w:rPr>
              <w:t>2012</w:t>
            </w:r>
          </w:p>
        </w:tc>
        <w:tc>
          <w:tcPr>
            <w:tcW w:w="1440" w:type="dxa"/>
            <w:tcBorders>
              <w:top w:val="nil"/>
              <w:left w:val="nil"/>
              <w:bottom w:val="single" w:sz="4" w:space="0" w:color="000000"/>
              <w:right w:val="nil"/>
            </w:tcBorders>
            <w:shd w:val="clear" w:color="auto" w:fill="auto"/>
            <w:noWrap/>
            <w:vAlign w:val="bottom"/>
            <w:hideMark/>
          </w:tcPr>
          <w:p w14:paraId="229D5A3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2014</w:t>
            </w:r>
          </w:p>
        </w:tc>
        <w:tc>
          <w:tcPr>
            <w:tcW w:w="1440" w:type="dxa"/>
            <w:tcBorders>
              <w:top w:val="nil"/>
              <w:left w:val="nil"/>
              <w:bottom w:val="single" w:sz="4" w:space="0" w:color="000000"/>
              <w:right w:val="nil"/>
            </w:tcBorders>
            <w:shd w:val="clear" w:color="auto" w:fill="auto"/>
            <w:noWrap/>
            <w:vAlign w:val="bottom"/>
            <w:hideMark/>
          </w:tcPr>
          <w:p w14:paraId="0999AA53"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2016</w:t>
            </w:r>
          </w:p>
        </w:tc>
        <w:tc>
          <w:tcPr>
            <w:tcW w:w="1440" w:type="dxa"/>
            <w:tcBorders>
              <w:top w:val="nil"/>
              <w:left w:val="nil"/>
              <w:bottom w:val="single" w:sz="4" w:space="0" w:color="000000"/>
              <w:right w:val="nil"/>
            </w:tcBorders>
            <w:shd w:val="clear" w:color="auto" w:fill="auto"/>
            <w:noWrap/>
            <w:vAlign w:val="bottom"/>
            <w:hideMark/>
          </w:tcPr>
          <w:p w14:paraId="6727DF2F"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2018</w:t>
            </w:r>
          </w:p>
        </w:tc>
        <w:tc>
          <w:tcPr>
            <w:tcW w:w="1440" w:type="dxa"/>
            <w:tcBorders>
              <w:top w:val="nil"/>
              <w:left w:val="nil"/>
              <w:bottom w:val="single" w:sz="4" w:space="0" w:color="000000"/>
              <w:right w:val="nil"/>
            </w:tcBorders>
            <w:shd w:val="clear" w:color="auto" w:fill="auto"/>
            <w:noWrap/>
            <w:vAlign w:val="bottom"/>
            <w:hideMark/>
          </w:tcPr>
          <w:p w14:paraId="7FA9EE47"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2012</w:t>
            </w:r>
          </w:p>
        </w:tc>
        <w:tc>
          <w:tcPr>
            <w:tcW w:w="1440" w:type="dxa"/>
            <w:tcBorders>
              <w:top w:val="nil"/>
              <w:left w:val="nil"/>
              <w:bottom w:val="single" w:sz="4" w:space="0" w:color="000000"/>
              <w:right w:val="nil"/>
            </w:tcBorders>
            <w:shd w:val="clear" w:color="auto" w:fill="auto"/>
            <w:noWrap/>
            <w:vAlign w:val="bottom"/>
            <w:hideMark/>
          </w:tcPr>
          <w:p w14:paraId="352722B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2014</w:t>
            </w:r>
          </w:p>
        </w:tc>
        <w:tc>
          <w:tcPr>
            <w:tcW w:w="1440" w:type="dxa"/>
            <w:tcBorders>
              <w:top w:val="nil"/>
              <w:left w:val="nil"/>
              <w:bottom w:val="single" w:sz="4" w:space="0" w:color="000000"/>
              <w:right w:val="nil"/>
            </w:tcBorders>
            <w:shd w:val="clear" w:color="auto" w:fill="auto"/>
            <w:noWrap/>
            <w:vAlign w:val="bottom"/>
            <w:hideMark/>
          </w:tcPr>
          <w:p w14:paraId="396A8E62"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2016</w:t>
            </w:r>
          </w:p>
        </w:tc>
        <w:tc>
          <w:tcPr>
            <w:tcW w:w="1440" w:type="dxa"/>
            <w:tcBorders>
              <w:top w:val="nil"/>
              <w:left w:val="nil"/>
              <w:bottom w:val="single" w:sz="4" w:space="0" w:color="000000"/>
              <w:right w:val="nil"/>
            </w:tcBorders>
            <w:shd w:val="clear" w:color="auto" w:fill="auto"/>
            <w:noWrap/>
            <w:vAlign w:val="bottom"/>
            <w:hideMark/>
          </w:tcPr>
          <w:p w14:paraId="47E51447"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2018</w:t>
            </w:r>
            <w:commentRangeEnd w:id="283"/>
            <w:r w:rsidR="007F14B0">
              <w:rPr>
                <w:rStyle w:val="CommentReference"/>
              </w:rPr>
              <w:commentReference w:id="283"/>
            </w:r>
          </w:p>
        </w:tc>
      </w:tr>
      <w:tr w:rsidR="002E36F4" w:rsidRPr="0068523F" w14:paraId="33A88A13" w14:textId="77777777" w:rsidTr="002E36F4">
        <w:trPr>
          <w:trHeight w:val="300"/>
        </w:trPr>
        <w:tc>
          <w:tcPr>
            <w:tcW w:w="1760" w:type="dxa"/>
            <w:tcBorders>
              <w:top w:val="nil"/>
              <w:left w:val="nil"/>
              <w:bottom w:val="nil"/>
              <w:right w:val="nil"/>
            </w:tcBorders>
            <w:shd w:val="clear" w:color="auto" w:fill="auto"/>
            <w:noWrap/>
            <w:vAlign w:val="bottom"/>
            <w:hideMark/>
          </w:tcPr>
          <w:p w14:paraId="6C4407E3"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United Kingdom</w:t>
            </w:r>
          </w:p>
        </w:tc>
        <w:tc>
          <w:tcPr>
            <w:tcW w:w="1440" w:type="dxa"/>
            <w:tcBorders>
              <w:top w:val="nil"/>
              <w:left w:val="single" w:sz="4" w:space="0" w:color="000000"/>
              <w:bottom w:val="nil"/>
              <w:right w:val="nil"/>
            </w:tcBorders>
            <w:shd w:val="clear" w:color="auto" w:fill="auto"/>
            <w:noWrap/>
            <w:vAlign w:val="bottom"/>
            <w:hideMark/>
          </w:tcPr>
          <w:p w14:paraId="08EF7299"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(0.054)</w:t>
            </w:r>
          </w:p>
        </w:tc>
        <w:tc>
          <w:tcPr>
            <w:tcW w:w="1440" w:type="dxa"/>
            <w:tcBorders>
              <w:top w:val="nil"/>
              <w:left w:val="nil"/>
              <w:bottom w:val="nil"/>
              <w:right w:val="nil"/>
            </w:tcBorders>
            <w:shd w:val="clear" w:color="auto" w:fill="auto"/>
            <w:noWrap/>
            <w:vAlign w:val="bottom"/>
            <w:hideMark/>
          </w:tcPr>
          <w:p w14:paraId="650C170B"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0.129 (0.046)</w:t>
            </w:r>
          </w:p>
        </w:tc>
        <w:tc>
          <w:tcPr>
            <w:tcW w:w="1440" w:type="dxa"/>
            <w:tcBorders>
              <w:top w:val="nil"/>
              <w:left w:val="nil"/>
              <w:bottom w:val="nil"/>
              <w:right w:val="nil"/>
            </w:tcBorders>
            <w:shd w:val="clear" w:color="auto" w:fill="auto"/>
            <w:noWrap/>
            <w:vAlign w:val="bottom"/>
            <w:hideMark/>
          </w:tcPr>
          <w:p w14:paraId="1BDCFB6E"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0.115 (0.036)</w:t>
            </w:r>
          </w:p>
        </w:tc>
        <w:tc>
          <w:tcPr>
            <w:tcW w:w="1440" w:type="dxa"/>
            <w:tcBorders>
              <w:top w:val="nil"/>
              <w:left w:val="nil"/>
              <w:bottom w:val="nil"/>
              <w:right w:val="nil"/>
            </w:tcBorders>
            <w:shd w:val="clear" w:color="auto" w:fill="auto"/>
            <w:noWrap/>
            <w:vAlign w:val="bottom"/>
            <w:hideMark/>
          </w:tcPr>
          <w:p w14:paraId="07A67D29"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0.094 (0.032)</w:t>
            </w:r>
          </w:p>
        </w:tc>
        <w:tc>
          <w:tcPr>
            <w:tcW w:w="1440" w:type="dxa"/>
            <w:tcBorders>
              <w:top w:val="nil"/>
              <w:left w:val="nil"/>
              <w:bottom w:val="nil"/>
              <w:right w:val="nil"/>
            </w:tcBorders>
            <w:shd w:val="clear" w:color="auto" w:fill="auto"/>
            <w:noWrap/>
            <w:vAlign w:val="bottom"/>
            <w:hideMark/>
          </w:tcPr>
          <w:p w14:paraId="191C4B57"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(0.055)</w:t>
            </w:r>
          </w:p>
        </w:tc>
        <w:tc>
          <w:tcPr>
            <w:tcW w:w="1440" w:type="dxa"/>
            <w:tcBorders>
              <w:top w:val="nil"/>
              <w:left w:val="nil"/>
              <w:bottom w:val="nil"/>
              <w:right w:val="nil"/>
            </w:tcBorders>
            <w:shd w:val="clear" w:color="auto" w:fill="auto"/>
            <w:noWrap/>
            <w:vAlign w:val="bottom"/>
            <w:hideMark/>
          </w:tcPr>
          <w:p w14:paraId="6D82F9FB"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0.147 (0.055)</w:t>
            </w:r>
          </w:p>
        </w:tc>
        <w:tc>
          <w:tcPr>
            <w:tcW w:w="1440" w:type="dxa"/>
            <w:tcBorders>
              <w:top w:val="nil"/>
              <w:left w:val="nil"/>
              <w:bottom w:val="nil"/>
              <w:right w:val="nil"/>
            </w:tcBorders>
            <w:shd w:val="clear" w:color="auto" w:fill="auto"/>
            <w:noWrap/>
            <w:vAlign w:val="bottom"/>
            <w:hideMark/>
          </w:tcPr>
          <w:p w14:paraId="54BD06EC"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0.134 (0.048)</w:t>
            </w:r>
          </w:p>
        </w:tc>
        <w:tc>
          <w:tcPr>
            <w:tcW w:w="1440" w:type="dxa"/>
            <w:tcBorders>
              <w:top w:val="nil"/>
              <w:left w:val="nil"/>
              <w:bottom w:val="nil"/>
              <w:right w:val="nil"/>
            </w:tcBorders>
            <w:shd w:val="clear" w:color="auto" w:fill="auto"/>
            <w:noWrap/>
            <w:vAlign w:val="bottom"/>
            <w:hideMark/>
          </w:tcPr>
          <w:p w14:paraId="72BF6592"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0.114 (0.041)</w:t>
            </w:r>
          </w:p>
        </w:tc>
      </w:tr>
      <w:tr w:rsidR="002E36F4" w:rsidRPr="0068523F" w14:paraId="4D42D38C" w14:textId="77777777" w:rsidTr="002E36F4">
        <w:trPr>
          <w:trHeight w:val="300"/>
        </w:trPr>
        <w:tc>
          <w:tcPr>
            <w:tcW w:w="1760" w:type="dxa"/>
            <w:tcBorders>
              <w:top w:val="nil"/>
              <w:left w:val="nil"/>
              <w:bottom w:val="nil"/>
              <w:right w:val="nil"/>
            </w:tcBorders>
            <w:shd w:val="clear" w:color="auto" w:fill="auto"/>
            <w:noWrap/>
            <w:vAlign w:val="bottom"/>
            <w:hideMark/>
          </w:tcPr>
          <w:p w14:paraId="63C5D471"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England</w:t>
            </w:r>
          </w:p>
        </w:tc>
        <w:tc>
          <w:tcPr>
            <w:tcW w:w="1440" w:type="dxa"/>
            <w:tcBorders>
              <w:top w:val="nil"/>
              <w:left w:val="single" w:sz="4" w:space="0" w:color="000000"/>
              <w:bottom w:val="nil"/>
              <w:right w:val="nil"/>
            </w:tcBorders>
            <w:shd w:val="clear" w:color="auto" w:fill="auto"/>
            <w:noWrap/>
            <w:vAlign w:val="bottom"/>
            <w:hideMark/>
          </w:tcPr>
          <w:p w14:paraId="3773CF37"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0.135 (0.048)</w:t>
            </w:r>
          </w:p>
        </w:tc>
        <w:tc>
          <w:tcPr>
            <w:tcW w:w="1440" w:type="dxa"/>
            <w:tcBorders>
              <w:top w:val="nil"/>
              <w:left w:val="nil"/>
              <w:bottom w:val="nil"/>
              <w:right w:val="nil"/>
            </w:tcBorders>
            <w:shd w:val="clear" w:color="auto" w:fill="auto"/>
            <w:noWrap/>
            <w:vAlign w:val="bottom"/>
            <w:hideMark/>
          </w:tcPr>
          <w:p w14:paraId="70E1347D"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0.127 (0.045)</w:t>
            </w:r>
          </w:p>
        </w:tc>
        <w:tc>
          <w:tcPr>
            <w:tcW w:w="1440" w:type="dxa"/>
            <w:tcBorders>
              <w:top w:val="nil"/>
              <w:left w:val="nil"/>
              <w:bottom w:val="nil"/>
              <w:right w:val="nil"/>
            </w:tcBorders>
            <w:shd w:val="clear" w:color="auto" w:fill="auto"/>
            <w:noWrap/>
            <w:vAlign w:val="bottom"/>
            <w:hideMark/>
          </w:tcPr>
          <w:p w14:paraId="0AA79281"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0.113 (0.034)</w:t>
            </w:r>
          </w:p>
        </w:tc>
        <w:tc>
          <w:tcPr>
            <w:tcW w:w="1440" w:type="dxa"/>
            <w:tcBorders>
              <w:top w:val="nil"/>
              <w:left w:val="nil"/>
              <w:bottom w:val="nil"/>
              <w:right w:val="nil"/>
            </w:tcBorders>
            <w:shd w:val="clear" w:color="auto" w:fill="auto"/>
            <w:noWrap/>
            <w:vAlign w:val="bottom"/>
            <w:hideMark/>
          </w:tcPr>
          <w:p w14:paraId="59AC1256"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0.092 (0.034)</w:t>
            </w:r>
          </w:p>
        </w:tc>
        <w:tc>
          <w:tcPr>
            <w:tcW w:w="1440" w:type="dxa"/>
            <w:tcBorders>
              <w:top w:val="nil"/>
              <w:left w:val="nil"/>
              <w:bottom w:val="nil"/>
              <w:right w:val="nil"/>
            </w:tcBorders>
            <w:shd w:val="clear" w:color="auto" w:fill="auto"/>
            <w:noWrap/>
            <w:vAlign w:val="bottom"/>
            <w:hideMark/>
          </w:tcPr>
          <w:p w14:paraId="39486547"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0.147 (0.055)</w:t>
            </w:r>
          </w:p>
        </w:tc>
        <w:tc>
          <w:tcPr>
            <w:tcW w:w="1440" w:type="dxa"/>
            <w:tcBorders>
              <w:top w:val="nil"/>
              <w:left w:val="nil"/>
              <w:bottom w:val="nil"/>
              <w:right w:val="nil"/>
            </w:tcBorders>
            <w:shd w:val="clear" w:color="auto" w:fill="auto"/>
            <w:noWrap/>
            <w:vAlign w:val="bottom"/>
            <w:hideMark/>
          </w:tcPr>
          <w:p w14:paraId="29622E2F"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0.144 (0.055)</w:t>
            </w:r>
          </w:p>
        </w:tc>
        <w:tc>
          <w:tcPr>
            <w:tcW w:w="1440" w:type="dxa"/>
            <w:tcBorders>
              <w:top w:val="nil"/>
              <w:left w:val="nil"/>
              <w:bottom w:val="nil"/>
              <w:right w:val="nil"/>
            </w:tcBorders>
            <w:shd w:val="clear" w:color="auto" w:fill="auto"/>
            <w:noWrap/>
            <w:vAlign w:val="bottom"/>
            <w:hideMark/>
          </w:tcPr>
          <w:p w14:paraId="36928F4D"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0.132 (0.047)</w:t>
            </w:r>
          </w:p>
        </w:tc>
        <w:tc>
          <w:tcPr>
            <w:tcW w:w="1440" w:type="dxa"/>
            <w:tcBorders>
              <w:top w:val="nil"/>
              <w:left w:val="nil"/>
              <w:bottom w:val="nil"/>
              <w:right w:val="nil"/>
            </w:tcBorders>
            <w:shd w:val="clear" w:color="auto" w:fill="auto"/>
            <w:noWrap/>
            <w:vAlign w:val="bottom"/>
            <w:hideMark/>
          </w:tcPr>
          <w:p w14:paraId="2F9048BA"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0.110 (0.037)</w:t>
            </w:r>
          </w:p>
        </w:tc>
      </w:tr>
      <w:tr w:rsidR="002E36F4" w:rsidRPr="0068523F" w14:paraId="2B119DA8" w14:textId="77777777" w:rsidTr="002E36F4">
        <w:trPr>
          <w:trHeight w:val="300"/>
        </w:trPr>
        <w:tc>
          <w:tcPr>
            <w:tcW w:w="1760" w:type="dxa"/>
            <w:tcBorders>
              <w:top w:val="nil"/>
              <w:left w:val="nil"/>
              <w:bottom w:val="nil"/>
              <w:right w:val="nil"/>
            </w:tcBorders>
            <w:shd w:val="clear" w:color="auto" w:fill="auto"/>
            <w:noWrap/>
            <w:vAlign w:val="bottom"/>
            <w:hideMark/>
          </w:tcPr>
          <w:p w14:paraId="17BA82BF"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Scotland</w:t>
            </w:r>
          </w:p>
        </w:tc>
        <w:tc>
          <w:tcPr>
            <w:tcW w:w="1440" w:type="dxa"/>
            <w:tcBorders>
              <w:top w:val="nil"/>
              <w:left w:val="single" w:sz="4" w:space="0" w:color="000000"/>
              <w:bottom w:val="nil"/>
              <w:right w:val="nil"/>
            </w:tcBorders>
            <w:shd w:val="clear" w:color="auto" w:fill="auto"/>
            <w:noWrap/>
            <w:vAlign w:val="bottom"/>
            <w:hideMark/>
          </w:tcPr>
          <w:p w14:paraId="6936878A"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0.140 (0.049)</w:t>
            </w:r>
          </w:p>
        </w:tc>
        <w:tc>
          <w:tcPr>
            <w:tcW w:w="1440" w:type="dxa"/>
            <w:tcBorders>
              <w:top w:val="nil"/>
              <w:left w:val="nil"/>
              <w:bottom w:val="nil"/>
              <w:right w:val="nil"/>
            </w:tcBorders>
            <w:shd w:val="clear" w:color="auto" w:fill="auto"/>
            <w:noWrap/>
            <w:vAlign w:val="bottom"/>
            <w:hideMark/>
          </w:tcPr>
          <w:p w14:paraId="6BFAB523"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0.131 (0.047)</w:t>
            </w:r>
          </w:p>
        </w:tc>
        <w:tc>
          <w:tcPr>
            <w:tcW w:w="1440" w:type="dxa"/>
            <w:tcBorders>
              <w:top w:val="nil"/>
              <w:left w:val="nil"/>
              <w:bottom w:val="nil"/>
              <w:right w:val="nil"/>
            </w:tcBorders>
            <w:shd w:val="clear" w:color="auto" w:fill="auto"/>
            <w:noWrap/>
            <w:vAlign w:val="bottom"/>
            <w:hideMark/>
          </w:tcPr>
          <w:p w14:paraId="0C03F129"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0.119 (0.040)</w:t>
            </w:r>
          </w:p>
        </w:tc>
        <w:tc>
          <w:tcPr>
            <w:tcW w:w="1440" w:type="dxa"/>
            <w:tcBorders>
              <w:top w:val="nil"/>
              <w:left w:val="nil"/>
              <w:bottom w:val="nil"/>
              <w:right w:val="nil"/>
            </w:tcBorders>
            <w:shd w:val="clear" w:color="auto" w:fill="auto"/>
            <w:noWrap/>
            <w:vAlign w:val="bottom"/>
            <w:hideMark/>
          </w:tcPr>
          <w:p w14:paraId="0E4765AC"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0.100 (0.041)</w:t>
            </w:r>
          </w:p>
        </w:tc>
        <w:tc>
          <w:tcPr>
            <w:tcW w:w="1440" w:type="dxa"/>
            <w:tcBorders>
              <w:top w:val="nil"/>
              <w:left w:val="nil"/>
              <w:bottom w:val="nil"/>
              <w:right w:val="nil"/>
            </w:tcBorders>
            <w:shd w:val="clear" w:color="auto" w:fill="auto"/>
            <w:noWrap/>
            <w:vAlign w:val="bottom"/>
            <w:hideMark/>
          </w:tcPr>
          <w:p w14:paraId="64143EAA"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0.156 (0.055)</w:t>
            </w:r>
          </w:p>
        </w:tc>
        <w:tc>
          <w:tcPr>
            <w:tcW w:w="1440" w:type="dxa"/>
            <w:tcBorders>
              <w:top w:val="nil"/>
              <w:left w:val="nil"/>
              <w:bottom w:val="nil"/>
              <w:right w:val="nil"/>
            </w:tcBorders>
            <w:shd w:val="clear" w:color="auto" w:fill="auto"/>
            <w:noWrap/>
            <w:vAlign w:val="bottom"/>
            <w:hideMark/>
          </w:tcPr>
          <w:p w14:paraId="77B4EF06"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0.156 (0.059)</w:t>
            </w:r>
          </w:p>
        </w:tc>
        <w:tc>
          <w:tcPr>
            <w:tcW w:w="1440" w:type="dxa"/>
            <w:tcBorders>
              <w:top w:val="nil"/>
              <w:left w:val="nil"/>
              <w:bottom w:val="nil"/>
              <w:right w:val="nil"/>
            </w:tcBorders>
            <w:shd w:val="clear" w:color="auto" w:fill="auto"/>
            <w:noWrap/>
            <w:vAlign w:val="bottom"/>
            <w:hideMark/>
          </w:tcPr>
          <w:p w14:paraId="7342AF44"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0.143 (0.050)</w:t>
            </w:r>
          </w:p>
        </w:tc>
        <w:tc>
          <w:tcPr>
            <w:tcW w:w="1440" w:type="dxa"/>
            <w:tcBorders>
              <w:top w:val="nil"/>
              <w:left w:val="nil"/>
              <w:bottom w:val="nil"/>
              <w:right w:val="nil"/>
            </w:tcBorders>
            <w:shd w:val="clear" w:color="auto" w:fill="auto"/>
            <w:noWrap/>
            <w:vAlign w:val="bottom"/>
            <w:hideMark/>
          </w:tcPr>
          <w:p w14:paraId="604AA7BB"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0.122 (0.042)</w:t>
            </w:r>
          </w:p>
        </w:tc>
      </w:tr>
      <w:tr w:rsidR="002E36F4" w:rsidRPr="0068523F" w14:paraId="36F715CD" w14:textId="77777777" w:rsidTr="002E36F4">
        <w:trPr>
          <w:trHeight w:val="300"/>
        </w:trPr>
        <w:tc>
          <w:tcPr>
            <w:tcW w:w="1760" w:type="dxa"/>
            <w:tcBorders>
              <w:top w:val="nil"/>
              <w:left w:val="nil"/>
              <w:bottom w:val="nil"/>
              <w:right w:val="nil"/>
            </w:tcBorders>
            <w:shd w:val="clear" w:color="auto" w:fill="auto"/>
            <w:noWrap/>
            <w:vAlign w:val="bottom"/>
            <w:hideMark/>
          </w:tcPr>
          <w:p w14:paraId="5DD9FF03"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Wales</w:t>
            </w:r>
          </w:p>
        </w:tc>
        <w:tc>
          <w:tcPr>
            <w:tcW w:w="1440" w:type="dxa"/>
            <w:tcBorders>
              <w:top w:val="nil"/>
              <w:left w:val="single" w:sz="4" w:space="0" w:color="000000"/>
              <w:bottom w:val="nil"/>
              <w:right w:val="nil"/>
            </w:tcBorders>
            <w:shd w:val="clear" w:color="auto" w:fill="auto"/>
            <w:noWrap/>
            <w:vAlign w:val="bottom"/>
            <w:hideMark/>
          </w:tcPr>
          <w:p w14:paraId="0F18ECC9"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(0.049)</w:t>
            </w:r>
          </w:p>
        </w:tc>
        <w:tc>
          <w:tcPr>
            <w:tcW w:w="1440" w:type="dxa"/>
            <w:tcBorders>
              <w:top w:val="nil"/>
              <w:left w:val="nil"/>
              <w:bottom w:val="nil"/>
              <w:right w:val="nil"/>
            </w:tcBorders>
            <w:shd w:val="clear" w:color="auto" w:fill="auto"/>
            <w:noWrap/>
            <w:vAlign w:val="bottom"/>
            <w:hideMark/>
          </w:tcPr>
          <w:p w14:paraId="4A40949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0.131 (0.047)</w:t>
            </w:r>
          </w:p>
        </w:tc>
        <w:tc>
          <w:tcPr>
            <w:tcW w:w="1440" w:type="dxa"/>
            <w:tcBorders>
              <w:top w:val="nil"/>
              <w:left w:val="nil"/>
              <w:bottom w:val="nil"/>
              <w:right w:val="nil"/>
            </w:tcBorders>
            <w:shd w:val="clear" w:color="auto" w:fill="auto"/>
            <w:noWrap/>
            <w:vAlign w:val="bottom"/>
            <w:hideMark/>
          </w:tcPr>
          <w:p w14:paraId="2A904556"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0.117 (0.038)</w:t>
            </w:r>
          </w:p>
        </w:tc>
        <w:tc>
          <w:tcPr>
            <w:tcW w:w="1440" w:type="dxa"/>
            <w:tcBorders>
              <w:top w:val="nil"/>
              <w:left w:val="nil"/>
              <w:bottom w:val="nil"/>
              <w:right w:val="nil"/>
            </w:tcBorders>
            <w:shd w:val="clear" w:color="auto" w:fill="auto"/>
            <w:noWrap/>
            <w:vAlign w:val="bottom"/>
            <w:hideMark/>
          </w:tcPr>
          <w:p w14:paraId="7BC0B2BB"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0.098 (0.025)</w:t>
            </w:r>
          </w:p>
        </w:tc>
        <w:tc>
          <w:tcPr>
            <w:tcW w:w="1440" w:type="dxa"/>
            <w:tcBorders>
              <w:top w:val="nil"/>
              <w:left w:val="nil"/>
              <w:bottom w:val="nil"/>
              <w:right w:val="nil"/>
            </w:tcBorders>
            <w:shd w:val="clear" w:color="auto" w:fill="auto"/>
            <w:noWrap/>
            <w:vAlign w:val="bottom"/>
            <w:hideMark/>
          </w:tcPr>
          <w:p w14:paraId="2A959C82"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14:paraId="48A1E258"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14:paraId="05752FE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0.136 (0.049)</w:t>
            </w:r>
          </w:p>
        </w:tc>
        <w:tc>
          <w:tcPr>
            <w:tcW w:w="1440" w:type="dxa"/>
            <w:tcBorders>
              <w:top w:val="nil"/>
              <w:left w:val="nil"/>
              <w:bottom w:val="nil"/>
              <w:right w:val="nil"/>
            </w:tcBorders>
            <w:shd w:val="clear" w:color="auto" w:fill="auto"/>
            <w:noWrap/>
            <w:vAlign w:val="bottom"/>
            <w:hideMark/>
          </w:tcPr>
          <w:p w14:paraId="7BBA590C"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0.118 (0.039)</w:t>
            </w:r>
          </w:p>
        </w:tc>
      </w:tr>
      <w:tr w:rsidR="002E36F4" w:rsidRPr="0068523F" w14:paraId="1795C1E3" w14:textId="77777777" w:rsidTr="002E36F4">
        <w:trPr>
          <w:trHeight w:val="300"/>
        </w:trPr>
        <w:tc>
          <w:tcPr>
            <w:tcW w:w="1760" w:type="dxa"/>
            <w:tcBorders>
              <w:top w:val="nil"/>
              <w:left w:val="nil"/>
              <w:bottom w:val="nil"/>
              <w:right w:val="nil"/>
            </w:tcBorders>
            <w:shd w:val="clear" w:color="auto" w:fill="auto"/>
            <w:noWrap/>
            <w:vAlign w:val="bottom"/>
            <w:hideMark/>
          </w:tcPr>
          <w:p w14:paraId="400C177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Northern Ireland</w:t>
            </w:r>
          </w:p>
        </w:tc>
        <w:tc>
          <w:tcPr>
            <w:tcW w:w="1440" w:type="dxa"/>
            <w:tcBorders>
              <w:top w:val="nil"/>
              <w:left w:val="single" w:sz="4" w:space="0" w:color="000000"/>
              <w:bottom w:val="nil"/>
              <w:right w:val="nil"/>
            </w:tcBorders>
            <w:shd w:val="clear" w:color="auto" w:fill="auto"/>
            <w:noWrap/>
            <w:vAlign w:val="bottom"/>
            <w:hideMark/>
          </w:tcPr>
          <w:p w14:paraId="2AEC05D8"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(0.054)</w:t>
            </w:r>
          </w:p>
        </w:tc>
        <w:tc>
          <w:tcPr>
            <w:tcW w:w="1440" w:type="dxa"/>
            <w:tcBorders>
              <w:top w:val="nil"/>
              <w:left w:val="nil"/>
              <w:bottom w:val="nil"/>
              <w:right w:val="nil"/>
            </w:tcBorders>
            <w:shd w:val="clear" w:color="auto" w:fill="auto"/>
            <w:noWrap/>
            <w:vAlign w:val="bottom"/>
            <w:hideMark/>
          </w:tcPr>
          <w:p w14:paraId="3BA9075C"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0.129 (0.046)</w:t>
            </w:r>
          </w:p>
        </w:tc>
        <w:tc>
          <w:tcPr>
            <w:tcW w:w="1440" w:type="dxa"/>
            <w:tcBorders>
              <w:top w:val="nil"/>
              <w:left w:val="nil"/>
              <w:bottom w:val="nil"/>
              <w:right w:val="nil"/>
            </w:tcBorders>
            <w:shd w:val="clear" w:color="auto" w:fill="auto"/>
            <w:noWrap/>
            <w:vAlign w:val="bottom"/>
            <w:hideMark/>
          </w:tcPr>
          <w:p w14:paraId="5E8C30BB"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0.117 (0.038)</w:t>
            </w:r>
          </w:p>
        </w:tc>
        <w:tc>
          <w:tcPr>
            <w:tcW w:w="1440" w:type="dxa"/>
            <w:tcBorders>
              <w:top w:val="nil"/>
              <w:left w:val="nil"/>
              <w:bottom w:val="nil"/>
              <w:right w:val="nil"/>
            </w:tcBorders>
            <w:shd w:val="clear" w:color="auto" w:fill="auto"/>
            <w:noWrap/>
            <w:vAlign w:val="bottom"/>
            <w:hideMark/>
          </w:tcPr>
          <w:p w14:paraId="43366DBE"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0.096 (0.035)</w:t>
            </w:r>
          </w:p>
        </w:tc>
        <w:tc>
          <w:tcPr>
            <w:tcW w:w="1440" w:type="dxa"/>
            <w:tcBorders>
              <w:top w:val="nil"/>
              <w:left w:val="nil"/>
              <w:bottom w:val="nil"/>
              <w:right w:val="nil"/>
            </w:tcBorders>
            <w:shd w:val="clear" w:color="auto" w:fill="auto"/>
            <w:noWrap/>
            <w:vAlign w:val="bottom"/>
            <w:hideMark/>
          </w:tcPr>
          <w:p w14:paraId="1A1CFCE0"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0.151 (0.055)</w:t>
            </w:r>
          </w:p>
        </w:tc>
        <w:tc>
          <w:tcPr>
            <w:tcW w:w="1440" w:type="dxa"/>
            <w:tcBorders>
              <w:top w:val="nil"/>
              <w:left w:val="nil"/>
              <w:bottom w:val="nil"/>
              <w:right w:val="nil"/>
            </w:tcBorders>
            <w:shd w:val="clear" w:color="auto" w:fill="auto"/>
            <w:noWrap/>
            <w:vAlign w:val="bottom"/>
            <w:hideMark/>
          </w:tcPr>
          <w:p w14:paraId="651DD199"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14:paraId="43FECB93" w14:textId="77777777"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0.138 (0.049)</w:t>
            </w:r>
          </w:p>
        </w:tc>
        <w:tc>
          <w:tcPr>
            <w:tcW w:w="1440" w:type="dxa"/>
            <w:tcBorders>
              <w:top w:val="nil"/>
              <w:left w:val="nil"/>
              <w:bottom w:val="nil"/>
              <w:right w:val="nil"/>
            </w:tcBorders>
            <w:shd w:val="clear" w:color="auto" w:fill="auto"/>
            <w:noWrap/>
            <w:vAlign w:val="bottom"/>
            <w:hideMark/>
          </w:tcPr>
          <w:p w14:paraId="20D49CF2" w14:textId="77777777" w:rsidR="002E36F4" w:rsidRPr="0068523F" w:rsidRDefault="002E36F4" w:rsidP="00F93980">
            <w:pPr>
              <w:keepNext/>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0.116 (0.043)</w:t>
            </w:r>
          </w:p>
        </w:tc>
      </w:tr>
    </w:tbl>
    <w:p w14:paraId="673BF05D" w14:textId="3BCC80EB" w:rsidR="002E36F4" w:rsidRDefault="00F93980" w:rsidP="00F93980">
      <w:pPr>
        <w:pStyle w:val="Caption"/>
        <w:sectPr w:rsidR="002E36F4" w:rsidSect="002E36F4">
          <w:pgSz w:w="16838" w:h="11906" w:orient="landscape"/>
          <w:pgMar w:top="1800" w:right="1440" w:bottom="1800" w:left="1440" w:header="708" w:footer="708" w:gutter="0"/>
          <w:cols w:space="708"/>
          <w:docGrid w:linePitch="360"/>
        </w:sectPr>
      </w:pPr>
      <w:bookmarkStart w:id="284" w:name="_Ref31185065"/>
      <w:r>
        <w:t xml:space="preserve">Table </w:t>
      </w:r>
      <w:r w:rsidR="0019072C">
        <w:rPr>
          <w:noProof/>
        </w:rPr>
        <w:fldChar w:fldCharType="begin"/>
      </w:r>
      <w:r w:rsidR="0019072C">
        <w:rPr>
          <w:noProof/>
        </w:rPr>
        <w:instrText xml:space="preserve"> SEQ Table \* ARABIC </w:instrText>
      </w:r>
      <w:r w:rsidR="0019072C">
        <w:rPr>
          <w:noProof/>
        </w:rPr>
        <w:fldChar w:fldCharType="separate"/>
      </w:r>
      <w:r w:rsidR="00CA5E08">
        <w:rPr>
          <w:noProof/>
        </w:rPr>
        <w:t>3</w:t>
      </w:r>
      <w:r w:rsidR="0019072C">
        <w:rPr>
          <w:noProof/>
        </w:rPr>
        <w:fldChar w:fldCharType="end"/>
      </w:r>
      <w:bookmarkEnd w:id="284"/>
      <w:r>
        <w:t xml:space="preserve"> </w:t>
      </w:r>
      <w:r w:rsidRPr="005E54E0">
        <w:t xml:space="preserve">Mean long-term annual </w:t>
      </w:r>
      <w:commentRangeStart w:id="285"/>
      <w:r w:rsidRPr="005E54E0">
        <w:t xml:space="preserve">change </w:t>
      </w:r>
      <w:commentRangeEnd w:id="285"/>
      <w:r w:rsidR="001E2EFD">
        <w:rPr>
          <w:rStyle w:val="CommentReference"/>
          <w:i w:val="0"/>
          <w:iCs w:val="0"/>
          <w:color w:val="auto"/>
        </w:rPr>
        <w:commentReference w:id="285"/>
      </w:r>
      <w:r w:rsidRPr="005E54E0">
        <w:t>in life expectancy (Standard deviation) by UK and constituent nation, sex, and ONS projection revision</w:t>
      </w:r>
    </w:p>
    <w:p w14:paraId="018103E5" w14:textId="77777777" w:rsidR="002E36F4" w:rsidRDefault="002E36F4" w:rsidP="002E36F4"/>
    <w:p w14:paraId="4D7F0F14" w14:textId="77777777" w:rsidR="002E36F4" w:rsidRDefault="002E36F4">
      <w:pPr>
        <w:pStyle w:val="Heading2"/>
        <w:pPrChange w:id="286" w:author="Jonathan Minton" w:date="2020-04-10T13:17:00Z">
          <w:pPr>
            <w:pStyle w:val="Heading1"/>
          </w:pPr>
        </w:pPrChange>
      </w:pPr>
      <w:r>
        <w:t>Bayes Factor estimation of the extent of the slowdown</w:t>
      </w:r>
    </w:p>
    <w:p w14:paraId="0C34F573" w14:textId="77777777" w:rsidR="007660D2" w:rsidRDefault="002E36F4" w:rsidP="00875D25">
      <w:pPr>
        <w:pStyle w:val="BodyText1"/>
        <w:rPr>
          <w:ins w:id="287" w:author="Jonathan Minton" w:date="2020-04-10T11:22:00Z"/>
        </w:rPr>
      </w:pPr>
      <w:commentRangeStart w:id="288"/>
      <w:r w:rsidRPr="00875D25">
        <w:t>The previous section showed that since 2012 life expectancy projections have tended to overestimate the improvements in life expectancy so far observed, and that forecasts have since tended to be successively downgraded with each new biennial projection. This section presents the results of a relatively simple approach for quantifying the extent to which recent life expectancy improvement rates within the UK have fallen short of pre-2010 trends</w:t>
      </w:r>
      <w:r w:rsidR="004A73E7" w:rsidRPr="00875D25">
        <w:t xml:space="preserve"> (those starting in 1991)</w:t>
      </w:r>
      <w:r w:rsidRPr="00875D25">
        <w:t>, as well as the additional information produced by each successive annual life expectancy estimate produced by the ONS in informing researchers and policy makers as to the ext</w:t>
      </w:r>
      <w:r w:rsidR="004A73E7" w:rsidRPr="00875D25">
        <w:t>ent and persistence of the post-</w:t>
      </w:r>
      <w:r w:rsidRPr="00875D25">
        <w:t>2010 slowdown. The results are expressed as a Bayes Factor</w:t>
      </w:r>
      <w:r w:rsidR="000E2026" w:rsidRPr="00875D25">
        <w:t xml:space="preserve"> (BF)</w:t>
      </w:r>
      <w:r w:rsidRPr="00875D25">
        <w:t>, which is the ratio of the likelihood of a model which assumes no change in long-term life expectancy trends, with a series of models which assume anywhere from a 1% to 100% s</w:t>
      </w:r>
      <w:r w:rsidR="000E2026" w:rsidRPr="00875D25">
        <w:t xml:space="preserve">lowdown in these earlier trends; </w:t>
      </w:r>
      <w:commentRangeStart w:id="289"/>
      <w:r w:rsidR="000E2026" w:rsidRPr="00875D25">
        <w:t>BF values &gt; 1 show more support for some proposed level of slowdown than no slowdown.</w:t>
      </w:r>
      <w:commentRangeEnd w:id="288"/>
      <w:r w:rsidR="00831006">
        <w:rPr>
          <w:rStyle w:val="CommentReference"/>
          <w:rFonts w:eastAsia="Calibri" w:cs="Times New Roman"/>
          <w:lang w:eastAsia="en-US"/>
        </w:rPr>
        <w:commentReference w:id="288"/>
      </w:r>
      <w:commentRangeEnd w:id="289"/>
      <w:r w:rsidR="001E2EFD">
        <w:rPr>
          <w:rStyle w:val="CommentReference"/>
          <w:rFonts w:eastAsia="Calibri" w:cs="Times New Roman"/>
          <w:lang w:eastAsia="en-US"/>
        </w:rPr>
        <w:commentReference w:id="289"/>
      </w:r>
      <w:r w:rsidR="000E2026" w:rsidRPr="00875D25">
        <w:t xml:space="preserve"> </w:t>
      </w:r>
      <w:ins w:id="290" w:author="Jonathan Minton" w:date="2020-04-10T11:17:00Z">
        <w:r w:rsidR="007660D2">
          <w:t>By design, n</w:t>
        </w:r>
      </w:ins>
      <w:ins w:id="291" w:author="Jonathan Minton" w:date="2020-04-10T11:16:00Z">
        <w:r w:rsidR="007660D2">
          <w:t>o c</w:t>
        </w:r>
      </w:ins>
      <w:ins w:id="292" w:author="Jonathan Minton" w:date="2020-04-10T11:17:00Z">
        <w:r w:rsidR="007660D2">
          <w:t>riterion for declaring a difference as ‘statistically significant’ is used, though a common rule of thumb is that Bayes Fac</w:t>
        </w:r>
      </w:ins>
      <w:ins w:id="293" w:author="Jonathan Minton" w:date="2020-04-10T11:18:00Z">
        <w:r w:rsidR="007660D2">
          <w:t xml:space="preserve">tors below </w:t>
        </w:r>
      </w:ins>
      <w:ins w:id="294" w:author="Jonathan Minton" w:date="2020-04-10T11:19:00Z">
        <w:r w:rsidR="007660D2">
          <w:t>3</w:t>
        </w:r>
      </w:ins>
      <w:ins w:id="295" w:author="Jonathan Minton" w:date="2020-04-10T11:18:00Z">
        <w:r w:rsidR="007660D2">
          <w:t xml:space="preserve"> are commonly considered </w:t>
        </w:r>
      </w:ins>
      <w:ins w:id="296" w:author="Jonathan Minton" w:date="2020-04-10T11:19:00Z">
        <w:r w:rsidR="007660D2">
          <w:t xml:space="preserve">as offering only </w:t>
        </w:r>
      </w:ins>
      <w:ins w:id="297" w:author="Jonathan Minton" w:date="2020-04-10T11:18:00Z">
        <w:r w:rsidR="007660D2">
          <w:t>‘anecdotal’</w:t>
        </w:r>
      </w:ins>
      <w:r w:rsidRPr="00875D25">
        <w:t xml:space="preserve"> </w:t>
      </w:r>
      <w:ins w:id="298" w:author="Jonathan Minton" w:date="2020-04-10T11:19:00Z">
        <w:r w:rsidR="007660D2">
          <w:t xml:space="preserve">or ‘weak’ support for the alternative hypothesis. </w:t>
        </w:r>
      </w:ins>
      <w:r w:rsidR="007660D2">
        <w:fldChar w:fldCharType="begin"/>
      </w:r>
      <w:r w:rsidR="007660D2">
        <w:instrText>ADDIN F1000_CSL_CITATION&lt;~#@#~&gt;[{"title":"What are the odds? A practical guide to computing and reporting bayes factors","id":"5274604","type":"article-journal","volume":"7","issue":"1","author":[{"family":"Jarosz","given":"Andrew F."},{"family":"Wiley","given":"Jennifer"}],"issued":{"date-parts":[["2014","11","7"]]},"container-title":"The journal of problem solving","container-title-short":"J. Probl. Solving","journalAbbreviation":"J. Probl. Solving","DOI":"10.7771/1932-6246.1167","citation-label":"5274604","CleanAbstract":"No abstract available"}]</w:instrText>
      </w:r>
      <w:r w:rsidR="007660D2">
        <w:fldChar w:fldCharType="separate"/>
      </w:r>
      <w:r w:rsidR="007660D2">
        <w:t>(36)</w:t>
      </w:r>
      <w:r w:rsidR="007660D2">
        <w:fldChar w:fldCharType="end"/>
      </w:r>
      <w:ins w:id="299" w:author="Jonathan Minton" w:date="2020-04-10T11:20:00Z">
        <w:r w:rsidR="007660D2">
          <w:t xml:space="preserve"> </w:t>
        </w:r>
      </w:ins>
      <w:ins w:id="300" w:author="Jonathan Minton" w:date="2020-04-10T11:19:00Z">
        <w:r w:rsidR="007660D2">
          <w:t xml:space="preserve">All </w:t>
        </w:r>
      </w:ins>
      <w:ins w:id="301" w:author="Jonathan Minton" w:date="2020-04-10T11:20:00Z">
        <w:r w:rsidR="007660D2">
          <w:t>Bayes Fact</w:t>
        </w:r>
      </w:ins>
      <w:ins w:id="302" w:author="Jonathan Minton" w:date="2020-04-10T11:21:00Z">
        <w:r w:rsidR="007660D2">
          <w:t xml:space="preserve">ors estimated here are substantially below this threshold. </w:t>
        </w:r>
      </w:ins>
    </w:p>
    <w:p w14:paraId="1E725686" w14:textId="08AA66C3" w:rsidR="000E2026" w:rsidRDefault="00831006" w:rsidP="00875D25">
      <w:pPr>
        <w:pStyle w:val="BodyText1"/>
        <w:rPr>
          <w:ins w:id="303" w:author="Jonathan Minton" w:date="2020-04-09T17:32:00Z"/>
        </w:rPr>
      </w:pPr>
      <w:r>
        <w:t>Figure 12A in the appendix</w:t>
      </w:r>
      <w:r w:rsidR="004A73E7" w:rsidRPr="00875D25">
        <w:t xml:space="preserve"> shows the Bayes Factor schedules for each proposed percentage slowdown as compared with the 1991-2010 trends. Fainter lines indicate </w:t>
      </w:r>
      <w:r w:rsidR="000E2026" w:rsidRPr="00875D25">
        <w:t xml:space="preserve">estimates based on fewer years (such as 2011-2012 only), whereas darker lines indicate estimates also using more recent years, with the darkest line the schedule based on all years from 2011-2018 inclusive. The height of the schedules indicates the changing strength of the evidence; the addition of the 2018 life expectancy data substantially increased support for the belief that life expectancy improvements are below those observed from 1991-2010, as well as the magnitude of the slowdown. </w:t>
      </w:r>
    </w:p>
    <w:p w14:paraId="2A4EC1A4" w14:textId="5518E386" w:rsidR="001B1B49" w:rsidRPr="00875D25" w:rsidDel="001B1B49" w:rsidRDefault="001B1B49" w:rsidP="00875D25">
      <w:pPr>
        <w:pStyle w:val="BodyText1"/>
        <w:rPr>
          <w:del w:id="304" w:author="Jonathan Minton" w:date="2020-04-09T17:32:00Z"/>
        </w:rPr>
      </w:pPr>
      <w:moveToRangeStart w:id="305" w:author="Jonathan Minton" w:date="2020-04-09T17:32:00Z" w:name="move37345963"/>
      <w:commentRangeStart w:id="306"/>
      <w:moveTo w:id="307" w:author="Jonathan Minton" w:date="2020-04-09T17:32:00Z">
        <w:del w:id="308" w:author="Jonathan Minton" w:date="2020-04-09T17:32:00Z">
          <w:r w:rsidRPr="002E36F4" w:rsidDel="001B1B49">
            <w:lastRenderedPageBreak/>
            <w:delText xml:space="preserve">A graphical illustration showing the relative likelihood of each of these slowdown models, and how the inclusion of each new observation changes the likelihood surface, is shown in </w:delText>
          </w:r>
          <w:r w:rsidDel="001B1B49">
            <w:delText>Figure 12A of the appendix</w:delText>
          </w:r>
          <w:r w:rsidRPr="002E36F4" w:rsidDel="001B1B49">
            <w:delText xml:space="preserve">, along with a technical description of the approach. </w:delText>
          </w:r>
          <w:commentRangeEnd w:id="306"/>
          <w:r w:rsidDel="001B1B49">
            <w:rPr>
              <w:rStyle w:val="CommentReference"/>
              <w:rFonts w:eastAsia="Calibri" w:cs="Times New Roman"/>
              <w:lang w:eastAsia="en-US"/>
            </w:rPr>
            <w:commentReference w:id="306"/>
          </w:r>
        </w:del>
      </w:moveTo>
      <w:moveToRangeEnd w:id="305"/>
    </w:p>
    <w:p w14:paraId="18F56D42" w14:textId="77777777" w:rsidR="00CA5E08" w:rsidRDefault="000E2026" w:rsidP="00AB7297">
      <w:pPr>
        <w:pStyle w:val="Caption"/>
        <w:rPr>
          <w:ins w:id="309" w:author="Jonathan Minton" w:date="2020-04-10T13:33:00Z"/>
        </w:rPr>
      </w:pPr>
      <w:r w:rsidRPr="00875D25">
        <w:t xml:space="preserve">These findings are </w:t>
      </w:r>
      <w:commentRangeStart w:id="310"/>
      <w:r w:rsidRPr="00875D25">
        <w:t>summarised in</w:t>
      </w:r>
      <w:r w:rsidR="00F93980">
        <w:t xml:space="preserve"> </w:t>
      </w:r>
      <w:r w:rsidR="00F93980">
        <w:fldChar w:fldCharType="begin"/>
      </w:r>
      <w:r w:rsidR="00F93980">
        <w:instrText xml:space="preserve"> REF _Ref31185102 \h </w:instrText>
      </w:r>
      <w:r w:rsidR="00F93980">
        <w:fldChar w:fldCharType="separate"/>
      </w:r>
      <w:ins w:id="311" w:author="Jonathan Minton" w:date="2020-04-10T13:33:00Z">
        <w:r w:rsidR="00CA5E08">
          <w:t xml:space="preserve">Table </w:t>
        </w:r>
        <w:r w:rsidR="00CA5E08">
          <w:rPr>
            <w:noProof/>
          </w:rPr>
          <w:t>4</w:t>
        </w:r>
        <w:r w:rsidR="00CA5E08">
          <w:t xml:space="preserve"> Percent decline from 1991-2010 average annual life expectancy improvements and Bayes Factor, by collection of annual life expectancy series from 2011 onwards</w:t>
        </w:r>
      </w:ins>
    </w:p>
    <w:p w14:paraId="236E12F8" w14:textId="2324B85E" w:rsidR="00312ADD" w:rsidRDefault="00F93980" w:rsidP="00875D25">
      <w:pPr>
        <w:pStyle w:val="BodyText1"/>
      </w:pPr>
      <w:del w:id="312" w:author="Jonathan Minton" w:date="2020-04-10T13:32:00Z">
        <w:r w:rsidDel="00CA5E08">
          <w:delText xml:space="preserve">Table </w:delText>
        </w:r>
        <w:r w:rsidDel="00CA5E08">
          <w:rPr>
            <w:noProof/>
          </w:rPr>
          <w:delText>4</w:delText>
        </w:r>
      </w:del>
      <w:r>
        <w:fldChar w:fldCharType="end"/>
      </w:r>
      <w:commentRangeEnd w:id="310"/>
      <w:ins w:id="313" w:author="Colin Fischbacher" w:date="2020-04-09T15:59:00Z">
        <w:r w:rsidR="00F24A7D">
          <w:rPr>
            <w:rStyle w:val="CommentReference"/>
            <w:rFonts w:eastAsia="Calibri" w:cs="Times New Roman"/>
            <w:lang w:eastAsia="en-US"/>
          </w:rPr>
          <w:commentReference w:id="310"/>
        </w:r>
        <w:r w:rsidR="000E2026" w:rsidRPr="00875D25">
          <w:t>,</w:t>
        </w:r>
      </w:ins>
      <w:del w:id="314" w:author="Colin Fischbacher" w:date="2020-04-09T15:59:00Z">
        <w:r w:rsidR="000E2026" w:rsidRPr="00875D25">
          <w:delText>,</w:delText>
        </w:r>
      </w:del>
      <w:r w:rsidR="000E2026" w:rsidRPr="00875D25">
        <w:t xml:space="preserve"> which shows the proposed percentage slowdown which maximises the Bayes Factor, along with </w:t>
      </w:r>
      <w:r w:rsidR="00312ADD" w:rsidRPr="00875D25">
        <w:t xml:space="preserve">these maximised Bayes Factors. </w:t>
      </w:r>
      <w:r w:rsidR="00312ADD">
        <w:t xml:space="preserve">For the </w:t>
      </w:r>
      <w:proofErr w:type="gramStart"/>
      <w:r w:rsidR="00312ADD">
        <w:t>UK as a whole, when</w:t>
      </w:r>
      <w:proofErr w:type="gramEnd"/>
      <w:r w:rsidR="00312ADD">
        <w:t xml:space="preserve"> using only 2011-2012 observations, the Bayes Factor was maximised when a </w:t>
      </w:r>
      <w:commentRangeStart w:id="315"/>
      <w:r w:rsidR="00312ADD">
        <w:t xml:space="preserve">16% slowdown </w:t>
      </w:r>
      <w:commentRangeEnd w:id="315"/>
      <w:r w:rsidR="007F14B0">
        <w:rPr>
          <w:rStyle w:val="CommentReference"/>
          <w:rFonts w:eastAsia="Calibri" w:cs="Times New Roman"/>
          <w:lang w:eastAsia="en-US"/>
        </w:rPr>
        <w:commentReference w:id="315"/>
      </w:r>
      <w:ins w:id="316" w:author="Jonathan Minton" w:date="2020-04-10T10:13:00Z">
        <w:r w:rsidR="00AB7297">
          <w:t xml:space="preserve">(84% of previous rate) </w:t>
        </w:r>
      </w:ins>
      <w:r w:rsidR="00312ADD">
        <w:t>was assumed for females, with no slowdown identified for males. Using the currently complete series, including all observations from 2011-2018 inclusive, the Bayes Factor was maximised when a 61% slowdown was assumed for both sexes, and the magnitude of the Bayes Factor (support for belief in a slowdown) had also increased</w:t>
      </w:r>
      <w:del w:id="317" w:author="Jonathan Minton" w:date="2020-04-10T11:16:00Z">
        <w:r w:rsidR="00312ADD" w:rsidDel="007660D2">
          <w:delText xml:space="preserve"> many </w:delText>
        </w:r>
        <w:commentRangeStart w:id="318"/>
        <w:r w:rsidR="00312ADD" w:rsidDel="007660D2">
          <w:delText>times</w:delText>
        </w:r>
        <w:commentRangeEnd w:id="318"/>
        <w:r w:rsidR="007F14B0" w:rsidDel="007660D2">
          <w:rPr>
            <w:rStyle w:val="CommentReference"/>
            <w:rFonts w:eastAsia="Calibri" w:cs="Times New Roman"/>
            <w:lang w:eastAsia="en-US"/>
          </w:rPr>
          <w:commentReference w:id="318"/>
        </w:r>
      </w:del>
      <w:r w:rsidR="00312ADD">
        <w:t xml:space="preserve">.  The same 61% slowdown maximised the Bayes Factor based on 2011-2018 data for both males and females in England. A similar proposed slowdown (59%) maximised the Bayes Factor for males in Scotland, and a larger proposed slowdown, of 73%, for females in Scotland.  In Wales somewhat larger proposed slowdown percentages (73% for females and 83% for males) maximised the Bayes Factor. Only for males in Northern Ireland was evidence supporting belief in a substantial (50% or more) slowdown from earlier trends not identified. </w:t>
      </w:r>
    </w:p>
    <w:p w14:paraId="74026BFB" w14:textId="77777777" w:rsidR="004A73E7" w:rsidRDefault="004A73E7" w:rsidP="00875D25">
      <w:pPr>
        <w:pStyle w:val="BodyText1"/>
        <w:rPr>
          <w:ins w:id="319" w:author="Jonathan Minton" w:date="2020-04-10T10:18:00Z"/>
        </w:rPr>
      </w:pPr>
    </w:p>
    <w:p w14:paraId="50DA8816" w14:textId="6EE4E2F5" w:rsidR="00AB7297" w:rsidRPr="00875D25" w:rsidRDefault="00AB7297" w:rsidP="00875D25">
      <w:pPr>
        <w:pStyle w:val="BodyText1"/>
        <w:sectPr w:rsidR="00AB7297" w:rsidRPr="00875D25">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708" w:footer="708" w:gutter="0"/>
          <w:cols w:space="708"/>
          <w:docGrid w:linePitch="360"/>
        </w:sectPr>
      </w:pPr>
    </w:p>
    <w:tbl>
      <w:tblPr>
        <w:tblpPr w:leftFromText="180" w:rightFromText="180" w:horzAnchor="margin" w:tblpY="623"/>
        <w:tblW w:w="14498" w:type="dxa"/>
        <w:tblLook w:val="04A0" w:firstRow="1" w:lastRow="0" w:firstColumn="1" w:lastColumn="0" w:noHBand="0" w:noVBand="1"/>
        <w:tblPrChange w:id="320" w:author="Jonathan Minton" w:date="2020-04-10T10:18:00Z">
          <w:tblPr>
            <w:tblW w:w="14480" w:type="dxa"/>
            <w:tblInd w:w="108" w:type="dxa"/>
            <w:tblLook w:val="04A0" w:firstRow="1" w:lastRow="0" w:firstColumn="1" w:lastColumn="0" w:noHBand="0" w:noVBand="1"/>
          </w:tblPr>
        </w:tblPrChange>
      </w:tblPr>
      <w:tblGrid>
        <w:gridCol w:w="1680"/>
        <w:gridCol w:w="778"/>
        <w:gridCol w:w="1720"/>
        <w:gridCol w:w="1720"/>
        <w:gridCol w:w="1720"/>
        <w:gridCol w:w="1720"/>
        <w:gridCol w:w="1720"/>
        <w:gridCol w:w="1720"/>
        <w:gridCol w:w="1720"/>
        <w:tblGridChange w:id="321">
          <w:tblGrid>
            <w:gridCol w:w="1680"/>
            <w:gridCol w:w="778"/>
            <w:gridCol w:w="1720"/>
            <w:gridCol w:w="1720"/>
            <w:gridCol w:w="1720"/>
            <w:gridCol w:w="1720"/>
            <w:gridCol w:w="1720"/>
            <w:gridCol w:w="1720"/>
            <w:gridCol w:w="1720"/>
          </w:tblGrid>
        </w:tblGridChange>
      </w:tblGrid>
      <w:tr w:rsidR="004A73E7" w:rsidRPr="004A73E7" w14:paraId="28444063" w14:textId="77777777" w:rsidTr="00AB7297">
        <w:trPr>
          <w:trHeight w:val="300"/>
          <w:trPrChange w:id="322" w:author="Jonathan Minton" w:date="2020-04-10T10:18:00Z">
            <w:trPr>
              <w:trHeight w:val="300"/>
            </w:trPr>
          </w:trPrChange>
        </w:trPr>
        <w:tc>
          <w:tcPr>
            <w:tcW w:w="1680" w:type="dxa"/>
            <w:tcBorders>
              <w:top w:val="nil"/>
              <w:left w:val="nil"/>
              <w:bottom w:val="single" w:sz="4" w:space="0" w:color="auto"/>
              <w:right w:val="nil"/>
            </w:tcBorders>
            <w:shd w:val="clear" w:color="auto" w:fill="auto"/>
            <w:noWrap/>
            <w:vAlign w:val="bottom"/>
            <w:hideMark/>
            <w:tcPrChange w:id="323" w:author="Jonathan Minton" w:date="2020-04-10T10:18:00Z">
              <w:tcPr>
                <w:tcW w:w="1680" w:type="dxa"/>
                <w:tcBorders>
                  <w:top w:val="nil"/>
                  <w:left w:val="nil"/>
                  <w:bottom w:val="single" w:sz="4" w:space="0" w:color="auto"/>
                  <w:right w:val="nil"/>
                </w:tcBorders>
                <w:shd w:val="clear" w:color="auto" w:fill="auto"/>
                <w:noWrap/>
                <w:vAlign w:val="bottom"/>
                <w:hideMark/>
              </w:tcPr>
            </w:tcPrChange>
          </w:tcPr>
          <w:p w14:paraId="6AA3A595" w14:textId="7649770E" w:rsidR="004A73E7" w:rsidRPr="004A73E7" w:rsidRDefault="004A73E7" w:rsidP="00AB729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lastRenderedPageBreak/>
              <w:t>Population</w:t>
            </w:r>
          </w:p>
        </w:tc>
        <w:tc>
          <w:tcPr>
            <w:tcW w:w="778" w:type="dxa"/>
            <w:tcBorders>
              <w:top w:val="nil"/>
              <w:left w:val="nil"/>
              <w:bottom w:val="single" w:sz="4" w:space="0" w:color="auto"/>
              <w:right w:val="nil"/>
            </w:tcBorders>
            <w:shd w:val="clear" w:color="auto" w:fill="auto"/>
            <w:noWrap/>
            <w:vAlign w:val="bottom"/>
            <w:hideMark/>
            <w:tcPrChange w:id="324" w:author="Jonathan Minton" w:date="2020-04-10T10:18:00Z">
              <w:tcPr>
                <w:tcW w:w="760" w:type="dxa"/>
                <w:tcBorders>
                  <w:top w:val="nil"/>
                  <w:left w:val="nil"/>
                  <w:bottom w:val="single" w:sz="4" w:space="0" w:color="auto"/>
                  <w:right w:val="nil"/>
                </w:tcBorders>
                <w:shd w:val="clear" w:color="auto" w:fill="auto"/>
                <w:noWrap/>
                <w:vAlign w:val="bottom"/>
                <w:hideMark/>
              </w:tcPr>
            </w:tcPrChange>
          </w:tcPr>
          <w:p w14:paraId="23142D0E" w14:textId="77777777" w:rsidR="004A73E7" w:rsidRPr="004A73E7" w:rsidRDefault="004A73E7" w:rsidP="00AB729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Sex</w:t>
            </w:r>
          </w:p>
        </w:tc>
        <w:tc>
          <w:tcPr>
            <w:tcW w:w="1720" w:type="dxa"/>
            <w:tcBorders>
              <w:top w:val="nil"/>
              <w:left w:val="single" w:sz="4" w:space="0" w:color="auto"/>
              <w:bottom w:val="single" w:sz="4" w:space="0" w:color="auto"/>
              <w:right w:val="nil"/>
            </w:tcBorders>
            <w:shd w:val="clear" w:color="auto" w:fill="auto"/>
            <w:noWrap/>
            <w:vAlign w:val="bottom"/>
            <w:hideMark/>
            <w:tcPrChange w:id="325" w:author="Jonathan Minton" w:date="2020-04-10T10:18:00Z">
              <w:tcPr>
                <w:tcW w:w="1720" w:type="dxa"/>
                <w:tcBorders>
                  <w:top w:val="nil"/>
                  <w:left w:val="single" w:sz="4" w:space="0" w:color="auto"/>
                  <w:bottom w:val="single" w:sz="4" w:space="0" w:color="auto"/>
                  <w:right w:val="nil"/>
                </w:tcBorders>
                <w:shd w:val="clear" w:color="auto" w:fill="auto"/>
                <w:noWrap/>
                <w:vAlign w:val="bottom"/>
                <w:hideMark/>
              </w:tcPr>
            </w:tcPrChange>
          </w:tcPr>
          <w:p w14:paraId="58114974" w14:textId="77777777" w:rsidR="004A73E7" w:rsidRPr="004A73E7" w:rsidRDefault="004A73E7" w:rsidP="00AB729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2011-12</w:t>
            </w:r>
          </w:p>
        </w:tc>
        <w:tc>
          <w:tcPr>
            <w:tcW w:w="1720" w:type="dxa"/>
            <w:tcBorders>
              <w:top w:val="nil"/>
              <w:left w:val="nil"/>
              <w:bottom w:val="single" w:sz="4" w:space="0" w:color="auto"/>
              <w:right w:val="nil"/>
            </w:tcBorders>
            <w:shd w:val="clear" w:color="auto" w:fill="auto"/>
            <w:noWrap/>
            <w:vAlign w:val="bottom"/>
            <w:hideMark/>
            <w:tcPrChange w:id="326" w:author="Jonathan Minton" w:date="2020-04-10T10:18:00Z">
              <w:tcPr>
                <w:tcW w:w="1720" w:type="dxa"/>
                <w:tcBorders>
                  <w:top w:val="nil"/>
                  <w:left w:val="nil"/>
                  <w:bottom w:val="single" w:sz="4" w:space="0" w:color="auto"/>
                  <w:right w:val="nil"/>
                </w:tcBorders>
                <w:shd w:val="clear" w:color="auto" w:fill="auto"/>
                <w:noWrap/>
                <w:vAlign w:val="bottom"/>
                <w:hideMark/>
              </w:tcPr>
            </w:tcPrChange>
          </w:tcPr>
          <w:p w14:paraId="2A3BB90A" w14:textId="77777777" w:rsidR="004A73E7" w:rsidRPr="004A73E7" w:rsidRDefault="004A73E7" w:rsidP="00AB729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2011-13</w:t>
            </w:r>
          </w:p>
        </w:tc>
        <w:tc>
          <w:tcPr>
            <w:tcW w:w="1720" w:type="dxa"/>
            <w:tcBorders>
              <w:top w:val="nil"/>
              <w:left w:val="nil"/>
              <w:bottom w:val="single" w:sz="4" w:space="0" w:color="auto"/>
              <w:right w:val="nil"/>
            </w:tcBorders>
            <w:shd w:val="clear" w:color="auto" w:fill="auto"/>
            <w:noWrap/>
            <w:vAlign w:val="bottom"/>
            <w:hideMark/>
            <w:tcPrChange w:id="327" w:author="Jonathan Minton" w:date="2020-04-10T10:18:00Z">
              <w:tcPr>
                <w:tcW w:w="1720" w:type="dxa"/>
                <w:tcBorders>
                  <w:top w:val="nil"/>
                  <w:left w:val="nil"/>
                  <w:bottom w:val="single" w:sz="4" w:space="0" w:color="auto"/>
                  <w:right w:val="nil"/>
                </w:tcBorders>
                <w:shd w:val="clear" w:color="auto" w:fill="auto"/>
                <w:noWrap/>
                <w:vAlign w:val="bottom"/>
                <w:hideMark/>
              </w:tcPr>
            </w:tcPrChange>
          </w:tcPr>
          <w:p w14:paraId="50367C90" w14:textId="77777777" w:rsidR="004A73E7" w:rsidRPr="004A73E7" w:rsidRDefault="004A73E7" w:rsidP="00AB729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2011-14</w:t>
            </w:r>
          </w:p>
        </w:tc>
        <w:tc>
          <w:tcPr>
            <w:tcW w:w="1720" w:type="dxa"/>
            <w:tcBorders>
              <w:top w:val="nil"/>
              <w:left w:val="nil"/>
              <w:bottom w:val="single" w:sz="4" w:space="0" w:color="auto"/>
              <w:right w:val="nil"/>
            </w:tcBorders>
            <w:shd w:val="clear" w:color="auto" w:fill="auto"/>
            <w:noWrap/>
            <w:vAlign w:val="bottom"/>
            <w:hideMark/>
            <w:tcPrChange w:id="328" w:author="Jonathan Minton" w:date="2020-04-10T10:18:00Z">
              <w:tcPr>
                <w:tcW w:w="1720" w:type="dxa"/>
                <w:tcBorders>
                  <w:top w:val="nil"/>
                  <w:left w:val="nil"/>
                  <w:bottom w:val="single" w:sz="4" w:space="0" w:color="auto"/>
                  <w:right w:val="nil"/>
                </w:tcBorders>
                <w:shd w:val="clear" w:color="auto" w:fill="auto"/>
                <w:noWrap/>
                <w:vAlign w:val="bottom"/>
                <w:hideMark/>
              </w:tcPr>
            </w:tcPrChange>
          </w:tcPr>
          <w:p w14:paraId="55558889" w14:textId="77777777" w:rsidR="004A73E7" w:rsidRPr="004A73E7" w:rsidRDefault="004A73E7" w:rsidP="00AB729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2011-15</w:t>
            </w:r>
          </w:p>
        </w:tc>
        <w:tc>
          <w:tcPr>
            <w:tcW w:w="1720" w:type="dxa"/>
            <w:tcBorders>
              <w:top w:val="nil"/>
              <w:left w:val="nil"/>
              <w:bottom w:val="single" w:sz="4" w:space="0" w:color="auto"/>
              <w:right w:val="nil"/>
            </w:tcBorders>
            <w:shd w:val="clear" w:color="auto" w:fill="auto"/>
            <w:noWrap/>
            <w:vAlign w:val="bottom"/>
            <w:hideMark/>
            <w:tcPrChange w:id="329" w:author="Jonathan Minton" w:date="2020-04-10T10:18:00Z">
              <w:tcPr>
                <w:tcW w:w="1720" w:type="dxa"/>
                <w:tcBorders>
                  <w:top w:val="nil"/>
                  <w:left w:val="nil"/>
                  <w:bottom w:val="single" w:sz="4" w:space="0" w:color="auto"/>
                  <w:right w:val="nil"/>
                </w:tcBorders>
                <w:shd w:val="clear" w:color="auto" w:fill="auto"/>
                <w:noWrap/>
                <w:vAlign w:val="bottom"/>
                <w:hideMark/>
              </w:tcPr>
            </w:tcPrChange>
          </w:tcPr>
          <w:p w14:paraId="4D63E302" w14:textId="77777777" w:rsidR="004A73E7" w:rsidRPr="004A73E7" w:rsidRDefault="004A73E7" w:rsidP="00AB729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2011-16</w:t>
            </w:r>
          </w:p>
        </w:tc>
        <w:tc>
          <w:tcPr>
            <w:tcW w:w="1720" w:type="dxa"/>
            <w:tcBorders>
              <w:top w:val="nil"/>
              <w:left w:val="nil"/>
              <w:bottom w:val="single" w:sz="4" w:space="0" w:color="auto"/>
              <w:right w:val="nil"/>
            </w:tcBorders>
            <w:shd w:val="clear" w:color="auto" w:fill="auto"/>
            <w:noWrap/>
            <w:vAlign w:val="bottom"/>
            <w:hideMark/>
            <w:tcPrChange w:id="330" w:author="Jonathan Minton" w:date="2020-04-10T10:18:00Z">
              <w:tcPr>
                <w:tcW w:w="1720" w:type="dxa"/>
                <w:tcBorders>
                  <w:top w:val="nil"/>
                  <w:left w:val="nil"/>
                  <w:bottom w:val="single" w:sz="4" w:space="0" w:color="auto"/>
                  <w:right w:val="nil"/>
                </w:tcBorders>
                <w:shd w:val="clear" w:color="auto" w:fill="auto"/>
                <w:noWrap/>
                <w:vAlign w:val="bottom"/>
                <w:hideMark/>
              </w:tcPr>
            </w:tcPrChange>
          </w:tcPr>
          <w:p w14:paraId="0C08AB81" w14:textId="77777777" w:rsidR="004A73E7" w:rsidRPr="004A73E7" w:rsidRDefault="004A73E7" w:rsidP="00AB729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2011-17</w:t>
            </w:r>
          </w:p>
        </w:tc>
        <w:tc>
          <w:tcPr>
            <w:tcW w:w="1720" w:type="dxa"/>
            <w:tcBorders>
              <w:top w:val="nil"/>
              <w:left w:val="nil"/>
              <w:bottom w:val="single" w:sz="4" w:space="0" w:color="auto"/>
              <w:right w:val="nil"/>
            </w:tcBorders>
            <w:shd w:val="clear" w:color="auto" w:fill="auto"/>
            <w:noWrap/>
            <w:vAlign w:val="bottom"/>
            <w:hideMark/>
            <w:tcPrChange w:id="331" w:author="Jonathan Minton" w:date="2020-04-10T10:18:00Z">
              <w:tcPr>
                <w:tcW w:w="1720" w:type="dxa"/>
                <w:tcBorders>
                  <w:top w:val="nil"/>
                  <w:left w:val="nil"/>
                  <w:bottom w:val="single" w:sz="4" w:space="0" w:color="auto"/>
                  <w:right w:val="nil"/>
                </w:tcBorders>
                <w:shd w:val="clear" w:color="auto" w:fill="auto"/>
                <w:noWrap/>
                <w:vAlign w:val="bottom"/>
                <w:hideMark/>
              </w:tcPr>
            </w:tcPrChange>
          </w:tcPr>
          <w:p w14:paraId="43A83D4B" w14:textId="77777777" w:rsidR="004A73E7" w:rsidRPr="004A73E7" w:rsidRDefault="004A73E7" w:rsidP="00AB729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2011-18</w:t>
            </w:r>
          </w:p>
        </w:tc>
      </w:tr>
      <w:tr w:rsidR="004A73E7" w:rsidRPr="004A73E7" w14:paraId="0D56B9C2" w14:textId="77777777" w:rsidTr="00AB7297">
        <w:trPr>
          <w:trHeight w:val="300"/>
          <w:trPrChange w:id="332" w:author="Jonathan Minton" w:date="2020-04-10T10:18:00Z">
            <w:trPr>
              <w:trHeight w:val="300"/>
            </w:trPr>
          </w:trPrChange>
        </w:trPr>
        <w:tc>
          <w:tcPr>
            <w:tcW w:w="1680" w:type="dxa"/>
            <w:tcBorders>
              <w:top w:val="nil"/>
              <w:left w:val="nil"/>
              <w:bottom w:val="nil"/>
              <w:right w:val="nil"/>
            </w:tcBorders>
            <w:shd w:val="clear" w:color="auto" w:fill="auto"/>
            <w:noWrap/>
            <w:vAlign w:val="bottom"/>
            <w:hideMark/>
            <w:tcPrChange w:id="333" w:author="Jonathan Minton" w:date="2020-04-10T10:18:00Z">
              <w:tcPr>
                <w:tcW w:w="1680" w:type="dxa"/>
                <w:tcBorders>
                  <w:top w:val="nil"/>
                  <w:left w:val="nil"/>
                  <w:bottom w:val="nil"/>
                  <w:right w:val="nil"/>
                </w:tcBorders>
                <w:shd w:val="clear" w:color="auto" w:fill="auto"/>
                <w:noWrap/>
                <w:vAlign w:val="bottom"/>
                <w:hideMark/>
              </w:tcPr>
            </w:tcPrChange>
          </w:tcPr>
          <w:p w14:paraId="5D66DD25"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United Kingdom</w:t>
            </w:r>
          </w:p>
        </w:tc>
        <w:tc>
          <w:tcPr>
            <w:tcW w:w="778" w:type="dxa"/>
            <w:tcBorders>
              <w:top w:val="nil"/>
              <w:left w:val="nil"/>
              <w:bottom w:val="nil"/>
              <w:right w:val="nil"/>
            </w:tcBorders>
            <w:shd w:val="clear" w:color="auto" w:fill="auto"/>
            <w:noWrap/>
            <w:vAlign w:val="bottom"/>
            <w:hideMark/>
            <w:tcPrChange w:id="334" w:author="Jonathan Minton" w:date="2020-04-10T10:18:00Z">
              <w:tcPr>
                <w:tcW w:w="760" w:type="dxa"/>
                <w:tcBorders>
                  <w:top w:val="nil"/>
                  <w:left w:val="nil"/>
                  <w:bottom w:val="nil"/>
                  <w:right w:val="nil"/>
                </w:tcBorders>
                <w:shd w:val="clear" w:color="auto" w:fill="auto"/>
                <w:noWrap/>
                <w:vAlign w:val="bottom"/>
                <w:hideMark/>
              </w:tcPr>
            </w:tcPrChange>
          </w:tcPr>
          <w:p w14:paraId="4E3EC3B6"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Change w:id="335" w:author="Jonathan Minton" w:date="2020-04-10T10:18:00Z">
              <w:tcPr>
                <w:tcW w:w="1720" w:type="dxa"/>
                <w:tcBorders>
                  <w:top w:val="nil"/>
                  <w:left w:val="single" w:sz="4" w:space="0" w:color="auto"/>
                  <w:bottom w:val="nil"/>
                  <w:right w:val="nil"/>
                </w:tcBorders>
                <w:shd w:val="clear" w:color="auto" w:fill="auto"/>
                <w:noWrap/>
                <w:vAlign w:val="bottom"/>
                <w:hideMark/>
              </w:tcPr>
            </w:tcPrChange>
          </w:tcPr>
          <w:p w14:paraId="58E6ECD7"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16% (BF: 1.00004)</w:t>
            </w:r>
          </w:p>
        </w:tc>
        <w:tc>
          <w:tcPr>
            <w:tcW w:w="1720" w:type="dxa"/>
            <w:tcBorders>
              <w:top w:val="nil"/>
              <w:left w:val="nil"/>
              <w:bottom w:val="nil"/>
              <w:right w:val="nil"/>
            </w:tcBorders>
            <w:shd w:val="clear" w:color="auto" w:fill="auto"/>
            <w:noWrap/>
            <w:vAlign w:val="bottom"/>
            <w:hideMark/>
            <w:tcPrChange w:id="336" w:author="Jonathan Minton" w:date="2020-04-10T10:18:00Z">
              <w:tcPr>
                <w:tcW w:w="1720" w:type="dxa"/>
                <w:tcBorders>
                  <w:top w:val="nil"/>
                  <w:left w:val="nil"/>
                  <w:bottom w:val="nil"/>
                  <w:right w:val="nil"/>
                </w:tcBorders>
                <w:shd w:val="clear" w:color="auto" w:fill="auto"/>
                <w:noWrap/>
                <w:vAlign w:val="bottom"/>
                <w:hideMark/>
              </w:tcPr>
            </w:tcPrChange>
          </w:tcPr>
          <w:p w14:paraId="2E18D823"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1.00020)</w:t>
            </w:r>
          </w:p>
        </w:tc>
        <w:tc>
          <w:tcPr>
            <w:tcW w:w="1720" w:type="dxa"/>
            <w:tcBorders>
              <w:top w:val="nil"/>
              <w:left w:val="nil"/>
              <w:bottom w:val="nil"/>
              <w:right w:val="nil"/>
            </w:tcBorders>
            <w:shd w:val="clear" w:color="auto" w:fill="auto"/>
            <w:noWrap/>
            <w:vAlign w:val="bottom"/>
            <w:hideMark/>
            <w:tcPrChange w:id="337" w:author="Jonathan Minton" w:date="2020-04-10T10:18:00Z">
              <w:tcPr>
                <w:tcW w:w="1720" w:type="dxa"/>
                <w:tcBorders>
                  <w:top w:val="nil"/>
                  <w:left w:val="nil"/>
                  <w:bottom w:val="nil"/>
                  <w:right w:val="nil"/>
                </w:tcBorders>
                <w:shd w:val="clear" w:color="auto" w:fill="auto"/>
                <w:noWrap/>
                <w:vAlign w:val="bottom"/>
                <w:hideMark/>
              </w:tcPr>
            </w:tcPrChange>
          </w:tcPr>
          <w:p w14:paraId="0A287D00"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1.00007)</w:t>
            </w:r>
          </w:p>
        </w:tc>
        <w:tc>
          <w:tcPr>
            <w:tcW w:w="1720" w:type="dxa"/>
            <w:tcBorders>
              <w:top w:val="nil"/>
              <w:left w:val="nil"/>
              <w:bottom w:val="nil"/>
              <w:right w:val="nil"/>
            </w:tcBorders>
            <w:shd w:val="clear" w:color="auto" w:fill="auto"/>
            <w:noWrap/>
            <w:vAlign w:val="bottom"/>
            <w:hideMark/>
            <w:tcPrChange w:id="338" w:author="Jonathan Minton" w:date="2020-04-10T10:18:00Z">
              <w:tcPr>
                <w:tcW w:w="1720" w:type="dxa"/>
                <w:tcBorders>
                  <w:top w:val="nil"/>
                  <w:left w:val="nil"/>
                  <w:bottom w:val="nil"/>
                  <w:right w:val="nil"/>
                </w:tcBorders>
                <w:shd w:val="clear" w:color="auto" w:fill="auto"/>
                <w:noWrap/>
                <w:vAlign w:val="bottom"/>
                <w:hideMark/>
              </w:tcPr>
            </w:tcPrChange>
          </w:tcPr>
          <w:p w14:paraId="4E502B03"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1.00135)</w:t>
            </w:r>
          </w:p>
        </w:tc>
        <w:tc>
          <w:tcPr>
            <w:tcW w:w="1720" w:type="dxa"/>
            <w:tcBorders>
              <w:top w:val="nil"/>
              <w:left w:val="nil"/>
              <w:bottom w:val="nil"/>
              <w:right w:val="nil"/>
            </w:tcBorders>
            <w:shd w:val="clear" w:color="auto" w:fill="auto"/>
            <w:noWrap/>
            <w:vAlign w:val="bottom"/>
            <w:hideMark/>
            <w:tcPrChange w:id="339" w:author="Jonathan Minton" w:date="2020-04-10T10:18:00Z">
              <w:tcPr>
                <w:tcW w:w="1720" w:type="dxa"/>
                <w:tcBorders>
                  <w:top w:val="nil"/>
                  <w:left w:val="nil"/>
                  <w:bottom w:val="nil"/>
                  <w:right w:val="nil"/>
                </w:tcBorders>
                <w:shd w:val="clear" w:color="auto" w:fill="auto"/>
                <w:noWrap/>
                <w:vAlign w:val="bottom"/>
                <w:hideMark/>
              </w:tcPr>
            </w:tcPrChange>
          </w:tcPr>
          <w:p w14:paraId="748EECE6"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1.00125)</w:t>
            </w:r>
          </w:p>
        </w:tc>
        <w:tc>
          <w:tcPr>
            <w:tcW w:w="1720" w:type="dxa"/>
            <w:tcBorders>
              <w:top w:val="nil"/>
              <w:left w:val="nil"/>
              <w:bottom w:val="nil"/>
              <w:right w:val="nil"/>
            </w:tcBorders>
            <w:shd w:val="clear" w:color="auto" w:fill="auto"/>
            <w:noWrap/>
            <w:vAlign w:val="bottom"/>
            <w:hideMark/>
            <w:tcPrChange w:id="340" w:author="Jonathan Minton" w:date="2020-04-10T10:18:00Z">
              <w:tcPr>
                <w:tcW w:w="1720" w:type="dxa"/>
                <w:tcBorders>
                  <w:top w:val="nil"/>
                  <w:left w:val="nil"/>
                  <w:bottom w:val="nil"/>
                  <w:right w:val="nil"/>
                </w:tcBorders>
                <w:shd w:val="clear" w:color="auto" w:fill="auto"/>
                <w:noWrap/>
                <w:vAlign w:val="bottom"/>
                <w:hideMark/>
              </w:tcPr>
            </w:tcPrChange>
          </w:tcPr>
          <w:p w14:paraId="2A233974"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1.00137)</w:t>
            </w:r>
          </w:p>
        </w:tc>
        <w:tc>
          <w:tcPr>
            <w:tcW w:w="1720" w:type="dxa"/>
            <w:tcBorders>
              <w:top w:val="nil"/>
              <w:left w:val="nil"/>
              <w:bottom w:val="nil"/>
              <w:right w:val="nil"/>
            </w:tcBorders>
            <w:shd w:val="clear" w:color="auto" w:fill="auto"/>
            <w:noWrap/>
            <w:vAlign w:val="bottom"/>
            <w:hideMark/>
            <w:tcPrChange w:id="341" w:author="Jonathan Minton" w:date="2020-04-10T10:18:00Z">
              <w:tcPr>
                <w:tcW w:w="1720" w:type="dxa"/>
                <w:tcBorders>
                  <w:top w:val="nil"/>
                  <w:left w:val="nil"/>
                  <w:bottom w:val="nil"/>
                  <w:right w:val="nil"/>
                </w:tcBorders>
                <w:shd w:val="clear" w:color="auto" w:fill="auto"/>
                <w:noWrap/>
                <w:vAlign w:val="bottom"/>
                <w:hideMark/>
              </w:tcPr>
            </w:tcPrChange>
          </w:tcPr>
          <w:p w14:paraId="245FE166"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1.00216)</w:t>
            </w:r>
          </w:p>
        </w:tc>
      </w:tr>
      <w:tr w:rsidR="004A73E7" w:rsidRPr="004A73E7" w14:paraId="7DAB86A2" w14:textId="77777777" w:rsidTr="00AB7297">
        <w:trPr>
          <w:trHeight w:val="300"/>
          <w:trPrChange w:id="342" w:author="Jonathan Minton" w:date="2020-04-10T10:18:00Z">
            <w:trPr>
              <w:trHeight w:val="300"/>
            </w:trPr>
          </w:trPrChange>
        </w:trPr>
        <w:tc>
          <w:tcPr>
            <w:tcW w:w="1680" w:type="dxa"/>
            <w:tcBorders>
              <w:top w:val="nil"/>
              <w:left w:val="nil"/>
              <w:bottom w:val="nil"/>
              <w:right w:val="nil"/>
            </w:tcBorders>
            <w:shd w:val="clear" w:color="auto" w:fill="auto"/>
            <w:noWrap/>
            <w:vAlign w:val="bottom"/>
            <w:hideMark/>
            <w:tcPrChange w:id="343" w:author="Jonathan Minton" w:date="2020-04-10T10:18:00Z">
              <w:tcPr>
                <w:tcW w:w="1680" w:type="dxa"/>
                <w:tcBorders>
                  <w:top w:val="nil"/>
                  <w:left w:val="nil"/>
                  <w:bottom w:val="nil"/>
                  <w:right w:val="nil"/>
                </w:tcBorders>
                <w:shd w:val="clear" w:color="auto" w:fill="auto"/>
                <w:noWrap/>
                <w:vAlign w:val="bottom"/>
                <w:hideMark/>
              </w:tcPr>
            </w:tcPrChange>
          </w:tcPr>
          <w:p w14:paraId="532107B0"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United Kingdom</w:t>
            </w:r>
          </w:p>
        </w:tc>
        <w:tc>
          <w:tcPr>
            <w:tcW w:w="778" w:type="dxa"/>
            <w:tcBorders>
              <w:top w:val="nil"/>
              <w:left w:val="nil"/>
              <w:bottom w:val="nil"/>
              <w:right w:val="nil"/>
            </w:tcBorders>
            <w:shd w:val="clear" w:color="auto" w:fill="auto"/>
            <w:noWrap/>
            <w:vAlign w:val="bottom"/>
            <w:hideMark/>
            <w:tcPrChange w:id="344" w:author="Jonathan Minton" w:date="2020-04-10T10:18:00Z">
              <w:tcPr>
                <w:tcW w:w="760" w:type="dxa"/>
                <w:tcBorders>
                  <w:top w:val="nil"/>
                  <w:left w:val="nil"/>
                  <w:bottom w:val="nil"/>
                  <w:right w:val="nil"/>
                </w:tcBorders>
                <w:shd w:val="clear" w:color="auto" w:fill="auto"/>
                <w:noWrap/>
                <w:vAlign w:val="bottom"/>
                <w:hideMark/>
              </w:tcPr>
            </w:tcPrChange>
          </w:tcPr>
          <w:p w14:paraId="3530DE54"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Change w:id="345" w:author="Jonathan Minton" w:date="2020-04-10T10:18:00Z">
              <w:tcPr>
                <w:tcW w:w="1720" w:type="dxa"/>
                <w:tcBorders>
                  <w:top w:val="nil"/>
                  <w:left w:val="single" w:sz="4" w:space="0" w:color="auto"/>
                  <w:bottom w:val="nil"/>
                  <w:right w:val="nil"/>
                </w:tcBorders>
                <w:shd w:val="clear" w:color="auto" w:fill="auto"/>
                <w:noWrap/>
                <w:vAlign w:val="bottom"/>
                <w:hideMark/>
              </w:tcPr>
            </w:tcPrChange>
          </w:tcPr>
          <w:p w14:paraId="2ECE0BDE"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Change w:id="346" w:author="Jonathan Minton" w:date="2020-04-10T10:18:00Z">
              <w:tcPr>
                <w:tcW w:w="1720" w:type="dxa"/>
                <w:tcBorders>
                  <w:top w:val="nil"/>
                  <w:left w:val="nil"/>
                  <w:bottom w:val="nil"/>
                  <w:right w:val="nil"/>
                </w:tcBorders>
                <w:shd w:val="clear" w:color="auto" w:fill="auto"/>
                <w:noWrap/>
                <w:vAlign w:val="bottom"/>
                <w:hideMark/>
              </w:tcPr>
            </w:tcPrChange>
          </w:tcPr>
          <w:p w14:paraId="31AA04D6"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28% (BF: 1.00023)</w:t>
            </w:r>
          </w:p>
        </w:tc>
        <w:tc>
          <w:tcPr>
            <w:tcW w:w="1720" w:type="dxa"/>
            <w:tcBorders>
              <w:top w:val="nil"/>
              <w:left w:val="nil"/>
              <w:bottom w:val="nil"/>
              <w:right w:val="nil"/>
            </w:tcBorders>
            <w:shd w:val="clear" w:color="auto" w:fill="auto"/>
            <w:noWrap/>
            <w:vAlign w:val="bottom"/>
            <w:hideMark/>
            <w:tcPrChange w:id="347" w:author="Jonathan Minton" w:date="2020-04-10T10:18:00Z">
              <w:tcPr>
                <w:tcW w:w="1720" w:type="dxa"/>
                <w:tcBorders>
                  <w:top w:val="nil"/>
                  <w:left w:val="nil"/>
                  <w:bottom w:val="nil"/>
                  <w:right w:val="nil"/>
                </w:tcBorders>
                <w:shd w:val="clear" w:color="auto" w:fill="auto"/>
                <w:noWrap/>
                <w:vAlign w:val="bottom"/>
                <w:hideMark/>
              </w:tcPr>
            </w:tcPrChange>
          </w:tcPr>
          <w:p w14:paraId="628860A1"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21% (BF: 1.00018)</w:t>
            </w:r>
          </w:p>
        </w:tc>
        <w:tc>
          <w:tcPr>
            <w:tcW w:w="1720" w:type="dxa"/>
            <w:tcBorders>
              <w:top w:val="nil"/>
              <w:left w:val="nil"/>
              <w:bottom w:val="nil"/>
              <w:right w:val="nil"/>
            </w:tcBorders>
            <w:shd w:val="clear" w:color="auto" w:fill="auto"/>
            <w:noWrap/>
            <w:vAlign w:val="bottom"/>
            <w:hideMark/>
            <w:tcPrChange w:id="348" w:author="Jonathan Minton" w:date="2020-04-10T10:18:00Z">
              <w:tcPr>
                <w:tcW w:w="1720" w:type="dxa"/>
                <w:tcBorders>
                  <w:top w:val="nil"/>
                  <w:left w:val="nil"/>
                  <w:bottom w:val="nil"/>
                  <w:right w:val="nil"/>
                </w:tcBorders>
                <w:shd w:val="clear" w:color="auto" w:fill="auto"/>
                <w:noWrap/>
                <w:vAlign w:val="bottom"/>
                <w:hideMark/>
              </w:tcPr>
            </w:tcPrChange>
          </w:tcPr>
          <w:p w14:paraId="24EFE6FE"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1.00137)</w:t>
            </w:r>
          </w:p>
        </w:tc>
        <w:tc>
          <w:tcPr>
            <w:tcW w:w="1720" w:type="dxa"/>
            <w:tcBorders>
              <w:top w:val="nil"/>
              <w:left w:val="nil"/>
              <w:bottom w:val="nil"/>
              <w:right w:val="nil"/>
            </w:tcBorders>
            <w:shd w:val="clear" w:color="auto" w:fill="auto"/>
            <w:noWrap/>
            <w:vAlign w:val="bottom"/>
            <w:hideMark/>
            <w:tcPrChange w:id="349" w:author="Jonathan Minton" w:date="2020-04-10T10:18:00Z">
              <w:tcPr>
                <w:tcW w:w="1720" w:type="dxa"/>
                <w:tcBorders>
                  <w:top w:val="nil"/>
                  <w:left w:val="nil"/>
                  <w:bottom w:val="nil"/>
                  <w:right w:val="nil"/>
                </w:tcBorders>
                <w:shd w:val="clear" w:color="auto" w:fill="auto"/>
                <w:noWrap/>
                <w:vAlign w:val="bottom"/>
                <w:hideMark/>
              </w:tcPr>
            </w:tcPrChange>
          </w:tcPr>
          <w:p w14:paraId="227D6455"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50% (BF: 1.00150)</w:t>
            </w:r>
          </w:p>
        </w:tc>
        <w:tc>
          <w:tcPr>
            <w:tcW w:w="1720" w:type="dxa"/>
            <w:tcBorders>
              <w:top w:val="nil"/>
              <w:left w:val="nil"/>
              <w:bottom w:val="nil"/>
              <w:right w:val="nil"/>
            </w:tcBorders>
            <w:shd w:val="clear" w:color="auto" w:fill="auto"/>
            <w:noWrap/>
            <w:vAlign w:val="bottom"/>
            <w:hideMark/>
            <w:tcPrChange w:id="350" w:author="Jonathan Minton" w:date="2020-04-10T10:18:00Z">
              <w:tcPr>
                <w:tcW w:w="1720" w:type="dxa"/>
                <w:tcBorders>
                  <w:top w:val="nil"/>
                  <w:left w:val="nil"/>
                  <w:bottom w:val="nil"/>
                  <w:right w:val="nil"/>
                </w:tcBorders>
                <w:shd w:val="clear" w:color="auto" w:fill="auto"/>
                <w:noWrap/>
                <w:vAlign w:val="bottom"/>
                <w:hideMark/>
              </w:tcPr>
            </w:tcPrChange>
          </w:tcPr>
          <w:p w14:paraId="3F7EE459"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1.00201)</w:t>
            </w:r>
          </w:p>
        </w:tc>
        <w:tc>
          <w:tcPr>
            <w:tcW w:w="1720" w:type="dxa"/>
            <w:tcBorders>
              <w:top w:val="nil"/>
              <w:left w:val="nil"/>
              <w:bottom w:val="nil"/>
              <w:right w:val="nil"/>
            </w:tcBorders>
            <w:shd w:val="clear" w:color="auto" w:fill="auto"/>
            <w:noWrap/>
            <w:vAlign w:val="bottom"/>
            <w:hideMark/>
            <w:tcPrChange w:id="351" w:author="Jonathan Minton" w:date="2020-04-10T10:18:00Z">
              <w:tcPr>
                <w:tcW w:w="1720" w:type="dxa"/>
                <w:tcBorders>
                  <w:top w:val="nil"/>
                  <w:left w:val="nil"/>
                  <w:bottom w:val="nil"/>
                  <w:right w:val="nil"/>
                </w:tcBorders>
                <w:shd w:val="clear" w:color="auto" w:fill="auto"/>
                <w:noWrap/>
                <w:vAlign w:val="bottom"/>
                <w:hideMark/>
              </w:tcPr>
            </w:tcPrChange>
          </w:tcPr>
          <w:p w14:paraId="020B1183"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1.00301)</w:t>
            </w:r>
          </w:p>
        </w:tc>
      </w:tr>
      <w:tr w:rsidR="004A73E7" w:rsidRPr="004A73E7" w14:paraId="316F3EDB" w14:textId="77777777" w:rsidTr="00AB7297">
        <w:trPr>
          <w:trHeight w:val="300"/>
          <w:trPrChange w:id="352" w:author="Jonathan Minton" w:date="2020-04-10T10:18:00Z">
            <w:trPr>
              <w:trHeight w:val="300"/>
            </w:trPr>
          </w:trPrChange>
        </w:trPr>
        <w:tc>
          <w:tcPr>
            <w:tcW w:w="1680" w:type="dxa"/>
            <w:tcBorders>
              <w:top w:val="nil"/>
              <w:left w:val="nil"/>
              <w:bottom w:val="nil"/>
              <w:right w:val="nil"/>
            </w:tcBorders>
            <w:shd w:val="clear" w:color="auto" w:fill="auto"/>
            <w:noWrap/>
            <w:vAlign w:val="bottom"/>
            <w:hideMark/>
            <w:tcPrChange w:id="353" w:author="Jonathan Minton" w:date="2020-04-10T10:18:00Z">
              <w:tcPr>
                <w:tcW w:w="1680" w:type="dxa"/>
                <w:tcBorders>
                  <w:top w:val="nil"/>
                  <w:left w:val="nil"/>
                  <w:bottom w:val="nil"/>
                  <w:right w:val="nil"/>
                </w:tcBorders>
                <w:shd w:val="clear" w:color="auto" w:fill="auto"/>
                <w:noWrap/>
                <w:vAlign w:val="bottom"/>
                <w:hideMark/>
              </w:tcPr>
            </w:tcPrChange>
          </w:tcPr>
          <w:p w14:paraId="3858EFF6"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England</w:t>
            </w:r>
          </w:p>
        </w:tc>
        <w:tc>
          <w:tcPr>
            <w:tcW w:w="778" w:type="dxa"/>
            <w:tcBorders>
              <w:top w:val="nil"/>
              <w:left w:val="nil"/>
              <w:bottom w:val="nil"/>
              <w:right w:val="nil"/>
            </w:tcBorders>
            <w:shd w:val="clear" w:color="auto" w:fill="auto"/>
            <w:noWrap/>
            <w:vAlign w:val="bottom"/>
            <w:hideMark/>
            <w:tcPrChange w:id="354" w:author="Jonathan Minton" w:date="2020-04-10T10:18:00Z">
              <w:tcPr>
                <w:tcW w:w="760" w:type="dxa"/>
                <w:tcBorders>
                  <w:top w:val="nil"/>
                  <w:left w:val="nil"/>
                  <w:bottom w:val="nil"/>
                  <w:right w:val="nil"/>
                </w:tcBorders>
                <w:shd w:val="clear" w:color="auto" w:fill="auto"/>
                <w:noWrap/>
                <w:vAlign w:val="bottom"/>
                <w:hideMark/>
              </w:tcPr>
            </w:tcPrChange>
          </w:tcPr>
          <w:p w14:paraId="46FA8B8E"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Change w:id="355" w:author="Jonathan Minton" w:date="2020-04-10T10:18:00Z">
              <w:tcPr>
                <w:tcW w:w="1720" w:type="dxa"/>
                <w:tcBorders>
                  <w:top w:val="nil"/>
                  <w:left w:val="single" w:sz="4" w:space="0" w:color="auto"/>
                  <w:bottom w:val="nil"/>
                  <w:right w:val="nil"/>
                </w:tcBorders>
                <w:shd w:val="clear" w:color="auto" w:fill="auto"/>
                <w:noWrap/>
                <w:vAlign w:val="bottom"/>
                <w:hideMark/>
              </w:tcPr>
            </w:tcPrChange>
          </w:tcPr>
          <w:p w14:paraId="14C8A29A"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1.00003)</w:t>
            </w:r>
          </w:p>
        </w:tc>
        <w:tc>
          <w:tcPr>
            <w:tcW w:w="1720" w:type="dxa"/>
            <w:tcBorders>
              <w:top w:val="nil"/>
              <w:left w:val="nil"/>
              <w:bottom w:val="nil"/>
              <w:right w:val="nil"/>
            </w:tcBorders>
            <w:shd w:val="clear" w:color="auto" w:fill="auto"/>
            <w:noWrap/>
            <w:vAlign w:val="bottom"/>
            <w:hideMark/>
            <w:tcPrChange w:id="356" w:author="Jonathan Minton" w:date="2020-04-10T10:18:00Z">
              <w:tcPr>
                <w:tcW w:w="1720" w:type="dxa"/>
                <w:tcBorders>
                  <w:top w:val="nil"/>
                  <w:left w:val="nil"/>
                  <w:bottom w:val="nil"/>
                  <w:right w:val="nil"/>
                </w:tcBorders>
                <w:shd w:val="clear" w:color="auto" w:fill="auto"/>
                <w:noWrap/>
                <w:vAlign w:val="bottom"/>
                <w:hideMark/>
              </w:tcPr>
            </w:tcPrChange>
          </w:tcPr>
          <w:p w14:paraId="7012A384"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31% (BF: 1.00021)</w:t>
            </w:r>
          </w:p>
        </w:tc>
        <w:tc>
          <w:tcPr>
            <w:tcW w:w="1720" w:type="dxa"/>
            <w:tcBorders>
              <w:top w:val="nil"/>
              <w:left w:val="nil"/>
              <w:bottom w:val="nil"/>
              <w:right w:val="nil"/>
            </w:tcBorders>
            <w:shd w:val="clear" w:color="auto" w:fill="auto"/>
            <w:noWrap/>
            <w:vAlign w:val="bottom"/>
            <w:hideMark/>
            <w:tcPrChange w:id="357" w:author="Jonathan Minton" w:date="2020-04-10T10:18:00Z">
              <w:tcPr>
                <w:tcW w:w="1720" w:type="dxa"/>
                <w:tcBorders>
                  <w:top w:val="nil"/>
                  <w:left w:val="nil"/>
                  <w:bottom w:val="nil"/>
                  <w:right w:val="nil"/>
                </w:tcBorders>
                <w:shd w:val="clear" w:color="auto" w:fill="auto"/>
                <w:noWrap/>
                <w:vAlign w:val="bottom"/>
                <w:hideMark/>
              </w:tcPr>
            </w:tcPrChange>
          </w:tcPr>
          <w:p w14:paraId="1617FA4A"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18% (BF: 1.00009)</w:t>
            </w:r>
          </w:p>
        </w:tc>
        <w:tc>
          <w:tcPr>
            <w:tcW w:w="1720" w:type="dxa"/>
            <w:tcBorders>
              <w:top w:val="nil"/>
              <w:left w:val="nil"/>
              <w:bottom w:val="nil"/>
              <w:right w:val="nil"/>
            </w:tcBorders>
            <w:shd w:val="clear" w:color="auto" w:fill="auto"/>
            <w:noWrap/>
            <w:vAlign w:val="bottom"/>
            <w:hideMark/>
            <w:tcPrChange w:id="358" w:author="Jonathan Minton" w:date="2020-04-10T10:18:00Z">
              <w:tcPr>
                <w:tcW w:w="1720" w:type="dxa"/>
                <w:tcBorders>
                  <w:top w:val="nil"/>
                  <w:left w:val="nil"/>
                  <w:bottom w:val="nil"/>
                  <w:right w:val="nil"/>
                </w:tcBorders>
                <w:shd w:val="clear" w:color="auto" w:fill="auto"/>
                <w:noWrap/>
                <w:vAlign w:val="bottom"/>
                <w:hideMark/>
              </w:tcPr>
            </w:tcPrChange>
          </w:tcPr>
          <w:p w14:paraId="30E99BC3"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62% (BF: 1.00138)</w:t>
            </w:r>
          </w:p>
        </w:tc>
        <w:tc>
          <w:tcPr>
            <w:tcW w:w="1720" w:type="dxa"/>
            <w:tcBorders>
              <w:top w:val="nil"/>
              <w:left w:val="nil"/>
              <w:bottom w:val="nil"/>
              <w:right w:val="nil"/>
            </w:tcBorders>
            <w:shd w:val="clear" w:color="auto" w:fill="auto"/>
            <w:noWrap/>
            <w:vAlign w:val="bottom"/>
            <w:hideMark/>
            <w:tcPrChange w:id="359" w:author="Jonathan Minton" w:date="2020-04-10T10:18:00Z">
              <w:tcPr>
                <w:tcW w:w="1720" w:type="dxa"/>
                <w:tcBorders>
                  <w:top w:val="nil"/>
                  <w:left w:val="nil"/>
                  <w:bottom w:val="nil"/>
                  <w:right w:val="nil"/>
                </w:tcBorders>
                <w:shd w:val="clear" w:color="auto" w:fill="auto"/>
                <w:noWrap/>
                <w:vAlign w:val="bottom"/>
                <w:hideMark/>
              </w:tcPr>
            </w:tcPrChange>
          </w:tcPr>
          <w:p w14:paraId="0D094822"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55% (BF: 1.00132)</w:t>
            </w:r>
          </w:p>
        </w:tc>
        <w:tc>
          <w:tcPr>
            <w:tcW w:w="1720" w:type="dxa"/>
            <w:tcBorders>
              <w:top w:val="nil"/>
              <w:left w:val="nil"/>
              <w:bottom w:val="nil"/>
              <w:right w:val="nil"/>
            </w:tcBorders>
            <w:shd w:val="clear" w:color="auto" w:fill="auto"/>
            <w:noWrap/>
            <w:vAlign w:val="bottom"/>
            <w:hideMark/>
            <w:tcPrChange w:id="360" w:author="Jonathan Minton" w:date="2020-04-10T10:18:00Z">
              <w:tcPr>
                <w:tcW w:w="1720" w:type="dxa"/>
                <w:tcBorders>
                  <w:top w:val="nil"/>
                  <w:left w:val="nil"/>
                  <w:bottom w:val="nil"/>
                  <w:right w:val="nil"/>
                </w:tcBorders>
                <w:shd w:val="clear" w:color="auto" w:fill="auto"/>
                <w:noWrap/>
                <w:vAlign w:val="bottom"/>
                <w:hideMark/>
              </w:tcPr>
            </w:tcPrChange>
          </w:tcPr>
          <w:p w14:paraId="3820EDFC"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1.00141)</w:t>
            </w:r>
          </w:p>
        </w:tc>
        <w:tc>
          <w:tcPr>
            <w:tcW w:w="1720" w:type="dxa"/>
            <w:tcBorders>
              <w:top w:val="nil"/>
              <w:left w:val="nil"/>
              <w:bottom w:val="nil"/>
              <w:right w:val="nil"/>
            </w:tcBorders>
            <w:shd w:val="clear" w:color="auto" w:fill="auto"/>
            <w:noWrap/>
            <w:vAlign w:val="bottom"/>
            <w:hideMark/>
            <w:tcPrChange w:id="361" w:author="Jonathan Minton" w:date="2020-04-10T10:18:00Z">
              <w:tcPr>
                <w:tcW w:w="1720" w:type="dxa"/>
                <w:tcBorders>
                  <w:top w:val="nil"/>
                  <w:left w:val="nil"/>
                  <w:bottom w:val="nil"/>
                  <w:right w:val="nil"/>
                </w:tcBorders>
                <w:shd w:val="clear" w:color="auto" w:fill="auto"/>
                <w:noWrap/>
                <w:vAlign w:val="bottom"/>
                <w:hideMark/>
              </w:tcPr>
            </w:tcPrChange>
          </w:tcPr>
          <w:p w14:paraId="6256A7C6"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1.00212)</w:t>
            </w:r>
          </w:p>
        </w:tc>
      </w:tr>
      <w:tr w:rsidR="004A73E7" w:rsidRPr="004A73E7" w14:paraId="4036A7CB" w14:textId="77777777" w:rsidTr="00AB7297">
        <w:trPr>
          <w:trHeight w:val="300"/>
          <w:trPrChange w:id="362" w:author="Jonathan Minton" w:date="2020-04-10T10:18:00Z">
            <w:trPr>
              <w:trHeight w:val="300"/>
            </w:trPr>
          </w:trPrChange>
        </w:trPr>
        <w:tc>
          <w:tcPr>
            <w:tcW w:w="1680" w:type="dxa"/>
            <w:tcBorders>
              <w:top w:val="nil"/>
              <w:left w:val="nil"/>
              <w:bottom w:val="nil"/>
              <w:right w:val="nil"/>
            </w:tcBorders>
            <w:shd w:val="clear" w:color="auto" w:fill="auto"/>
            <w:noWrap/>
            <w:vAlign w:val="bottom"/>
            <w:hideMark/>
            <w:tcPrChange w:id="363" w:author="Jonathan Minton" w:date="2020-04-10T10:18:00Z">
              <w:tcPr>
                <w:tcW w:w="1680" w:type="dxa"/>
                <w:tcBorders>
                  <w:top w:val="nil"/>
                  <w:left w:val="nil"/>
                  <w:bottom w:val="nil"/>
                  <w:right w:val="nil"/>
                </w:tcBorders>
                <w:shd w:val="clear" w:color="auto" w:fill="auto"/>
                <w:noWrap/>
                <w:vAlign w:val="bottom"/>
                <w:hideMark/>
              </w:tcPr>
            </w:tcPrChange>
          </w:tcPr>
          <w:p w14:paraId="13CB2EEE"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England</w:t>
            </w:r>
          </w:p>
        </w:tc>
        <w:tc>
          <w:tcPr>
            <w:tcW w:w="778" w:type="dxa"/>
            <w:tcBorders>
              <w:top w:val="nil"/>
              <w:left w:val="nil"/>
              <w:bottom w:val="nil"/>
              <w:right w:val="nil"/>
            </w:tcBorders>
            <w:shd w:val="clear" w:color="auto" w:fill="auto"/>
            <w:noWrap/>
            <w:vAlign w:val="bottom"/>
            <w:hideMark/>
            <w:tcPrChange w:id="364" w:author="Jonathan Minton" w:date="2020-04-10T10:18:00Z">
              <w:tcPr>
                <w:tcW w:w="760" w:type="dxa"/>
                <w:tcBorders>
                  <w:top w:val="nil"/>
                  <w:left w:val="nil"/>
                  <w:bottom w:val="nil"/>
                  <w:right w:val="nil"/>
                </w:tcBorders>
                <w:shd w:val="clear" w:color="auto" w:fill="auto"/>
                <w:noWrap/>
                <w:vAlign w:val="bottom"/>
                <w:hideMark/>
              </w:tcPr>
            </w:tcPrChange>
          </w:tcPr>
          <w:p w14:paraId="74D40BFE"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Change w:id="365" w:author="Jonathan Minton" w:date="2020-04-10T10:18:00Z">
              <w:tcPr>
                <w:tcW w:w="1720" w:type="dxa"/>
                <w:tcBorders>
                  <w:top w:val="nil"/>
                  <w:left w:val="single" w:sz="4" w:space="0" w:color="auto"/>
                  <w:bottom w:val="nil"/>
                  <w:right w:val="nil"/>
                </w:tcBorders>
                <w:shd w:val="clear" w:color="auto" w:fill="auto"/>
                <w:noWrap/>
                <w:vAlign w:val="bottom"/>
                <w:hideMark/>
              </w:tcPr>
            </w:tcPrChange>
          </w:tcPr>
          <w:p w14:paraId="05DCFD92"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Change w:id="366" w:author="Jonathan Minton" w:date="2020-04-10T10:18:00Z">
              <w:tcPr>
                <w:tcW w:w="1720" w:type="dxa"/>
                <w:tcBorders>
                  <w:top w:val="nil"/>
                  <w:left w:val="nil"/>
                  <w:bottom w:val="nil"/>
                  <w:right w:val="nil"/>
                </w:tcBorders>
                <w:shd w:val="clear" w:color="auto" w:fill="auto"/>
                <w:noWrap/>
                <w:vAlign w:val="bottom"/>
                <w:hideMark/>
              </w:tcPr>
            </w:tcPrChange>
          </w:tcPr>
          <w:p w14:paraId="09F88BE8"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1.00026)</w:t>
            </w:r>
          </w:p>
        </w:tc>
        <w:tc>
          <w:tcPr>
            <w:tcW w:w="1720" w:type="dxa"/>
            <w:tcBorders>
              <w:top w:val="nil"/>
              <w:left w:val="nil"/>
              <w:bottom w:val="nil"/>
              <w:right w:val="nil"/>
            </w:tcBorders>
            <w:shd w:val="clear" w:color="auto" w:fill="auto"/>
            <w:noWrap/>
            <w:vAlign w:val="bottom"/>
            <w:hideMark/>
            <w:tcPrChange w:id="367" w:author="Jonathan Minton" w:date="2020-04-10T10:18:00Z">
              <w:tcPr>
                <w:tcW w:w="1720" w:type="dxa"/>
                <w:tcBorders>
                  <w:top w:val="nil"/>
                  <w:left w:val="nil"/>
                  <w:bottom w:val="nil"/>
                  <w:right w:val="nil"/>
                </w:tcBorders>
                <w:shd w:val="clear" w:color="auto" w:fill="auto"/>
                <w:noWrap/>
                <w:vAlign w:val="bottom"/>
                <w:hideMark/>
              </w:tcPr>
            </w:tcPrChange>
          </w:tcPr>
          <w:p w14:paraId="1F1BE9CC"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26% (BF: 1.00026)</w:t>
            </w:r>
          </w:p>
        </w:tc>
        <w:tc>
          <w:tcPr>
            <w:tcW w:w="1720" w:type="dxa"/>
            <w:tcBorders>
              <w:top w:val="nil"/>
              <w:left w:val="nil"/>
              <w:bottom w:val="nil"/>
              <w:right w:val="nil"/>
            </w:tcBorders>
            <w:shd w:val="clear" w:color="auto" w:fill="auto"/>
            <w:noWrap/>
            <w:vAlign w:val="bottom"/>
            <w:hideMark/>
            <w:tcPrChange w:id="368" w:author="Jonathan Minton" w:date="2020-04-10T10:18:00Z">
              <w:tcPr>
                <w:tcW w:w="1720" w:type="dxa"/>
                <w:tcBorders>
                  <w:top w:val="nil"/>
                  <w:left w:val="nil"/>
                  <w:bottom w:val="nil"/>
                  <w:right w:val="nil"/>
                </w:tcBorders>
                <w:shd w:val="clear" w:color="auto" w:fill="auto"/>
                <w:noWrap/>
                <w:vAlign w:val="bottom"/>
                <w:hideMark/>
              </w:tcPr>
            </w:tcPrChange>
          </w:tcPr>
          <w:p w14:paraId="0CE4F886"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1.00138)</w:t>
            </w:r>
          </w:p>
        </w:tc>
        <w:tc>
          <w:tcPr>
            <w:tcW w:w="1720" w:type="dxa"/>
            <w:tcBorders>
              <w:top w:val="nil"/>
              <w:left w:val="nil"/>
              <w:bottom w:val="nil"/>
              <w:right w:val="nil"/>
            </w:tcBorders>
            <w:shd w:val="clear" w:color="auto" w:fill="auto"/>
            <w:noWrap/>
            <w:vAlign w:val="bottom"/>
            <w:hideMark/>
            <w:tcPrChange w:id="369" w:author="Jonathan Minton" w:date="2020-04-10T10:18:00Z">
              <w:tcPr>
                <w:tcW w:w="1720" w:type="dxa"/>
                <w:tcBorders>
                  <w:top w:val="nil"/>
                  <w:left w:val="nil"/>
                  <w:bottom w:val="nil"/>
                  <w:right w:val="nil"/>
                </w:tcBorders>
                <w:shd w:val="clear" w:color="auto" w:fill="auto"/>
                <w:noWrap/>
                <w:vAlign w:val="bottom"/>
                <w:hideMark/>
              </w:tcPr>
            </w:tcPrChange>
          </w:tcPr>
          <w:p w14:paraId="471EF61C"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50% (BF: 1.00148)</w:t>
            </w:r>
          </w:p>
        </w:tc>
        <w:tc>
          <w:tcPr>
            <w:tcW w:w="1720" w:type="dxa"/>
            <w:tcBorders>
              <w:top w:val="nil"/>
              <w:left w:val="nil"/>
              <w:bottom w:val="nil"/>
              <w:right w:val="nil"/>
            </w:tcBorders>
            <w:shd w:val="clear" w:color="auto" w:fill="auto"/>
            <w:noWrap/>
            <w:vAlign w:val="bottom"/>
            <w:hideMark/>
            <w:tcPrChange w:id="370" w:author="Jonathan Minton" w:date="2020-04-10T10:18:00Z">
              <w:tcPr>
                <w:tcW w:w="1720" w:type="dxa"/>
                <w:tcBorders>
                  <w:top w:val="nil"/>
                  <w:left w:val="nil"/>
                  <w:bottom w:val="nil"/>
                  <w:right w:val="nil"/>
                </w:tcBorders>
                <w:shd w:val="clear" w:color="auto" w:fill="auto"/>
                <w:noWrap/>
                <w:vAlign w:val="bottom"/>
                <w:hideMark/>
              </w:tcPr>
            </w:tcPrChange>
          </w:tcPr>
          <w:p w14:paraId="09D46A50"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1.00198)</w:t>
            </w:r>
          </w:p>
        </w:tc>
        <w:tc>
          <w:tcPr>
            <w:tcW w:w="1720" w:type="dxa"/>
            <w:tcBorders>
              <w:top w:val="nil"/>
              <w:left w:val="nil"/>
              <w:bottom w:val="nil"/>
              <w:right w:val="nil"/>
            </w:tcBorders>
            <w:shd w:val="clear" w:color="auto" w:fill="auto"/>
            <w:noWrap/>
            <w:vAlign w:val="bottom"/>
            <w:hideMark/>
            <w:tcPrChange w:id="371" w:author="Jonathan Minton" w:date="2020-04-10T10:18:00Z">
              <w:tcPr>
                <w:tcW w:w="1720" w:type="dxa"/>
                <w:tcBorders>
                  <w:top w:val="nil"/>
                  <w:left w:val="nil"/>
                  <w:bottom w:val="nil"/>
                  <w:right w:val="nil"/>
                </w:tcBorders>
                <w:shd w:val="clear" w:color="auto" w:fill="auto"/>
                <w:noWrap/>
                <w:vAlign w:val="bottom"/>
                <w:hideMark/>
              </w:tcPr>
            </w:tcPrChange>
          </w:tcPr>
          <w:p w14:paraId="34FF463F"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1.00296)</w:t>
            </w:r>
          </w:p>
        </w:tc>
      </w:tr>
      <w:tr w:rsidR="004A73E7" w:rsidRPr="004A73E7" w14:paraId="0A15DD86" w14:textId="77777777" w:rsidTr="00AB7297">
        <w:trPr>
          <w:trHeight w:val="300"/>
          <w:trPrChange w:id="372" w:author="Jonathan Minton" w:date="2020-04-10T10:18:00Z">
            <w:trPr>
              <w:trHeight w:val="300"/>
            </w:trPr>
          </w:trPrChange>
        </w:trPr>
        <w:tc>
          <w:tcPr>
            <w:tcW w:w="1680" w:type="dxa"/>
            <w:tcBorders>
              <w:top w:val="nil"/>
              <w:left w:val="nil"/>
              <w:bottom w:val="nil"/>
              <w:right w:val="nil"/>
            </w:tcBorders>
            <w:shd w:val="clear" w:color="auto" w:fill="auto"/>
            <w:noWrap/>
            <w:vAlign w:val="bottom"/>
            <w:hideMark/>
            <w:tcPrChange w:id="373" w:author="Jonathan Minton" w:date="2020-04-10T10:18:00Z">
              <w:tcPr>
                <w:tcW w:w="1680" w:type="dxa"/>
                <w:tcBorders>
                  <w:top w:val="nil"/>
                  <w:left w:val="nil"/>
                  <w:bottom w:val="nil"/>
                  <w:right w:val="nil"/>
                </w:tcBorders>
                <w:shd w:val="clear" w:color="auto" w:fill="auto"/>
                <w:noWrap/>
                <w:vAlign w:val="bottom"/>
                <w:hideMark/>
              </w:tcPr>
            </w:tcPrChange>
          </w:tcPr>
          <w:p w14:paraId="0BCFE679"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Scotland</w:t>
            </w:r>
          </w:p>
        </w:tc>
        <w:tc>
          <w:tcPr>
            <w:tcW w:w="778" w:type="dxa"/>
            <w:tcBorders>
              <w:top w:val="nil"/>
              <w:left w:val="nil"/>
              <w:bottom w:val="nil"/>
              <w:right w:val="nil"/>
            </w:tcBorders>
            <w:shd w:val="clear" w:color="auto" w:fill="auto"/>
            <w:noWrap/>
            <w:vAlign w:val="bottom"/>
            <w:hideMark/>
            <w:tcPrChange w:id="374" w:author="Jonathan Minton" w:date="2020-04-10T10:18:00Z">
              <w:tcPr>
                <w:tcW w:w="760" w:type="dxa"/>
                <w:tcBorders>
                  <w:top w:val="nil"/>
                  <w:left w:val="nil"/>
                  <w:bottom w:val="nil"/>
                  <w:right w:val="nil"/>
                </w:tcBorders>
                <w:shd w:val="clear" w:color="auto" w:fill="auto"/>
                <w:noWrap/>
                <w:vAlign w:val="bottom"/>
                <w:hideMark/>
              </w:tcPr>
            </w:tcPrChange>
          </w:tcPr>
          <w:p w14:paraId="41C96DA0"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Change w:id="375" w:author="Jonathan Minton" w:date="2020-04-10T10:18:00Z">
              <w:tcPr>
                <w:tcW w:w="1720" w:type="dxa"/>
                <w:tcBorders>
                  <w:top w:val="nil"/>
                  <w:left w:val="single" w:sz="4" w:space="0" w:color="auto"/>
                  <w:bottom w:val="nil"/>
                  <w:right w:val="nil"/>
                </w:tcBorders>
                <w:shd w:val="clear" w:color="auto" w:fill="auto"/>
                <w:noWrap/>
                <w:vAlign w:val="bottom"/>
                <w:hideMark/>
              </w:tcPr>
            </w:tcPrChange>
          </w:tcPr>
          <w:p w14:paraId="677F5968"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49% (BF: 1.00042)</w:t>
            </w:r>
          </w:p>
        </w:tc>
        <w:tc>
          <w:tcPr>
            <w:tcW w:w="1720" w:type="dxa"/>
            <w:tcBorders>
              <w:top w:val="nil"/>
              <w:left w:val="nil"/>
              <w:bottom w:val="nil"/>
              <w:right w:val="nil"/>
            </w:tcBorders>
            <w:shd w:val="clear" w:color="auto" w:fill="auto"/>
            <w:noWrap/>
            <w:vAlign w:val="bottom"/>
            <w:hideMark/>
            <w:tcPrChange w:id="376" w:author="Jonathan Minton" w:date="2020-04-10T10:18:00Z">
              <w:tcPr>
                <w:tcW w:w="1720" w:type="dxa"/>
                <w:tcBorders>
                  <w:top w:val="nil"/>
                  <w:left w:val="nil"/>
                  <w:bottom w:val="nil"/>
                  <w:right w:val="nil"/>
                </w:tcBorders>
                <w:shd w:val="clear" w:color="auto" w:fill="auto"/>
                <w:noWrap/>
                <w:vAlign w:val="bottom"/>
                <w:hideMark/>
              </w:tcPr>
            </w:tcPrChange>
          </w:tcPr>
          <w:p w14:paraId="1B95D329"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22% (BF: 1.00013)</w:t>
            </w:r>
          </w:p>
        </w:tc>
        <w:tc>
          <w:tcPr>
            <w:tcW w:w="1720" w:type="dxa"/>
            <w:tcBorders>
              <w:top w:val="nil"/>
              <w:left w:val="nil"/>
              <w:bottom w:val="nil"/>
              <w:right w:val="nil"/>
            </w:tcBorders>
            <w:shd w:val="clear" w:color="auto" w:fill="auto"/>
            <w:noWrap/>
            <w:vAlign w:val="bottom"/>
            <w:hideMark/>
            <w:tcPrChange w:id="377" w:author="Jonathan Minton" w:date="2020-04-10T10:18:00Z">
              <w:tcPr>
                <w:tcW w:w="1720" w:type="dxa"/>
                <w:tcBorders>
                  <w:top w:val="nil"/>
                  <w:left w:val="nil"/>
                  <w:bottom w:val="nil"/>
                  <w:right w:val="nil"/>
                </w:tcBorders>
                <w:shd w:val="clear" w:color="auto" w:fill="auto"/>
                <w:noWrap/>
                <w:vAlign w:val="bottom"/>
                <w:hideMark/>
              </w:tcPr>
            </w:tcPrChange>
          </w:tcPr>
          <w:p w14:paraId="5DD28058"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 (BF: 1.00000)</w:t>
            </w:r>
          </w:p>
        </w:tc>
        <w:tc>
          <w:tcPr>
            <w:tcW w:w="1720" w:type="dxa"/>
            <w:tcBorders>
              <w:top w:val="nil"/>
              <w:left w:val="nil"/>
              <w:bottom w:val="nil"/>
              <w:right w:val="nil"/>
            </w:tcBorders>
            <w:shd w:val="clear" w:color="auto" w:fill="auto"/>
            <w:noWrap/>
            <w:vAlign w:val="bottom"/>
            <w:hideMark/>
            <w:tcPrChange w:id="378" w:author="Jonathan Minton" w:date="2020-04-10T10:18:00Z">
              <w:tcPr>
                <w:tcW w:w="1720" w:type="dxa"/>
                <w:tcBorders>
                  <w:top w:val="nil"/>
                  <w:left w:val="nil"/>
                  <w:bottom w:val="nil"/>
                  <w:right w:val="nil"/>
                </w:tcBorders>
                <w:shd w:val="clear" w:color="auto" w:fill="auto"/>
                <w:noWrap/>
                <w:vAlign w:val="bottom"/>
                <w:hideMark/>
              </w:tcPr>
            </w:tcPrChange>
          </w:tcPr>
          <w:p w14:paraId="6F928F80"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1.00134)</w:t>
            </w:r>
          </w:p>
        </w:tc>
        <w:tc>
          <w:tcPr>
            <w:tcW w:w="1720" w:type="dxa"/>
            <w:tcBorders>
              <w:top w:val="nil"/>
              <w:left w:val="nil"/>
              <w:bottom w:val="nil"/>
              <w:right w:val="nil"/>
            </w:tcBorders>
            <w:shd w:val="clear" w:color="auto" w:fill="auto"/>
            <w:noWrap/>
            <w:vAlign w:val="bottom"/>
            <w:hideMark/>
            <w:tcPrChange w:id="379" w:author="Jonathan Minton" w:date="2020-04-10T10:18:00Z">
              <w:tcPr>
                <w:tcW w:w="1720" w:type="dxa"/>
                <w:tcBorders>
                  <w:top w:val="nil"/>
                  <w:left w:val="nil"/>
                  <w:bottom w:val="nil"/>
                  <w:right w:val="nil"/>
                </w:tcBorders>
                <w:shd w:val="clear" w:color="auto" w:fill="auto"/>
                <w:noWrap/>
                <w:vAlign w:val="bottom"/>
                <w:hideMark/>
              </w:tcPr>
            </w:tcPrChange>
          </w:tcPr>
          <w:p w14:paraId="6498120A"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58% (BF: 1.00179)</w:t>
            </w:r>
          </w:p>
        </w:tc>
        <w:tc>
          <w:tcPr>
            <w:tcW w:w="1720" w:type="dxa"/>
            <w:tcBorders>
              <w:top w:val="nil"/>
              <w:left w:val="nil"/>
              <w:bottom w:val="nil"/>
              <w:right w:val="nil"/>
            </w:tcBorders>
            <w:shd w:val="clear" w:color="auto" w:fill="auto"/>
            <w:noWrap/>
            <w:vAlign w:val="bottom"/>
            <w:hideMark/>
            <w:tcPrChange w:id="380" w:author="Jonathan Minton" w:date="2020-04-10T10:18:00Z">
              <w:tcPr>
                <w:tcW w:w="1720" w:type="dxa"/>
                <w:tcBorders>
                  <w:top w:val="nil"/>
                  <w:left w:val="nil"/>
                  <w:bottom w:val="nil"/>
                  <w:right w:val="nil"/>
                </w:tcBorders>
                <w:shd w:val="clear" w:color="auto" w:fill="auto"/>
                <w:noWrap/>
                <w:vAlign w:val="bottom"/>
                <w:hideMark/>
              </w:tcPr>
            </w:tcPrChange>
          </w:tcPr>
          <w:p w14:paraId="38F9033E"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57% (BF: 1.00208)</w:t>
            </w:r>
          </w:p>
        </w:tc>
        <w:tc>
          <w:tcPr>
            <w:tcW w:w="1720" w:type="dxa"/>
            <w:tcBorders>
              <w:top w:val="nil"/>
              <w:left w:val="nil"/>
              <w:bottom w:val="nil"/>
              <w:right w:val="nil"/>
            </w:tcBorders>
            <w:shd w:val="clear" w:color="auto" w:fill="auto"/>
            <w:noWrap/>
            <w:vAlign w:val="bottom"/>
            <w:hideMark/>
            <w:tcPrChange w:id="381" w:author="Jonathan Minton" w:date="2020-04-10T10:18:00Z">
              <w:tcPr>
                <w:tcW w:w="1720" w:type="dxa"/>
                <w:tcBorders>
                  <w:top w:val="nil"/>
                  <w:left w:val="nil"/>
                  <w:bottom w:val="nil"/>
                  <w:right w:val="nil"/>
                </w:tcBorders>
                <w:shd w:val="clear" w:color="auto" w:fill="auto"/>
                <w:noWrap/>
                <w:vAlign w:val="bottom"/>
                <w:hideMark/>
              </w:tcPr>
            </w:tcPrChange>
          </w:tcPr>
          <w:p w14:paraId="43FE33CB"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73% (BF: 1.00383)</w:t>
            </w:r>
          </w:p>
        </w:tc>
      </w:tr>
      <w:tr w:rsidR="004A73E7" w:rsidRPr="004A73E7" w14:paraId="7F2E09B1" w14:textId="77777777" w:rsidTr="00AB7297">
        <w:trPr>
          <w:trHeight w:val="300"/>
          <w:trPrChange w:id="382" w:author="Jonathan Minton" w:date="2020-04-10T10:18:00Z">
            <w:trPr>
              <w:trHeight w:val="300"/>
            </w:trPr>
          </w:trPrChange>
        </w:trPr>
        <w:tc>
          <w:tcPr>
            <w:tcW w:w="1680" w:type="dxa"/>
            <w:tcBorders>
              <w:top w:val="nil"/>
              <w:left w:val="nil"/>
              <w:bottom w:val="nil"/>
              <w:right w:val="nil"/>
            </w:tcBorders>
            <w:shd w:val="clear" w:color="auto" w:fill="auto"/>
            <w:noWrap/>
            <w:vAlign w:val="bottom"/>
            <w:hideMark/>
            <w:tcPrChange w:id="383" w:author="Jonathan Minton" w:date="2020-04-10T10:18:00Z">
              <w:tcPr>
                <w:tcW w:w="1680" w:type="dxa"/>
                <w:tcBorders>
                  <w:top w:val="nil"/>
                  <w:left w:val="nil"/>
                  <w:bottom w:val="nil"/>
                  <w:right w:val="nil"/>
                </w:tcBorders>
                <w:shd w:val="clear" w:color="auto" w:fill="auto"/>
                <w:noWrap/>
                <w:vAlign w:val="bottom"/>
                <w:hideMark/>
              </w:tcPr>
            </w:tcPrChange>
          </w:tcPr>
          <w:p w14:paraId="03E00AF1"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Scotland</w:t>
            </w:r>
          </w:p>
        </w:tc>
        <w:tc>
          <w:tcPr>
            <w:tcW w:w="778" w:type="dxa"/>
            <w:tcBorders>
              <w:top w:val="nil"/>
              <w:left w:val="nil"/>
              <w:bottom w:val="nil"/>
              <w:right w:val="nil"/>
            </w:tcBorders>
            <w:shd w:val="clear" w:color="auto" w:fill="auto"/>
            <w:noWrap/>
            <w:vAlign w:val="bottom"/>
            <w:hideMark/>
            <w:tcPrChange w:id="384" w:author="Jonathan Minton" w:date="2020-04-10T10:18:00Z">
              <w:tcPr>
                <w:tcW w:w="760" w:type="dxa"/>
                <w:tcBorders>
                  <w:top w:val="nil"/>
                  <w:left w:val="nil"/>
                  <w:bottom w:val="nil"/>
                  <w:right w:val="nil"/>
                </w:tcBorders>
                <w:shd w:val="clear" w:color="auto" w:fill="auto"/>
                <w:noWrap/>
                <w:vAlign w:val="bottom"/>
                <w:hideMark/>
              </w:tcPr>
            </w:tcPrChange>
          </w:tcPr>
          <w:p w14:paraId="451067F0"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Change w:id="385" w:author="Jonathan Minton" w:date="2020-04-10T10:18:00Z">
              <w:tcPr>
                <w:tcW w:w="1720" w:type="dxa"/>
                <w:tcBorders>
                  <w:top w:val="nil"/>
                  <w:left w:val="single" w:sz="4" w:space="0" w:color="auto"/>
                  <w:bottom w:val="nil"/>
                  <w:right w:val="nil"/>
                </w:tcBorders>
                <w:shd w:val="clear" w:color="auto" w:fill="auto"/>
                <w:noWrap/>
                <w:vAlign w:val="bottom"/>
                <w:hideMark/>
              </w:tcPr>
            </w:tcPrChange>
          </w:tcPr>
          <w:p w14:paraId="2170385B"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Change w:id="386" w:author="Jonathan Minton" w:date="2020-04-10T10:18:00Z">
              <w:tcPr>
                <w:tcW w:w="1720" w:type="dxa"/>
                <w:tcBorders>
                  <w:top w:val="nil"/>
                  <w:left w:val="nil"/>
                  <w:bottom w:val="nil"/>
                  <w:right w:val="nil"/>
                </w:tcBorders>
                <w:shd w:val="clear" w:color="auto" w:fill="auto"/>
                <w:noWrap/>
                <w:vAlign w:val="bottom"/>
                <w:hideMark/>
              </w:tcPr>
            </w:tcPrChange>
          </w:tcPr>
          <w:p w14:paraId="692ED08D"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Change w:id="387" w:author="Jonathan Minton" w:date="2020-04-10T10:18:00Z">
              <w:tcPr>
                <w:tcW w:w="1720" w:type="dxa"/>
                <w:tcBorders>
                  <w:top w:val="nil"/>
                  <w:left w:val="nil"/>
                  <w:bottom w:val="nil"/>
                  <w:right w:val="nil"/>
                </w:tcBorders>
                <w:shd w:val="clear" w:color="auto" w:fill="auto"/>
                <w:noWrap/>
                <w:vAlign w:val="bottom"/>
                <w:hideMark/>
              </w:tcPr>
            </w:tcPrChange>
          </w:tcPr>
          <w:p w14:paraId="440394BA"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Change w:id="388" w:author="Jonathan Minton" w:date="2020-04-10T10:18:00Z">
              <w:tcPr>
                <w:tcW w:w="1720" w:type="dxa"/>
                <w:tcBorders>
                  <w:top w:val="nil"/>
                  <w:left w:val="nil"/>
                  <w:bottom w:val="nil"/>
                  <w:right w:val="nil"/>
                </w:tcBorders>
                <w:shd w:val="clear" w:color="auto" w:fill="auto"/>
                <w:noWrap/>
                <w:vAlign w:val="bottom"/>
                <w:hideMark/>
              </w:tcPr>
            </w:tcPrChange>
          </w:tcPr>
          <w:p w14:paraId="586D85CD"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42% (BF: 1.00185)</w:t>
            </w:r>
          </w:p>
        </w:tc>
        <w:tc>
          <w:tcPr>
            <w:tcW w:w="1720" w:type="dxa"/>
            <w:tcBorders>
              <w:top w:val="nil"/>
              <w:left w:val="nil"/>
              <w:bottom w:val="nil"/>
              <w:right w:val="nil"/>
            </w:tcBorders>
            <w:shd w:val="clear" w:color="auto" w:fill="auto"/>
            <w:noWrap/>
            <w:vAlign w:val="bottom"/>
            <w:hideMark/>
            <w:tcPrChange w:id="389" w:author="Jonathan Minton" w:date="2020-04-10T10:18:00Z">
              <w:tcPr>
                <w:tcW w:w="1720" w:type="dxa"/>
                <w:tcBorders>
                  <w:top w:val="nil"/>
                  <w:left w:val="nil"/>
                  <w:bottom w:val="nil"/>
                  <w:right w:val="nil"/>
                </w:tcBorders>
                <w:shd w:val="clear" w:color="auto" w:fill="auto"/>
                <w:noWrap/>
                <w:vAlign w:val="bottom"/>
                <w:hideMark/>
              </w:tcPr>
            </w:tcPrChange>
          </w:tcPr>
          <w:p w14:paraId="7CB2E854"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1.00328)</w:t>
            </w:r>
          </w:p>
        </w:tc>
        <w:tc>
          <w:tcPr>
            <w:tcW w:w="1720" w:type="dxa"/>
            <w:tcBorders>
              <w:top w:val="nil"/>
              <w:left w:val="nil"/>
              <w:bottom w:val="nil"/>
              <w:right w:val="nil"/>
            </w:tcBorders>
            <w:shd w:val="clear" w:color="auto" w:fill="auto"/>
            <w:noWrap/>
            <w:vAlign w:val="bottom"/>
            <w:hideMark/>
            <w:tcPrChange w:id="390" w:author="Jonathan Minton" w:date="2020-04-10T10:18:00Z">
              <w:tcPr>
                <w:tcW w:w="1720" w:type="dxa"/>
                <w:tcBorders>
                  <w:top w:val="nil"/>
                  <w:left w:val="nil"/>
                  <w:bottom w:val="nil"/>
                  <w:right w:val="nil"/>
                </w:tcBorders>
                <w:shd w:val="clear" w:color="auto" w:fill="auto"/>
                <w:noWrap/>
                <w:vAlign w:val="bottom"/>
                <w:hideMark/>
              </w:tcPr>
            </w:tcPrChange>
          </w:tcPr>
          <w:p w14:paraId="7687DD11"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48% (BF: 1.00346)</w:t>
            </w:r>
          </w:p>
        </w:tc>
        <w:tc>
          <w:tcPr>
            <w:tcW w:w="1720" w:type="dxa"/>
            <w:tcBorders>
              <w:top w:val="nil"/>
              <w:left w:val="nil"/>
              <w:bottom w:val="nil"/>
              <w:right w:val="nil"/>
            </w:tcBorders>
            <w:shd w:val="clear" w:color="auto" w:fill="auto"/>
            <w:noWrap/>
            <w:vAlign w:val="bottom"/>
            <w:hideMark/>
            <w:tcPrChange w:id="391" w:author="Jonathan Minton" w:date="2020-04-10T10:18:00Z">
              <w:tcPr>
                <w:tcW w:w="1720" w:type="dxa"/>
                <w:tcBorders>
                  <w:top w:val="nil"/>
                  <w:left w:val="nil"/>
                  <w:bottom w:val="nil"/>
                  <w:right w:val="nil"/>
                </w:tcBorders>
                <w:shd w:val="clear" w:color="auto" w:fill="auto"/>
                <w:noWrap/>
                <w:vAlign w:val="bottom"/>
                <w:hideMark/>
              </w:tcPr>
            </w:tcPrChange>
          </w:tcPr>
          <w:p w14:paraId="5538CD6F"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59% (BF: 1.00584)</w:t>
            </w:r>
          </w:p>
        </w:tc>
      </w:tr>
      <w:tr w:rsidR="004A73E7" w:rsidRPr="004A73E7" w14:paraId="33D236E5" w14:textId="77777777" w:rsidTr="00AB7297">
        <w:trPr>
          <w:trHeight w:val="300"/>
          <w:trPrChange w:id="392" w:author="Jonathan Minton" w:date="2020-04-10T10:18:00Z">
            <w:trPr>
              <w:trHeight w:val="300"/>
            </w:trPr>
          </w:trPrChange>
        </w:trPr>
        <w:tc>
          <w:tcPr>
            <w:tcW w:w="1680" w:type="dxa"/>
            <w:tcBorders>
              <w:top w:val="nil"/>
              <w:left w:val="nil"/>
              <w:bottom w:val="nil"/>
              <w:right w:val="nil"/>
            </w:tcBorders>
            <w:shd w:val="clear" w:color="auto" w:fill="auto"/>
            <w:noWrap/>
            <w:vAlign w:val="bottom"/>
            <w:hideMark/>
            <w:tcPrChange w:id="393" w:author="Jonathan Minton" w:date="2020-04-10T10:18:00Z">
              <w:tcPr>
                <w:tcW w:w="1680" w:type="dxa"/>
                <w:tcBorders>
                  <w:top w:val="nil"/>
                  <w:left w:val="nil"/>
                  <w:bottom w:val="nil"/>
                  <w:right w:val="nil"/>
                </w:tcBorders>
                <w:shd w:val="clear" w:color="auto" w:fill="auto"/>
                <w:noWrap/>
                <w:vAlign w:val="bottom"/>
                <w:hideMark/>
              </w:tcPr>
            </w:tcPrChange>
          </w:tcPr>
          <w:p w14:paraId="2436BA7F"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Wales</w:t>
            </w:r>
          </w:p>
        </w:tc>
        <w:tc>
          <w:tcPr>
            <w:tcW w:w="778" w:type="dxa"/>
            <w:tcBorders>
              <w:top w:val="nil"/>
              <w:left w:val="nil"/>
              <w:bottom w:val="nil"/>
              <w:right w:val="nil"/>
            </w:tcBorders>
            <w:shd w:val="clear" w:color="auto" w:fill="auto"/>
            <w:noWrap/>
            <w:vAlign w:val="bottom"/>
            <w:hideMark/>
            <w:tcPrChange w:id="394" w:author="Jonathan Minton" w:date="2020-04-10T10:18:00Z">
              <w:tcPr>
                <w:tcW w:w="760" w:type="dxa"/>
                <w:tcBorders>
                  <w:top w:val="nil"/>
                  <w:left w:val="nil"/>
                  <w:bottom w:val="nil"/>
                  <w:right w:val="nil"/>
                </w:tcBorders>
                <w:shd w:val="clear" w:color="auto" w:fill="auto"/>
                <w:noWrap/>
                <w:vAlign w:val="bottom"/>
                <w:hideMark/>
              </w:tcPr>
            </w:tcPrChange>
          </w:tcPr>
          <w:p w14:paraId="629D62E4"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Change w:id="395" w:author="Jonathan Minton" w:date="2020-04-10T10:18:00Z">
              <w:tcPr>
                <w:tcW w:w="1720" w:type="dxa"/>
                <w:tcBorders>
                  <w:top w:val="nil"/>
                  <w:left w:val="single" w:sz="4" w:space="0" w:color="auto"/>
                  <w:bottom w:val="nil"/>
                  <w:right w:val="nil"/>
                </w:tcBorders>
                <w:shd w:val="clear" w:color="auto" w:fill="auto"/>
                <w:noWrap/>
                <w:vAlign w:val="bottom"/>
                <w:hideMark/>
              </w:tcPr>
            </w:tcPrChange>
          </w:tcPr>
          <w:p w14:paraId="4AE7ACFA"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25% (BF: 1.00011)</w:t>
            </w:r>
          </w:p>
        </w:tc>
        <w:tc>
          <w:tcPr>
            <w:tcW w:w="1720" w:type="dxa"/>
            <w:tcBorders>
              <w:top w:val="nil"/>
              <w:left w:val="nil"/>
              <w:bottom w:val="nil"/>
              <w:right w:val="nil"/>
            </w:tcBorders>
            <w:shd w:val="clear" w:color="auto" w:fill="auto"/>
            <w:noWrap/>
            <w:vAlign w:val="bottom"/>
            <w:hideMark/>
            <w:tcPrChange w:id="396" w:author="Jonathan Minton" w:date="2020-04-10T10:18:00Z">
              <w:tcPr>
                <w:tcW w:w="1720" w:type="dxa"/>
                <w:tcBorders>
                  <w:top w:val="nil"/>
                  <w:left w:val="nil"/>
                  <w:bottom w:val="nil"/>
                  <w:right w:val="nil"/>
                </w:tcBorders>
                <w:shd w:val="clear" w:color="auto" w:fill="auto"/>
                <w:noWrap/>
                <w:vAlign w:val="bottom"/>
                <w:hideMark/>
              </w:tcPr>
            </w:tcPrChange>
          </w:tcPr>
          <w:p w14:paraId="34E3DF18"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41% (BF: 1.00046)</w:t>
            </w:r>
          </w:p>
        </w:tc>
        <w:tc>
          <w:tcPr>
            <w:tcW w:w="1720" w:type="dxa"/>
            <w:tcBorders>
              <w:top w:val="nil"/>
              <w:left w:val="nil"/>
              <w:bottom w:val="nil"/>
              <w:right w:val="nil"/>
            </w:tcBorders>
            <w:shd w:val="clear" w:color="auto" w:fill="auto"/>
            <w:noWrap/>
            <w:vAlign w:val="bottom"/>
            <w:hideMark/>
            <w:tcPrChange w:id="397" w:author="Jonathan Minton" w:date="2020-04-10T10:18:00Z">
              <w:tcPr>
                <w:tcW w:w="1720" w:type="dxa"/>
                <w:tcBorders>
                  <w:top w:val="nil"/>
                  <w:left w:val="nil"/>
                  <w:bottom w:val="nil"/>
                  <w:right w:val="nil"/>
                </w:tcBorders>
                <w:shd w:val="clear" w:color="auto" w:fill="auto"/>
                <w:noWrap/>
                <w:vAlign w:val="bottom"/>
                <w:hideMark/>
              </w:tcPr>
            </w:tcPrChange>
          </w:tcPr>
          <w:p w14:paraId="24F26141"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Change w:id="398" w:author="Jonathan Minton" w:date="2020-04-10T10:18:00Z">
              <w:tcPr>
                <w:tcW w:w="1720" w:type="dxa"/>
                <w:tcBorders>
                  <w:top w:val="nil"/>
                  <w:left w:val="nil"/>
                  <w:bottom w:val="nil"/>
                  <w:right w:val="nil"/>
                </w:tcBorders>
                <w:shd w:val="clear" w:color="auto" w:fill="auto"/>
                <w:noWrap/>
                <w:vAlign w:val="bottom"/>
                <w:hideMark/>
              </w:tcPr>
            </w:tcPrChange>
          </w:tcPr>
          <w:p w14:paraId="0189C3AC"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77% (BF: 1.00272)</w:t>
            </w:r>
          </w:p>
        </w:tc>
        <w:tc>
          <w:tcPr>
            <w:tcW w:w="1720" w:type="dxa"/>
            <w:tcBorders>
              <w:top w:val="nil"/>
              <w:left w:val="nil"/>
              <w:bottom w:val="nil"/>
              <w:right w:val="nil"/>
            </w:tcBorders>
            <w:shd w:val="clear" w:color="auto" w:fill="auto"/>
            <w:noWrap/>
            <w:vAlign w:val="bottom"/>
            <w:hideMark/>
            <w:tcPrChange w:id="399" w:author="Jonathan Minton" w:date="2020-04-10T10:18:00Z">
              <w:tcPr>
                <w:tcW w:w="1720" w:type="dxa"/>
                <w:tcBorders>
                  <w:top w:val="nil"/>
                  <w:left w:val="nil"/>
                  <w:bottom w:val="nil"/>
                  <w:right w:val="nil"/>
                </w:tcBorders>
                <w:shd w:val="clear" w:color="auto" w:fill="auto"/>
                <w:noWrap/>
                <w:vAlign w:val="bottom"/>
                <w:hideMark/>
              </w:tcPr>
            </w:tcPrChange>
          </w:tcPr>
          <w:p w14:paraId="1D2454C9"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40% (BF: 1.00088)</w:t>
            </w:r>
          </w:p>
        </w:tc>
        <w:tc>
          <w:tcPr>
            <w:tcW w:w="1720" w:type="dxa"/>
            <w:tcBorders>
              <w:top w:val="nil"/>
              <w:left w:val="nil"/>
              <w:bottom w:val="nil"/>
              <w:right w:val="nil"/>
            </w:tcBorders>
            <w:shd w:val="clear" w:color="auto" w:fill="auto"/>
            <w:noWrap/>
            <w:vAlign w:val="bottom"/>
            <w:hideMark/>
            <w:tcPrChange w:id="400" w:author="Jonathan Minton" w:date="2020-04-10T10:18:00Z">
              <w:tcPr>
                <w:tcW w:w="1720" w:type="dxa"/>
                <w:tcBorders>
                  <w:top w:val="nil"/>
                  <w:left w:val="nil"/>
                  <w:bottom w:val="nil"/>
                  <w:right w:val="nil"/>
                </w:tcBorders>
                <w:shd w:val="clear" w:color="auto" w:fill="auto"/>
                <w:noWrap/>
                <w:vAlign w:val="bottom"/>
                <w:hideMark/>
              </w:tcPr>
            </w:tcPrChange>
          </w:tcPr>
          <w:p w14:paraId="15D55873"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1.00168)</w:t>
            </w:r>
          </w:p>
        </w:tc>
        <w:tc>
          <w:tcPr>
            <w:tcW w:w="1720" w:type="dxa"/>
            <w:tcBorders>
              <w:top w:val="nil"/>
              <w:left w:val="nil"/>
              <w:bottom w:val="nil"/>
              <w:right w:val="nil"/>
            </w:tcBorders>
            <w:shd w:val="clear" w:color="auto" w:fill="auto"/>
            <w:noWrap/>
            <w:vAlign w:val="bottom"/>
            <w:hideMark/>
            <w:tcPrChange w:id="401" w:author="Jonathan Minton" w:date="2020-04-10T10:18:00Z">
              <w:tcPr>
                <w:tcW w:w="1720" w:type="dxa"/>
                <w:tcBorders>
                  <w:top w:val="nil"/>
                  <w:left w:val="nil"/>
                  <w:bottom w:val="nil"/>
                  <w:right w:val="nil"/>
                </w:tcBorders>
                <w:shd w:val="clear" w:color="auto" w:fill="auto"/>
                <w:noWrap/>
                <w:vAlign w:val="bottom"/>
                <w:hideMark/>
              </w:tcPr>
            </w:tcPrChange>
          </w:tcPr>
          <w:p w14:paraId="34AEDFF3"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73% (BF: 1.00390)</w:t>
            </w:r>
          </w:p>
        </w:tc>
      </w:tr>
      <w:tr w:rsidR="004A73E7" w:rsidRPr="004A73E7" w14:paraId="0139A29F" w14:textId="77777777" w:rsidTr="00AB7297">
        <w:trPr>
          <w:trHeight w:val="300"/>
          <w:trPrChange w:id="402" w:author="Jonathan Minton" w:date="2020-04-10T10:18:00Z">
            <w:trPr>
              <w:trHeight w:val="300"/>
            </w:trPr>
          </w:trPrChange>
        </w:trPr>
        <w:tc>
          <w:tcPr>
            <w:tcW w:w="1680" w:type="dxa"/>
            <w:tcBorders>
              <w:top w:val="nil"/>
              <w:left w:val="nil"/>
              <w:bottom w:val="nil"/>
              <w:right w:val="nil"/>
            </w:tcBorders>
            <w:shd w:val="clear" w:color="auto" w:fill="auto"/>
            <w:noWrap/>
            <w:vAlign w:val="bottom"/>
            <w:hideMark/>
            <w:tcPrChange w:id="403" w:author="Jonathan Minton" w:date="2020-04-10T10:18:00Z">
              <w:tcPr>
                <w:tcW w:w="1680" w:type="dxa"/>
                <w:tcBorders>
                  <w:top w:val="nil"/>
                  <w:left w:val="nil"/>
                  <w:bottom w:val="nil"/>
                  <w:right w:val="nil"/>
                </w:tcBorders>
                <w:shd w:val="clear" w:color="auto" w:fill="auto"/>
                <w:noWrap/>
                <w:vAlign w:val="bottom"/>
                <w:hideMark/>
              </w:tcPr>
            </w:tcPrChange>
          </w:tcPr>
          <w:p w14:paraId="2290C792"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Wales</w:t>
            </w:r>
          </w:p>
        </w:tc>
        <w:tc>
          <w:tcPr>
            <w:tcW w:w="778" w:type="dxa"/>
            <w:tcBorders>
              <w:top w:val="nil"/>
              <w:left w:val="nil"/>
              <w:bottom w:val="nil"/>
              <w:right w:val="nil"/>
            </w:tcBorders>
            <w:shd w:val="clear" w:color="auto" w:fill="auto"/>
            <w:noWrap/>
            <w:vAlign w:val="bottom"/>
            <w:hideMark/>
            <w:tcPrChange w:id="404" w:author="Jonathan Minton" w:date="2020-04-10T10:18:00Z">
              <w:tcPr>
                <w:tcW w:w="760" w:type="dxa"/>
                <w:tcBorders>
                  <w:top w:val="nil"/>
                  <w:left w:val="nil"/>
                  <w:bottom w:val="nil"/>
                  <w:right w:val="nil"/>
                </w:tcBorders>
                <w:shd w:val="clear" w:color="auto" w:fill="auto"/>
                <w:noWrap/>
                <w:vAlign w:val="bottom"/>
                <w:hideMark/>
              </w:tcPr>
            </w:tcPrChange>
          </w:tcPr>
          <w:p w14:paraId="2744FC1A"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Change w:id="405" w:author="Jonathan Minton" w:date="2020-04-10T10:18:00Z">
              <w:tcPr>
                <w:tcW w:w="1720" w:type="dxa"/>
                <w:tcBorders>
                  <w:top w:val="nil"/>
                  <w:left w:val="single" w:sz="4" w:space="0" w:color="auto"/>
                  <w:bottom w:val="nil"/>
                  <w:right w:val="nil"/>
                </w:tcBorders>
                <w:shd w:val="clear" w:color="auto" w:fill="auto"/>
                <w:noWrap/>
                <w:vAlign w:val="bottom"/>
                <w:hideMark/>
              </w:tcPr>
            </w:tcPrChange>
          </w:tcPr>
          <w:p w14:paraId="1C883B4A"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32% (BF: 1.00075)</w:t>
            </w:r>
          </w:p>
        </w:tc>
        <w:tc>
          <w:tcPr>
            <w:tcW w:w="1720" w:type="dxa"/>
            <w:tcBorders>
              <w:top w:val="nil"/>
              <w:left w:val="nil"/>
              <w:bottom w:val="nil"/>
              <w:right w:val="nil"/>
            </w:tcBorders>
            <w:shd w:val="clear" w:color="auto" w:fill="auto"/>
            <w:noWrap/>
            <w:vAlign w:val="bottom"/>
            <w:hideMark/>
            <w:tcPrChange w:id="406" w:author="Jonathan Minton" w:date="2020-04-10T10:18:00Z">
              <w:tcPr>
                <w:tcW w:w="1720" w:type="dxa"/>
                <w:tcBorders>
                  <w:top w:val="nil"/>
                  <w:left w:val="nil"/>
                  <w:bottom w:val="nil"/>
                  <w:right w:val="nil"/>
                </w:tcBorders>
                <w:shd w:val="clear" w:color="auto" w:fill="auto"/>
                <w:noWrap/>
                <w:vAlign w:val="bottom"/>
                <w:hideMark/>
              </w:tcPr>
            </w:tcPrChange>
          </w:tcPr>
          <w:p w14:paraId="31574CCE"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64% (BF: 1.00452)</w:t>
            </w:r>
          </w:p>
        </w:tc>
        <w:tc>
          <w:tcPr>
            <w:tcW w:w="1720" w:type="dxa"/>
            <w:tcBorders>
              <w:top w:val="nil"/>
              <w:left w:val="nil"/>
              <w:bottom w:val="nil"/>
              <w:right w:val="nil"/>
            </w:tcBorders>
            <w:shd w:val="clear" w:color="auto" w:fill="auto"/>
            <w:noWrap/>
            <w:vAlign w:val="bottom"/>
            <w:hideMark/>
            <w:tcPrChange w:id="407" w:author="Jonathan Minton" w:date="2020-04-10T10:18:00Z">
              <w:tcPr>
                <w:tcW w:w="1720" w:type="dxa"/>
                <w:tcBorders>
                  <w:top w:val="nil"/>
                  <w:left w:val="nil"/>
                  <w:bottom w:val="nil"/>
                  <w:right w:val="nil"/>
                </w:tcBorders>
                <w:shd w:val="clear" w:color="auto" w:fill="auto"/>
                <w:noWrap/>
                <w:vAlign w:val="bottom"/>
                <w:hideMark/>
              </w:tcPr>
            </w:tcPrChange>
          </w:tcPr>
          <w:p w14:paraId="7D2A3E88"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11% (BF: 1.00018)</w:t>
            </w:r>
          </w:p>
        </w:tc>
        <w:tc>
          <w:tcPr>
            <w:tcW w:w="1720" w:type="dxa"/>
            <w:tcBorders>
              <w:top w:val="nil"/>
              <w:left w:val="nil"/>
              <w:bottom w:val="nil"/>
              <w:right w:val="nil"/>
            </w:tcBorders>
            <w:shd w:val="clear" w:color="auto" w:fill="auto"/>
            <w:noWrap/>
            <w:vAlign w:val="bottom"/>
            <w:hideMark/>
            <w:tcPrChange w:id="408" w:author="Jonathan Minton" w:date="2020-04-10T10:18:00Z">
              <w:tcPr>
                <w:tcW w:w="1720" w:type="dxa"/>
                <w:tcBorders>
                  <w:top w:val="nil"/>
                  <w:left w:val="nil"/>
                  <w:bottom w:val="nil"/>
                  <w:right w:val="nil"/>
                </w:tcBorders>
                <w:shd w:val="clear" w:color="auto" w:fill="auto"/>
                <w:noWrap/>
                <w:vAlign w:val="bottom"/>
                <w:hideMark/>
              </w:tcPr>
            </w:tcPrChange>
          </w:tcPr>
          <w:p w14:paraId="58ADD8BC"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70% (BF: 1.00904)</w:t>
            </w:r>
          </w:p>
        </w:tc>
        <w:tc>
          <w:tcPr>
            <w:tcW w:w="1720" w:type="dxa"/>
            <w:tcBorders>
              <w:top w:val="nil"/>
              <w:left w:val="nil"/>
              <w:bottom w:val="nil"/>
              <w:right w:val="nil"/>
            </w:tcBorders>
            <w:shd w:val="clear" w:color="auto" w:fill="auto"/>
            <w:noWrap/>
            <w:vAlign w:val="bottom"/>
            <w:hideMark/>
            <w:tcPrChange w:id="409" w:author="Jonathan Minton" w:date="2020-04-10T10:18:00Z">
              <w:tcPr>
                <w:tcW w:w="1720" w:type="dxa"/>
                <w:tcBorders>
                  <w:top w:val="nil"/>
                  <w:left w:val="nil"/>
                  <w:bottom w:val="nil"/>
                  <w:right w:val="nil"/>
                </w:tcBorders>
                <w:shd w:val="clear" w:color="auto" w:fill="auto"/>
                <w:noWrap/>
                <w:vAlign w:val="bottom"/>
                <w:hideMark/>
              </w:tcPr>
            </w:tcPrChange>
          </w:tcPr>
          <w:p w14:paraId="20608721"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77% (BF: 1.01341)</w:t>
            </w:r>
          </w:p>
        </w:tc>
        <w:tc>
          <w:tcPr>
            <w:tcW w:w="1720" w:type="dxa"/>
            <w:tcBorders>
              <w:top w:val="nil"/>
              <w:left w:val="nil"/>
              <w:bottom w:val="nil"/>
              <w:right w:val="nil"/>
            </w:tcBorders>
            <w:shd w:val="clear" w:color="auto" w:fill="auto"/>
            <w:noWrap/>
            <w:vAlign w:val="bottom"/>
            <w:hideMark/>
            <w:tcPrChange w:id="410" w:author="Jonathan Minton" w:date="2020-04-10T10:18:00Z">
              <w:tcPr>
                <w:tcW w:w="1720" w:type="dxa"/>
                <w:tcBorders>
                  <w:top w:val="nil"/>
                  <w:left w:val="nil"/>
                  <w:bottom w:val="nil"/>
                  <w:right w:val="nil"/>
                </w:tcBorders>
                <w:shd w:val="clear" w:color="auto" w:fill="auto"/>
                <w:noWrap/>
                <w:vAlign w:val="bottom"/>
                <w:hideMark/>
              </w:tcPr>
            </w:tcPrChange>
          </w:tcPr>
          <w:p w14:paraId="322CC6DE"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68% (BF: 1.01219)</w:t>
            </w:r>
          </w:p>
        </w:tc>
        <w:tc>
          <w:tcPr>
            <w:tcW w:w="1720" w:type="dxa"/>
            <w:tcBorders>
              <w:top w:val="nil"/>
              <w:left w:val="nil"/>
              <w:bottom w:val="nil"/>
              <w:right w:val="nil"/>
            </w:tcBorders>
            <w:shd w:val="clear" w:color="auto" w:fill="auto"/>
            <w:noWrap/>
            <w:vAlign w:val="bottom"/>
            <w:hideMark/>
            <w:tcPrChange w:id="411" w:author="Jonathan Minton" w:date="2020-04-10T10:18:00Z">
              <w:tcPr>
                <w:tcW w:w="1720" w:type="dxa"/>
                <w:tcBorders>
                  <w:top w:val="nil"/>
                  <w:left w:val="nil"/>
                  <w:bottom w:val="nil"/>
                  <w:right w:val="nil"/>
                </w:tcBorders>
                <w:shd w:val="clear" w:color="auto" w:fill="auto"/>
                <w:noWrap/>
                <w:vAlign w:val="bottom"/>
                <w:hideMark/>
              </w:tcPr>
            </w:tcPrChange>
          </w:tcPr>
          <w:p w14:paraId="7AD6103B"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83% (BF: 1.02068)</w:t>
            </w:r>
          </w:p>
        </w:tc>
      </w:tr>
      <w:tr w:rsidR="004A73E7" w:rsidRPr="004A73E7" w14:paraId="62310A0D" w14:textId="77777777" w:rsidTr="00AB7297">
        <w:trPr>
          <w:trHeight w:val="300"/>
          <w:trPrChange w:id="412" w:author="Jonathan Minton" w:date="2020-04-10T10:18:00Z">
            <w:trPr>
              <w:trHeight w:val="300"/>
            </w:trPr>
          </w:trPrChange>
        </w:trPr>
        <w:tc>
          <w:tcPr>
            <w:tcW w:w="1680" w:type="dxa"/>
            <w:tcBorders>
              <w:top w:val="nil"/>
              <w:left w:val="nil"/>
              <w:bottom w:val="nil"/>
              <w:right w:val="nil"/>
            </w:tcBorders>
            <w:shd w:val="clear" w:color="auto" w:fill="auto"/>
            <w:noWrap/>
            <w:vAlign w:val="bottom"/>
            <w:hideMark/>
            <w:tcPrChange w:id="413" w:author="Jonathan Minton" w:date="2020-04-10T10:18:00Z">
              <w:tcPr>
                <w:tcW w:w="1680" w:type="dxa"/>
                <w:tcBorders>
                  <w:top w:val="nil"/>
                  <w:left w:val="nil"/>
                  <w:bottom w:val="nil"/>
                  <w:right w:val="nil"/>
                </w:tcBorders>
                <w:shd w:val="clear" w:color="auto" w:fill="auto"/>
                <w:noWrap/>
                <w:vAlign w:val="bottom"/>
                <w:hideMark/>
              </w:tcPr>
            </w:tcPrChange>
          </w:tcPr>
          <w:p w14:paraId="1B20528E"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Northern Ireland</w:t>
            </w:r>
          </w:p>
        </w:tc>
        <w:tc>
          <w:tcPr>
            <w:tcW w:w="778" w:type="dxa"/>
            <w:tcBorders>
              <w:top w:val="nil"/>
              <w:left w:val="nil"/>
              <w:bottom w:val="nil"/>
              <w:right w:val="nil"/>
            </w:tcBorders>
            <w:shd w:val="clear" w:color="auto" w:fill="auto"/>
            <w:noWrap/>
            <w:vAlign w:val="bottom"/>
            <w:hideMark/>
            <w:tcPrChange w:id="414" w:author="Jonathan Minton" w:date="2020-04-10T10:18:00Z">
              <w:tcPr>
                <w:tcW w:w="760" w:type="dxa"/>
                <w:tcBorders>
                  <w:top w:val="nil"/>
                  <w:left w:val="nil"/>
                  <w:bottom w:val="nil"/>
                  <w:right w:val="nil"/>
                </w:tcBorders>
                <w:shd w:val="clear" w:color="auto" w:fill="auto"/>
                <w:noWrap/>
                <w:vAlign w:val="bottom"/>
                <w:hideMark/>
              </w:tcPr>
            </w:tcPrChange>
          </w:tcPr>
          <w:p w14:paraId="420BCC2E"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Change w:id="415" w:author="Jonathan Minton" w:date="2020-04-10T10:18:00Z">
              <w:tcPr>
                <w:tcW w:w="1720" w:type="dxa"/>
                <w:tcBorders>
                  <w:top w:val="nil"/>
                  <w:left w:val="single" w:sz="4" w:space="0" w:color="auto"/>
                  <w:bottom w:val="nil"/>
                  <w:right w:val="nil"/>
                </w:tcBorders>
                <w:shd w:val="clear" w:color="auto" w:fill="auto"/>
                <w:noWrap/>
                <w:vAlign w:val="bottom"/>
                <w:hideMark/>
              </w:tcPr>
            </w:tcPrChange>
          </w:tcPr>
          <w:p w14:paraId="59A4E7B3"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Change w:id="416" w:author="Jonathan Minton" w:date="2020-04-10T10:18:00Z">
              <w:tcPr>
                <w:tcW w:w="1720" w:type="dxa"/>
                <w:tcBorders>
                  <w:top w:val="nil"/>
                  <w:left w:val="nil"/>
                  <w:bottom w:val="nil"/>
                  <w:right w:val="nil"/>
                </w:tcBorders>
                <w:shd w:val="clear" w:color="auto" w:fill="auto"/>
                <w:noWrap/>
                <w:vAlign w:val="bottom"/>
                <w:hideMark/>
              </w:tcPr>
            </w:tcPrChange>
          </w:tcPr>
          <w:p w14:paraId="26599E3D"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11% (BF: 1.00008)</w:t>
            </w:r>
          </w:p>
        </w:tc>
        <w:tc>
          <w:tcPr>
            <w:tcW w:w="1720" w:type="dxa"/>
            <w:tcBorders>
              <w:top w:val="nil"/>
              <w:left w:val="nil"/>
              <w:bottom w:val="nil"/>
              <w:right w:val="nil"/>
            </w:tcBorders>
            <w:shd w:val="clear" w:color="auto" w:fill="auto"/>
            <w:noWrap/>
            <w:vAlign w:val="bottom"/>
            <w:hideMark/>
            <w:tcPrChange w:id="417" w:author="Jonathan Minton" w:date="2020-04-10T10:18:00Z">
              <w:tcPr>
                <w:tcW w:w="1720" w:type="dxa"/>
                <w:tcBorders>
                  <w:top w:val="nil"/>
                  <w:left w:val="nil"/>
                  <w:bottom w:val="nil"/>
                  <w:right w:val="nil"/>
                </w:tcBorders>
                <w:shd w:val="clear" w:color="auto" w:fill="auto"/>
                <w:noWrap/>
                <w:vAlign w:val="bottom"/>
                <w:hideMark/>
              </w:tcPr>
            </w:tcPrChange>
          </w:tcPr>
          <w:p w14:paraId="57184654"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13% (BF: 1.00013)</w:t>
            </w:r>
          </w:p>
        </w:tc>
        <w:tc>
          <w:tcPr>
            <w:tcW w:w="1720" w:type="dxa"/>
            <w:tcBorders>
              <w:top w:val="nil"/>
              <w:left w:val="nil"/>
              <w:bottom w:val="nil"/>
              <w:right w:val="nil"/>
            </w:tcBorders>
            <w:shd w:val="clear" w:color="auto" w:fill="auto"/>
            <w:noWrap/>
            <w:vAlign w:val="bottom"/>
            <w:hideMark/>
            <w:tcPrChange w:id="418" w:author="Jonathan Minton" w:date="2020-04-10T10:18:00Z">
              <w:tcPr>
                <w:tcW w:w="1720" w:type="dxa"/>
                <w:tcBorders>
                  <w:top w:val="nil"/>
                  <w:left w:val="nil"/>
                  <w:bottom w:val="nil"/>
                  <w:right w:val="nil"/>
                </w:tcBorders>
                <w:shd w:val="clear" w:color="auto" w:fill="auto"/>
                <w:noWrap/>
                <w:vAlign w:val="bottom"/>
                <w:hideMark/>
              </w:tcPr>
            </w:tcPrChange>
          </w:tcPr>
          <w:p w14:paraId="594ED8E2"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47% (BF: 1.00228)</w:t>
            </w:r>
          </w:p>
        </w:tc>
        <w:tc>
          <w:tcPr>
            <w:tcW w:w="1720" w:type="dxa"/>
            <w:tcBorders>
              <w:top w:val="nil"/>
              <w:left w:val="nil"/>
              <w:bottom w:val="nil"/>
              <w:right w:val="nil"/>
            </w:tcBorders>
            <w:shd w:val="clear" w:color="auto" w:fill="auto"/>
            <w:noWrap/>
            <w:vAlign w:val="bottom"/>
            <w:hideMark/>
            <w:tcPrChange w:id="419" w:author="Jonathan Minton" w:date="2020-04-10T10:18:00Z">
              <w:tcPr>
                <w:tcW w:w="1720" w:type="dxa"/>
                <w:tcBorders>
                  <w:top w:val="nil"/>
                  <w:left w:val="nil"/>
                  <w:bottom w:val="nil"/>
                  <w:right w:val="nil"/>
                </w:tcBorders>
                <w:shd w:val="clear" w:color="auto" w:fill="auto"/>
                <w:noWrap/>
                <w:vAlign w:val="bottom"/>
                <w:hideMark/>
              </w:tcPr>
            </w:tcPrChange>
          </w:tcPr>
          <w:p w14:paraId="40E3442C"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1.00329)</w:t>
            </w:r>
          </w:p>
        </w:tc>
        <w:tc>
          <w:tcPr>
            <w:tcW w:w="1720" w:type="dxa"/>
            <w:tcBorders>
              <w:top w:val="nil"/>
              <w:left w:val="nil"/>
              <w:bottom w:val="nil"/>
              <w:right w:val="nil"/>
            </w:tcBorders>
            <w:shd w:val="clear" w:color="auto" w:fill="auto"/>
            <w:noWrap/>
            <w:vAlign w:val="bottom"/>
            <w:hideMark/>
            <w:tcPrChange w:id="420" w:author="Jonathan Minton" w:date="2020-04-10T10:18:00Z">
              <w:tcPr>
                <w:tcW w:w="1720" w:type="dxa"/>
                <w:tcBorders>
                  <w:top w:val="nil"/>
                  <w:left w:val="nil"/>
                  <w:bottom w:val="nil"/>
                  <w:right w:val="nil"/>
                </w:tcBorders>
                <w:shd w:val="clear" w:color="auto" w:fill="auto"/>
                <w:noWrap/>
                <w:vAlign w:val="bottom"/>
                <w:hideMark/>
              </w:tcPr>
            </w:tcPrChange>
          </w:tcPr>
          <w:p w14:paraId="69BB1F4D"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46% (BF: 1.00313)</w:t>
            </w:r>
          </w:p>
        </w:tc>
        <w:tc>
          <w:tcPr>
            <w:tcW w:w="1720" w:type="dxa"/>
            <w:tcBorders>
              <w:top w:val="nil"/>
              <w:left w:val="nil"/>
              <w:bottom w:val="nil"/>
              <w:right w:val="nil"/>
            </w:tcBorders>
            <w:shd w:val="clear" w:color="auto" w:fill="auto"/>
            <w:noWrap/>
            <w:vAlign w:val="bottom"/>
            <w:hideMark/>
            <w:tcPrChange w:id="421" w:author="Jonathan Minton" w:date="2020-04-10T10:18:00Z">
              <w:tcPr>
                <w:tcW w:w="1720" w:type="dxa"/>
                <w:tcBorders>
                  <w:top w:val="nil"/>
                  <w:left w:val="nil"/>
                  <w:bottom w:val="nil"/>
                  <w:right w:val="nil"/>
                </w:tcBorders>
                <w:shd w:val="clear" w:color="auto" w:fill="auto"/>
                <w:noWrap/>
                <w:vAlign w:val="bottom"/>
                <w:hideMark/>
              </w:tcPr>
            </w:tcPrChange>
          </w:tcPr>
          <w:p w14:paraId="4AACCC93"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1.00458)</w:t>
            </w:r>
          </w:p>
        </w:tc>
      </w:tr>
      <w:tr w:rsidR="004A73E7" w:rsidRPr="004A73E7" w14:paraId="01397752" w14:textId="77777777" w:rsidTr="00AB7297">
        <w:trPr>
          <w:trHeight w:val="300"/>
          <w:trPrChange w:id="422" w:author="Jonathan Minton" w:date="2020-04-10T10:18:00Z">
            <w:trPr>
              <w:trHeight w:val="300"/>
            </w:trPr>
          </w:trPrChange>
        </w:trPr>
        <w:tc>
          <w:tcPr>
            <w:tcW w:w="1680" w:type="dxa"/>
            <w:tcBorders>
              <w:top w:val="nil"/>
              <w:left w:val="nil"/>
              <w:bottom w:val="nil"/>
              <w:right w:val="nil"/>
            </w:tcBorders>
            <w:shd w:val="clear" w:color="auto" w:fill="auto"/>
            <w:noWrap/>
            <w:vAlign w:val="bottom"/>
            <w:hideMark/>
            <w:tcPrChange w:id="423" w:author="Jonathan Minton" w:date="2020-04-10T10:18:00Z">
              <w:tcPr>
                <w:tcW w:w="1680" w:type="dxa"/>
                <w:tcBorders>
                  <w:top w:val="nil"/>
                  <w:left w:val="nil"/>
                  <w:bottom w:val="nil"/>
                  <w:right w:val="nil"/>
                </w:tcBorders>
                <w:shd w:val="clear" w:color="auto" w:fill="auto"/>
                <w:noWrap/>
                <w:vAlign w:val="bottom"/>
                <w:hideMark/>
              </w:tcPr>
            </w:tcPrChange>
          </w:tcPr>
          <w:p w14:paraId="0E5B8F15"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Northern Ireland</w:t>
            </w:r>
          </w:p>
        </w:tc>
        <w:tc>
          <w:tcPr>
            <w:tcW w:w="778" w:type="dxa"/>
            <w:tcBorders>
              <w:top w:val="nil"/>
              <w:left w:val="nil"/>
              <w:bottom w:val="nil"/>
              <w:right w:val="nil"/>
            </w:tcBorders>
            <w:shd w:val="clear" w:color="auto" w:fill="auto"/>
            <w:noWrap/>
            <w:vAlign w:val="bottom"/>
            <w:hideMark/>
            <w:tcPrChange w:id="424" w:author="Jonathan Minton" w:date="2020-04-10T10:18:00Z">
              <w:tcPr>
                <w:tcW w:w="760" w:type="dxa"/>
                <w:tcBorders>
                  <w:top w:val="nil"/>
                  <w:left w:val="nil"/>
                  <w:bottom w:val="nil"/>
                  <w:right w:val="nil"/>
                </w:tcBorders>
                <w:shd w:val="clear" w:color="auto" w:fill="auto"/>
                <w:noWrap/>
                <w:vAlign w:val="bottom"/>
                <w:hideMark/>
              </w:tcPr>
            </w:tcPrChange>
          </w:tcPr>
          <w:p w14:paraId="698CE3DB"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Change w:id="425" w:author="Jonathan Minton" w:date="2020-04-10T10:18:00Z">
              <w:tcPr>
                <w:tcW w:w="1720" w:type="dxa"/>
                <w:tcBorders>
                  <w:top w:val="nil"/>
                  <w:left w:val="single" w:sz="4" w:space="0" w:color="auto"/>
                  <w:bottom w:val="nil"/>
                  <w:right w:val="nil"/>
                </w:tcBorders>
                <w:shd w:val="clear" w:color="auto" w:fill="auto"/>
                <w:noWrap/>
                <w:vAlign w:val="bottom"/>
                <w:hideMark/>
              </w:tcPr>
            </w:tcPrChange>
          </w:tcPr>
          <w:p w14:paraId="5D0E307C"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Change w:id="426" w:author="Jonathan Minton" w:date="2020-04-10T10:18:00Z">
              <w:tcPr>
                <w:tcW w:w="1720" w:type="dxa"/>
                <w:tcBorders>
                  <w:top w:val="nil"/>
                  <w:left w:val="nil"/>
                  <w:bottom w:val="nil"/>
                  <w:right w:val="nil"/>
                </w:tcBorders>
                <w:shd w:val="clear" w:color="auto" w:fill="auto"/>
                <w:noWrap/>
                <w:vAlign w:val="bottom"/>
                <w:hideMark/>
              </w:tcPr>
            </w:tcPrChange>
          </w:tcPr>
          <w:p w14:paraId="0466DC6B"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Change w:id="427" w:author="Jonathan Minton" w:date="2020-04-10T10:18:00Z">
              <w:tcPr>
                <w:tcW w:w="1720" w:type="dxa"/>
                <w:tcBorders>
                  <w:top w:val="nil"/>
                  <w:left w:val="nil"/>
                  <w:bottom w:val="nil"/>
                  <w:right w:val="nil"/>
                </w:tcBorders>
                <w:shd w:val="clear" w:color="auto" w:fill="auto"/>
                <w:noWrap/>
                <w:vAlign w:val="bottom"/>
                <w:hideMark/>
              </w:tcPr>
            </w:tcPrChange>
          </w:tcPr>
          <w:p w14:paraId="7922A067"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Change w:id="428" w:author="Jonathan Minton" w:date="2020-04-10T10:18:00Z">
              <w:tcPr>
                <w:tcW w:w="1720" w:type="dxa"/>
                <w:tcBorders>
                  <w:top w:val="nil"/>
                  <w:left w:val="nil"/>
                  <w:bottom w:val="nil"/>
                  <w:right w:val="nil"/>
                </w:tcBorders>
                <w:shd w:val="clear" w:color="auto" w:fill="auto"/>
                <w:noWrap/>
                <w:vAlign w:val="bottom"/>
                <w:hideMark/>
              </w:tcPr>
            </w:tcPrChange>
          </w:tcPr>
          <w:p w14:paraId="40707DB6"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19% (BF: 1.00040)</w:t>
            </w:r>
          </w:p>
        </w:tc>
        <w:tc>
          <w:tcPr>
            <w:tcW w:w="1720" w:type="dxa"/>
            <w:tcBorders>
              <w:top w:val="nil"/>
              <w:left w:val="nil"/>
              <w:bottom w:val="nil"/>
              <w:right w:val="nil"/>
            </w:tcBorders>
            <w:shd w:val="clear" w:color="auto" w:fill="auto"/>
            <w:noWrap/>
            <w:vAlign w:val="bottom"/>
            <w:hideMark/>
            <w:tcPrChange w:id="429" w:author="Jonathan Minton" w:date="2020-04-10T10:18:00Z">
              <w:tcPr>
                <w:tcW w:w="1720" w:type="dxa"/>
                <w:tcBorders>
                  <w:top w:val="nil"/>
                  <w:left w:val="nil"/>
                  <w:bottom w:val="nil"/>
                  <w:right w:val="nil"/>
                </w:tcBorders>
                <w:shd w:val="clear" w:color="auto" w:fill="auto"/>
                <w:noWrap/>
                <w:vAlign w:val="bottom"/>
                <w:hideMark/>
              </w:tcPr>
            </w:tcPrChange>
          </w:tcPr>
          <w:p w14:paraId="36939758"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Change w:id="430" w:author="Jonathan Minton" w:date="2020-04-10T10:18:00Z">
              <w:tcPr>
                <w:tcW w:w="1720" w:type="dxa"/>
                <w:tcBorders>
                  <w:top w:val="nil"/>
                  <w:left w:val="nil"/>
                  <w:bottom w:val="nil"/>
                  <w:right w:val="nil"/>
                </w:tcBorders>
                <w:shd w:val="clear" w:color="auto" w:fill="auto"/>
                <w:noWrap/>
                <w:vAlign w:val="bottom"/>
                <w:hideMark/>
              </w:tcPr>
            </w:tcPrChange>
          </w:tcPr>
          <w:p w14:paraId="5721D7D8" w14:textId="77777777" w:rsidR="004A73E7" w:rsidRPr="004A73E7" w:rsidRDefault="004A73E7" w:rsidP="00AB729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1.00142)</w:t>
            </w:r>
          </w:p>
        </w:tc>
        <w:tc>
          <w:tcPr>
            <w:tcW w:w="1720" w:type="dxa"/>
            <w:tcBorders>
              <w:top w:val="nil"/>
              <w:left w:val="nil"/>
              <w:bottom w:val="nil"/>
              <w:right w:val="nil"/>
            </w:tcBorders>
            <w:shd w:val="clear" w:color="auto" w:fill="auto"/>
            <w:noWrap/>
            <w:vAlign w:val="bottom"/>
            <w:hideMark/>
            <w:tcPrChange w:id="431" w:author="Jonathan Minton" w:date="2020-04-10T10:18:00Z">
              <w:tcPr>
                <w:tcW w:w="1720" w:type="dxa"/>
                <w:tcBorders>
                  <w:top w:val="nil"/>
                  <w:left w:val="nil"/>
                  <w:bottom w:val="nil"/>
                  <w:right w:val="nil"/>
                </w:tcBorders>
                <w:shd w:val="clear" w:color="auto" w:fill="auto"/>
                <w:noWrap/>
                <w:vAlign w:val="bottom"/>
                <w:hideMark/>
              </w:tcPr>
            </w:tcPrChange>
          </w:tcPr>
          <w:p w14:paraId="4862613F" w14:textId="77777777" w:rsidR="004A73E7" w:rsidRPr="004A73E7" w:rsidRDefault="004A73E7" w:rsidP="00AB7297">
            <w:pPr>
              <w:keepNext/>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1.00044)</w:t>
            </w:r>
          </w:p>
        </w:tc>
      </w:tr>
    </w:tbl>
    <w:p w14:paraId="5DE3BD6C" w14:textId="177F0218" w:rsidR="00AB7297" w:rsidRDefault="00AB7297" w:rsidP="00AB7297">
      <w:pPr>
        <w:pStyle w:val="Caption"/>
        <w:rPr>
          <w:ins w:id="432" w:author="Jonathan Minton" w:date="2020-04-10T10:18:00Z"/>
        </w:rPr>
      </w:pPr>
      <w:bookmarkStart w:id="433" w:name="_Ref31185102"/>
      <w:ins w:id="434" w:author="Jonathan Minton" w:date="2020-04-10T10:18:00Z">
        <w:r>
          <w:t xml:space="preserve">Table </w:t>
        </w:r>
        <w:r>
          <w:rPr>
            <w:noProof/>
          </w:rPr>
          <w:fldChar w:fldCharType="begin"/>
        </w:r>
        <w:r>
          <w:rPr>
            <w:noProof/>
          </w:rPr>
          <w:instrText xml:space="preserve"> SEQ Table \* ARABIC </w:instrText>
        </w:r>
        <w:r>
          <w:rPr>
            <w:noProof/>
          </w:rPr>
          <w:fldChar w:fldCharType="separate"/>
        </w:r>
      </w:ins>
      <w:ins w:id="435" w:author="Jonathan Minton" w:date="2020-04-10T13:33:00Z">
        <w:r w:rsidR="00CA5E08">
          <w:rPr>
            <w:noProof/>
          </w:rPr>
          <w:t>4</w:t>
        </w:r>
      </w:ins>
      <w:ins w:id="436" w:author="Jonathan Minton" w:date="2020-04-10T10:18:00Z">
        <w:r>
          <w:rPr>
            <w:noProof/>
          </w:rPr>
          <w:fldChar w:fldCharType="end"/>
        </w:r>
        <w:r>
          <w:t xml:space="preserve"> Percent decline from 1991-2010 average annual life expectancy improvements and Bayes Factor, by collection of annual life expectancy series from 2011 onwards</w:t>
        </w:r>
      </w:ins>
    </w:p>
    <w:p w14:paraId="14A33891" w14:textId="4FA600B3" w:rsidR="004A73E7" w:rsidDel="00AB7297" w:rsidRDefault="004A73E7" w:rsidP="004A73E7">
      <w:pPr>
        <w:pStyle w:val="Caption"/>
        <w:rPr>
          <w:del w:id="437" w:author="Jonathan Minton" w:date="2020-04-10T10:18:00Z"/>
        </w:rPr>
      </w:pPr>
      <w:del w:id="438" w:author="Jonathan Minton" w:date="2020-04-10T10:18:00Z">
        <w:r w:rsidDel="00AB7297">
          <w:delText xml:space="preserve">Table </w:delText>
        </w:r>
        <w:r w:rsidR="0019072C" w:rsidDel="00AB7297">
          <w:rPr>
            <w:i w:val="0"/>
            <w:iCs w:val="0"/>
            <w:noProof/>
          </w:rPr>
          <w:fldChar w:fldCharType="begin"/>
        </w:r>
        <w:r w:rsidR="0019072C" w:rsidDel="00AB7297">
          <w:rPr>
            <w:noProof/>
          </w:rPr>
          <w:delInstrText xml:space="preserve"> SEQ Table \* ARABIC </w:delInstrText>
        </w:r>
        <w:r w:rsidR="0019072C" w:rsidDel="00AB7297">
          <w:rPr>
            <w:i w:val="0"/>
            <w:iCs w:val="0"/>
            <w:noProof/>
          </w:rPr>
          <w:fldChar w:fldCharType="separate"/>
        </w:r>
        <w:r w:rsidR="00F93980" w:rsidDel="00AB7297">
          <w:rPr>
            <w:noProof/>
          </w:rPr>
          <w:delText>4</w:delText>
        </w:r>
        <w:r w:rsidR="0019072C" w:rsidDel="00AB7297">
          <w:rPr>
            <w:i w:val="0"/>
            <w:iCs w:val="0"/>
            <w:noProof/>
          </w:rPr>
          <w:fldChar w:fldCharType="end"/>
        </w:r>
        <w:bookmarkEnd w:id="433"/>
        <w:r w:rsidDel="00AB7297">
          <w:delText xml:space="preserve"> Percent decline from 1991-2010 average annual life expectancy improvements and Bayes Factor, by collection of annual life expectancy series from 2011 onwards</w:delText>
        </w:r>
      </w:del>
    </w:p>
    <w:p w14:paraId="54BDD9DC" w14:textId="77777777" w:rsidR="000E2026" w:rsidRDefault="000E2026" w:rsidP="000E2026"/>
    <w:p w14:paraId="125BA155" w14:textId="77777777" w:rsidR="00312ADD" w:rsidRDefault="00312ADD" w:rsidP="000E2026"/>
    <w:p w14:paraId="6048F1EC" w14:textId="77777777" w:rsidR="00312ADD" w:rsidRPr="000E2026" w:rsidRDefault="00312ADD" w:rsidP="000E2026">
      <w:pPr>
        <w:sectPr w:rsidR="00312ADD" w:rsidRPr="000E2026" w:rsidSect="004A73E7">
          <w:pgSz w:w="16838" w:h="11906" w:orient="landscape"/>
          <w:pgMar w:top="1800" w:right="1440" w:bottom="1800" w:left="1440" w:header="708" w:footer="708" w:gutter="0"/>
          <w:cols w:space="708"/>
          <w:docGrid w:linePitch="360"/>
        </w:sectPr>
      </w:pPr>
    </w:p>
    <w:p w14:paraId="6975E5D7" w14:textId="77777777" w:rsidR="002E36F4" w:rsidRPr="008A477A" w:rsidRDefault="002E36F4" w:rsidP="002E36F4">
      <w:pPr>
        <w:pStyle w:val="BodyText1"/>
      </w:pPr>
    </w:p>
    <w:p w14:paraId="6AFF53A7" w14:textId="77777777" w:rsidR="002E36F4" w:rsidRDefault="00312ADD">
      <w:pPr>
        <w:pStyle w:val="Heading2"/>
        <w:pPrChange w:id="439" w:author="Jonathan Minton" w:date="2020-04-10T13:17:00Z">
          <w:pPr>
            <w:pStyle w:val="Heading1"/>
          </w:pPr>
        </w:pPrChange>
      </w:pPr>
      <w:r>
        <w:t>Comparison between Bayes Factor-maximising slowdowns and implied slowdowns from post-2012 ONS biennial projections</w:t>
      </w:r>
    </w:p>
    <w:p w14:paraId="603912BF" w14:textId="7C5DE4D8" w:rsidR="00CE59A4" w:rsidRDefault="00F93980" w:rsidP="00875D25">
      <w:pPr>
        <w:pStyle w:val="BodyText1"/>
        <w:rPr>
          <w:ins w:id="440" w:author="Jonathan Minton" w:date="2020-04-10T10:17:00Z"/>
        </w:rPr>
      </w:pPr>
      <w:r>
        <w:fldChar w:fldCharType="begin"/>
      </w:r>
      <w:r>
        <w:instrText xml:space="preserve"> REF _Ref31185129 \h </w:instrText>
      </w:r>
      <w:del w:id="441" w:author="Jonathan Minton" w:date="2020-04-10T13:32:00Z">
        <w:r w:rsidDel="00CA5E08">
          <w:fldChar w:fldCharType="separate"/>
        </w:r>
        <w:r w:rsidDel="00CA5E08">
          <w:delText xml:space="preserve">Table </w:delText>
        </w:r>
        <w:r w:rsidDel="00CA5E08">
          <w:rPr>
            <w:noProof/>
          </w:rPr>
          <w:delText>5</w:delText>
        </w:r>
      </w:del>
      <w:r>
        <w:fldChar w:fldCharType="end"/>
      </w:r>
      <w:r>
        <w:t xml:space="preserve"> </w:t>
      </w:r>
      <w:r w:rsidR="00CE59A4" w:rsidRPr="00875D25">
        <w:t>show</w:t>
      </w:r>
      <w:r w:rsidR="00DC3850" w:rsidRPr="00875D25">
        <w:t>s</w:t>
      </w:r>
      <w:r w:rsidR="00CE59A4" w:rsidRPr="00875D25">
        <w:t xml:space="preserve"> how the average annual gain in life expectancy based on the </w:t>
      </w:r>
      <w:commentRangeStart w:id="442"/>
      <w:r w:rsidR="00CE59A4" w:rsidRPr="00875D25">
        <w:t>Bayes Factor approach</w:t>
      </w:r>
      <w:commentRangeEnd w:id="442"/>
      <w:r w:rsidR="007F14B0">
        <w:rPr>
          <w:rStyle w:val="CommentReference"/>
          <w:rFonts w:eastAsia="Calibri" w:cs="Times New Roman"/>
          <w:lang w:eastAsia="en-US"/>
        </w:rPr>
        <w:commentReference w:id="442"/>
      </w:r>
      <w:r w:rsidR="00CE59A4" w:rsidRPr="00875D25">
        <w:t xml:space="preserve">, which can be updated with every new annual life expectancy release, compares with the </w:t>
      </w:r>
      <w:commentRangeStart w:id="443"/>
      <w:r w:rsidR="00CE59A4" w:rsidRPr="00875D25">
        <w:t xml:space="preserve">rates implied by each ONS biennial </w:t>
      </w:r>
      <w:commentRangeEnd w:id="443"/>
      <w:r w:rsidR="007F14B0">
        <w:rPr>
          <w:rStyle w:val="CommentReference"/>
          <w:rFonts w:eastAsia="Calibri" w:cs="Times New Roman"/>
          <w:lang w:eastAsia="en-US"/>
        </w:rPr>
        <w:commentReference w:id="443"/>
      </w:r>
      <w:r w:rsidR="00CE59A4" w:rsidRPr="00875D25">
        <w:t>projection,</w:t>
      </w:r>
      <w:r w:rsidR="00831006">
        <w:t xml:space="preserve"> (See Figure 12A in the appendix for the implied annual life expectancy series from each projection</w:t>
      </w:r>
      <w:ins w:id="444" w:author="Jonathan Minton" w:date="2020-04-10T11:13:00Z">
        <w:r w:rsidR="007660D2">
          <w:t>, and the associated repository for the code use</w:t>
        </w:r>
      </w:ins>
      <w:ins w:id="445" w:author="Jonathan Minton" w:date="2020-04-10T11:14:00Z">
        <w:r w:rsidR="007660D2">
          <w:t>d to calculate these</w:t>
        </w:r>
      </w:ins>
      <w:r w:rsidR="00831006">
        <w:t>)</w:t>
      </w:r>
      <w:r w:rsidR="00CE59A4" w:rsidRPr="00875D25">
        <w:t xml:space="preserve"> for the UK as a whole</w:t>
      </w:r>
      <w:r w:rsidR="00DC3850" w:rsidRPr="00875D25">
        <w:t xml:space="preserve"> and each constituent nation</w:t>
      </w:r>
      <w:ins w:id="446" w:author="Jonathan Minton" w:date="2020-04-10T11:22:00Z">
        <w:r w:rsidR="007660D2">
          <w:t>.</w:t>
        </w:r>
      </w:ins>
      <w:r w:rsidR="00DC3850" w:rsidRPr="00875D25">
        <w:t xml:space="preserve"> </w:t>
      </w:r>
      <w:r>
        <w:fldChar w:fldCharType="begin"/>
      </w:r>
      <w:r>
        <w:instrText xml:space="preserve"> REF _Ref31185164 \h </w:instrText>
      </w:r>
      <w:r>
        <w:fldChar w:fldCharType="separate"/>
      </w:r>
      <w:r w:rsidR="00CA5E08">
        <w:t xml:space="preserve">Figure </w:t>
      </w:r>
      <w:r w:rsidR="00CA5E08">
        <w:rPr>
          <w:noProof/>
        </w:rPr>
        <w:t>3</w:t>
      </w:r>
      <w:r>
        <w:fldChar w:fldCharType="end"/>
      </w:r>
      <w:r>
        <w:t xml:space="preserve"> </w:t>
      </w:r>
      <w:r w:rsidR="00DC3850" w:rsidRPr="00875D25">
        <w:t>shows this graphically for the UK only.</w:t>
      </w:r>
      <w:r w:rsidR="00CE59A4" w:rsidRPr="00875D25">
        <w:t xml:space="preserve"> </w:t>
      </w:r>
    </w:p>
    <w:p w14:paraId="7AA4F804" w14:textId="610149E2" w:rsidR="00AB7297" w:rsidRDefault="00AB7297" w:rsidP="00AB7297">
      <w:pPr>
        <w:pStyle w:val="Caption"/>
        <w:rPr>
          <w:ins w:id="447" w:author="Jonathan Minton" w:date="2020-04-10T10:17:00Z"/>
        </w:rPr>
      </w:pPr>
      <w:commentRangeStart w:id="448"/>
      <w:ins w:id="449" w:author="Jonathan Minton" w:date="2020-04-10T10:17:00Z">
        <w:r>
          <w:t xml:space="preserve">Table </w:t>
        </w:r>
        <w:r>
          <w:rPr>
            <w:noProof/>
          </w:rPr>
          <w:fldChar w:fldCharType="begin"/>
        </w:r>
        <w:r>
          <w:rPr>
            <w:noProof/>
          </w:rPr>
          <w:instrText xml:space="preserve"> SEQ Table \* ARABIC </w:instrText>
        </w:r>
        <w:r>
          <w:rPr>
            <w:noProof/>
          </w:rPr>
          <w:fldChar w:fldCharType="separate"/>
        </w:r>
      </w:ins>
      <w:ins w:id="450" w:author="Jonathan Minton" w:date="2020-04-10T13:33:00Z">
        <w:r w:rsidR="00CA5E08">
          <w:rPr>
            <w:noProof/>
          </w:rPr>
          <w:t>5</w:t>
        </w:r>
      </w:ins>
      <w:ins w:id="451" w:author="Jonathan Minton" w:date="2020-04-10T10:17:00Z">
        <w:r>
          <w:rPr>
            <w:noProof/>
          </w:rPr>
          <w:fldChar w:fldCharType="end"/>
        </w:r>
        <w:r>
          <w:t xml:space="preserve"> Average annual </w:t>
        </w:r>
        <w:proofErr w:type="gramStart"/>
        <w:r>
          <w:t>long term</w:t>
        </w:r>
        <w:proofErr w:type="gramEnd"/>
        <w:r>
          <w:t xml:space="preserve"> improvement (years per year) in life expectancy based on Bayes Factor and ONS Biennial projections by sex and population</w:t>
        </w:r>
        <w:commentRangeEnd w:id="448"/>
        <w:r>
          <w:rPr>
            <w:rStyle w:val="CommentReference"/>
            <w:i w:val="0"/>
            <w:iCs w:val="0"/>
            <w:color w:val="auto"/>
          </w:rPr>
          <w:commentReference w:id="448"/>
        </w:r>
      </w:ins>
    </w:p>
    <w:p w14:paraId="20265C05" w14:textId="10DBBDAF" w:rsidR="00AB7297" w:rsidRPr="00875D25" w:rsidDel="00AB7297" w:rsidRDefault="00AB7297" w:rsidP="00875D25">
      <w:pPr>
        <w:pStyle w:val="BodyText1"/>
        <w:rPr>
          <w:del w:id="452" w:author="Jonathan Minton" w:date="2020-04-10T10:17:00Z"/>
        </w:rPr>
      </w:pPr>
    </w:p>
    <w:tbl>
      <w:tblPr>
        <w:tblW w:w="6020" w:type="dxa"/>
        <w:tblInd w:w="108" w:type="dxa"/>
        <w:tblLook w:val="04A0" w:firstRow="1" w:lastRow="0" w:firstColumn="1" w:lastColumn="0" w:noHBand="0" w:noVBand="1"/>
      </w:tblPr>
      <w:tblGrid>
        <w:gridCol w:w="1760"/>
        <w:gridCol w:w="663"/>
        <w:gridCol w:w="1400"/>
        <w:gridCol w:w="718"/>
        <w:gridCol w:w="1400"/>
        <w:gridCol w:w="718"/>
      </w:tblGrid>
      <w:tr w:rsidR="00DC3850" w:rsidRPr="00DC3850" w14:paraId="62936BB1" w14:textId="77777777" w:rsidTr="00DC3850">
        <w:trPr>
          <w:trHeight w:val="300"/>
        </w:trPr>
        <w:tc>
          <w:tcPr>
            <w:tcW w:w="1760" w:type="dxa"/>
            <w:tcBorders>
              <w:top w:val="nil"/>
              <w:left w:val="nil"/>
              <w:bottom w:val="nil"/>
              <w:right w:val="nil"/>
            </w:tcBorders>
            <w:shd w:val="clear" w:color="auto" w:fill="auto"/>
            <w:noWrap/>
            <w:vAlign w:val="bottom"/>
            <w:hideMark/>
          </w:tcPr>
          <w:p w14:paraId="08910494"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Population</w:t>
            </w:r>
          </w:p>
        </w:tc>
        <w:tc>
          <w:tcPr>
            <w:tcW w:w="500" w:type="dxa"/>
            <w:tcBorders>
              <w:top w:val="nil"/>
              <w:left w:val="nil"/>
              <w:bottom w:val="nil"/>
              <w:right w:val="nil"/>
            </w:tcBorders>
            <w:shd w:val="clear" w:color="auto" w:fill="auto"/>
            <w:noWrap/>
            <w:vAlign w:val="bottom"/>
            <w:hideMark/>
          </w:tcPr>
          <w:p w14:paraId="3E69576A"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Year</w:t>
            </w:r>
          </w:p>
        </w:tc>
        <w:tc>
          <w:tcPr>
            <w:tcW w:w="1880" w:type="dxa"/>
            <w:gridSpan w:val="2"/>
            <w:tcBorders>
              <w:top w:val="nil"/>
              <w:left w:val="nil"/>
              <w:bottom w:val="nil"/>
              <w:right w:val="nil"/>
            </w:tcBorders>
            <w:shd w:val="clear" w:color="auto" w:fill="auto"/>
            <w:noWrap/>
            <w:vAlign w:val="bottom"/>
            <w:hideMark/>
          </w:tcPr>
          <w:p w14:paraId="6A4B5971"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Female</w:t>
            </w:r>
          </w:p>
        </w:tc>
        <w:tc>
          <w:tcPr>
            <w:tcW w:w="1880" w:type="dxa"/>
            <w:gridSpan w:val="2"/>
            <w:tcBorders>
              <w:top w:val="nil"/>
              <w:left w:val="nil"/>
              <w:bottom w:val="nil"/>
              <w:right w:val="nil"/>
            </w:tcBorders>
            <w:shd w:val="clear" w:color="auto" w:fill="auto"/>
            <w:noWrap/>
            <w:vAlign w:val="bottom"/>
            <w:hideMark/>
          </w:tcPr>
          <w:p w14:paraId="67B33F61"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commentRangeStart w:id="453"/>
            <w:commentRangeStart w:id="454"/>
            <w:r w:rsidRPr="00DC3850">
              <w:rPr>
                <w:rFonts w:ascii="Calibri" w:eastAsia="Times New Roman" w:hAnsi="Calibri"/>
                <w:b/>
                <w:bCs/>
                <w:color w:val="000000"/>
                <w:sz w:val="22"/>
                <w:lang w:eastAsia="en-GB"/>
              </w:rPr>
              <w:t>Male</w:t>
            </w:r>
            <w:commentRangeEnd w:id="453"/>
            <w:r w:rsidR="007F14B0">
              <w:rPr>
                <w:rStyle w:val="CommentReference"/>
              </w:rPr>
              <w:commentReference w:id="453"/>
            </w:r>
            <w:commentRangeEnd w:id="454"/>
            <w:r w:rsidR="007660D2">
              <w:rPr>
                <w:rStyle w:val="CommentReference"/>
              </w:rPr>
              <w:commentReference w:id="454"/>
            </w:r>
          </w:p>
        </w:tc>
      </w:tr>
      <w:tr w:rsidR="00DC3850" w:rsidRPr="00DC3850" w14:paraId="3FA89A56" w14:textId="77777777" w:rsidTr="00DC3850">
        <w:trPr>
          <w:trHeight w:val="300"/>
        </w:trPr>
        <w:tc>
          <w:tcPr>
            <w:tcW w:w="1760" w:type="dxa"/>
            <w:tcBorders>
              <w:top w:val="nil"/>
              <w:left w:val="nil"/>
              <w:bottom w:val="nil"/>
              <w:right w:val="nil"/>
            </w:tcBorders>
            <w:shd w:val="clear" w:color="auto" w:fill="auto"/>
            <w:noWrap/>
            <w:vAlign w:val="bottom"/>
            <w:hideMark/>
          </w:tcPr>
          <w:p w14:paraId="4C973E04"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p>
        </w:tc>
        <w:tc>
          <w:tcPr>
            <w:tcW w:w="500" w:type="dxa"/>
            <w:tcBorders>
              <w:top w:val="nil"/>
              <w:left w:val="nil"/>
              <w:bottom w:val="nil"/>
              <w:right w:val="nil"/>
            </w:tcBorders>
            <w:shd w:val="clear" w:color="auto" w:fill="auto"/>
            <w:noWrap/>
            <w:vAlign w:val="bottom"/>
            <w:hideMark/>
          </w:tcPr>
          <w:p w14:paraId="6132FBB0" w14:textId="77777777" w:rsidR="00DC3850" w:rsidRPr="00DC3850" w:rsidRDefault="00DC3850" w:rsidP="00DC3850">
            <w:pPr>
              <w:spacing w:after="0" w:line="240" w:lineRule="auto"/>
              <w:jc w:val="center"/>
              <w:rPr>
                <w:rFonts w:ascii="Times New Roman" w:eastAsia="Times New Roman" w:hAnsi="Times New Roman"/>
                <w:sz w:val="20"/>
                <w:szCs w:val="20"/>
                <w:lang w:eastAsia="en-GB"/>
              </w:rPr>
            </w:pPr>
          </w:p>
        </w:tc>
        <w:tc>
          <w:tcPr>
            <w:tcW w:w="1400" w:type="dxa"/>
            <w:tcBorders>
              <w:top w:val="nil"/>
              <w:left w:val="nil"/>
              <w:bottom w:val="nil"/>
              <w:right w:val="nil"/>
            </w:tcBorders>
            <w:shd w:val="clear" w:color="auto" w:fill="auto"/>
            <w:noWrap/>
            <w:vAlign w:val="bottom"/>
            <w:hideMark/>
          </w:tcPr>
          <w:p w14:paraId="7BEE7FC7"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Bayes</w:t>
            </w:r>
          </w:p>
        </w:tc>
        <w:tc>
          <w:tcPr>
            <w:tcW w:w="480" w:type="dxa"/>
            <w:tcBorders>
              <w:top w:val="nil"/>
              <w:left w:val="nil"/>
              <w:bottom w:val="nil"/>
              <w:right w:val="nil"/>
            </w:tcBorders>
            <w:shd w:val="clear" w:color="auto" w:fill="auto"/>
            <w:noWrap/>
            <w:vAlign w:val="bottom"/>
            <w:hideMark/>
          </w:tcPr>
          <w:p w14:paraId="07A8E444"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ONS</w:t>
            </w:r>
          </w:p>
        </w:tc>
        <w:tc>
          <w:tcPr>
            <w:tcW w:w="1400" w:type="dxa"/>
            <w:tcBorders>
              <w:top w:val="nil"/>
              <w:left w:val="nil"/>
              <w:bottom w:val="nil"/>
              <w:right w:val="nil"/>
            </w:tcBorders>
            <w:shd w:val="clear" w:color="auto" w:fill="auto"/>
            <w:noWrap/>
            <w:vAlign w:val="bottom"/>
            <w:hideMark/>
          </w:tcPr>
          <w:p w14:paraId="7549B8A0"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Bayes</w:t>
            </w:r>
          </w:p>
        </w:tc>
        <w:tc>
          <w:tcPr>
            <w:tcW w:w="480" w:type="dxa"/>
            <w:tcBorders>
              <w:top w:val="nil"/>
              <w:left w:val="nil"/>
              <w:bottom w:val="nil"/>
              <w:right w:val="nil"/>
            </w:tcBorders>
            <w:shd w:val="clear" w:color="auto" w:fill="auto"/>
            <w:noWrap/>
            <w:vAlign w:val="bottom"/>
            <w:hideMark/>
          </w:tcPr>
          <w:p w14:paraId="283CCD9C" w14:textId="77777777"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ONS</w:t>
            </w:r>
          </w:p>
        </w:tc>
      </w:tr>
      <w:tr w:rsidR="00DC3850" w:rsidRPr="00DC3850" w14:paraId="5A195E10" w14:textId="77777777" w:rsidTr="00DC3850">
        <w:trPr>
          <w:trHeight w:val="300"/>
        </w:trPr>
        <w:tc>
          <w:tcPr>
            <w:tcW w:w="1760" w:type="dxa"/>
            <w:tcBorders>
              <w:top w:val="nil"/>
              <w:left w:val="nil"/>
              <w:bottom w:val="nil"/>
              <w:right w:val="nil"/>
            </w:tcBorders>
            <w:shd w:val="clear" w:color="auto" w:fill="auto"/>
            <w:noWrap/>
            <w:vAlign w:val="bottom"/>
            <w:hideMark/>
          </w:tcPr>
          <w:p w14:paraId="4235A5B7"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1F233A7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14:paraId="2586D10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0.192</w:t>
            </w:r>
          </w:p>
        </w:tc>
        <w:tc>
          <w:tcPr>
            <w:tcW w:w="480" w:type="dxa"/>
            <w:tcBorders>
              <w:top w:val="nil"/>
              <w:left w:val="nil"/>
              <w:bottom w:val="nil"/>
              <w:right w:val="nil"/>
            </w:tcBorders>
            <w:shd w:val="clear" w:color="auto" w:fill="auto"/>
            <w:noWrap/>
            <w:vAlign w:val="bottom"/>
            <w:hideMark/>
          </w:tcPr>
          <w:p w14:paraId="400DE5A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703088B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0.276</w:t>
            </w:r>
          </w:p>
        </w:tc>
        <w:tc>
          <w:tcPr>
            <w:tcW w:w="480" w:type="dxa"/>
            <w:tcBorders>
              <w:top w:val="nil"/>
              <w:left w:val="nil"/>
              <w:bottom w:val="nil"/>
              <w:right w:val="nil"/>
            </w:tcBorders>
            <w:shd w:val="clear" w:color="auto" w:fill="auto"/>
            <w:noWrap/>
            <w:vAlign w:val="bottom"/>
            <w:hideMark/>
          </w:tcPr>
          <w:p w14:paraId="10F9CC25"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7A258673" w14:textId="77777777" w:rsidTr="00DC3850">
        <w:trPr>
          <w:trHeight w:val="300"/>
        </w:trPr>
        <w:tc>
          <w:tcPr>
            <w:tcW w:w="1760" w:type="dxa"/>
            <w:tcBorders>
              <w:top w:val="nil"/>
              <w:left w:val="nil"/>
              <w:bottom w:val="nil"/>
              <w:right w:val="nil"/>
            </w:tcBorders>
            <w:shd w:val="clear" w:color="auto" w:fill="auto"/>
            <w:noWrap/>
            <w:vAlign w:val="bottom"/>
            <w:hideMark/>
          </w:tcPr>
          <w:p w14:paraId="1A3A759D"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4FBECDC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14:paraId="65E9C2B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0.161</w:t>
            </w:r>
          </w:p>
        </w:tc>
        <w:tc>
          <w:tcPr>
            <w:tcW w:w="480" w:type="dxa"/>
            <w:tcBorders>
              <w:top w:val="nil"/>
              <w:left w:val="nil"/>
              <w:bottom w:val="nil"/>
              <w:right w:val="nil"/>
            </w:tcBorders>
            <w:shd w:val="clear" w:color="auto" w:fill="auto"/>
            <w:noWrap/>
            <w:vAlign w:val="bottom"/>
            <w:hideMark/>
          </w:tcPr>
          <w:p w14:paraId="53DF6B0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0.152</w:t>
            </w:r>
          </w:p>
        </w:tc>
        <w:tc>
          <w:tcPr>
            <w:tcW w:w="1400" w:type="dxa"/>
            <w:tcBorders>
              <w:top w:val="nil"/>
              <w:left w:val="nil"/>
              <w:bottom w:val="nil"/>
              <w:right w:val="nil"/>
            </w:tcBorders>
            <w:shd w:val="clear" w:color="auto" w:fill="auto"/>
            <w:noWrap/>
            <w:vAlign w:val="bottom"/>
            <w:hideMark/>
          </w:tcPr>
          <w:p w14:paraId="3D1AAEA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0.276</w:t>
            </w:r>
          </w:p>
        </w:tc>
        <w:tc>
          <w:tcPr>
            <w:tcW w:w="480" w:type="dxa"/>
            <w:tcBorders>
              <w:top w:val="nil"/>
              <w:left w:val="nil"/>
              <w:bottom w:val="nil"/>
              <w:right w:val="nil"/>
            </w:tcBorders>
            <w:shd w:val="clear" w:color="auto" w:fill="auto"/>
            <w:noWrap/>
            <w:vAlign w:val="bottom"/>
            <w:hideMark/>
          </w:tcPr>
          <w:p w14:paraId="43AA5FA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0.166</w:t>
            </w:r>
          </w:p>
        </w:tc>
      </w:tr>
      <w:tr w:rsidR="00DC3850" w:rsidRPr="00DC3850" w14:paraId="7BCB9C75" w14:textId="77777777" w:rsidTr="00DC3850">
        <w:trPr>
          <w:trHeight w:val="300"/>
        </w:trPr>
        <w:tc>
          <w:tcPr>
            <w:tcW w:w="1760" w:type="dxa"/>
            <w:tcBorders>
              <w:top w:val="nil"/>
              <w:left w:val="nil"/>
              <w:bottom w:val="nil"/>
              <w:right w:val="nil"/>
            </w:tcBorders>
            <w:shd w:val="clear" w:color="auto" w:fill="auto"/>
            <w:noWrap/>
            <w:vAlign w:val="bottom"/>
            <w:hideMark/>
          </w:tcPr>
          <w:p w14:paraId="0CA3EDB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07E3CD7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14:paraId="494E205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0.134</w:t>
            </w:r>
          </w:p>
        </w:tc>
        <w:tc>
          <w:tcPr>
            <w:tcW w:w="480" w:type="dxa"/>
            <w:tcBorders>
              <w:top w:val="nil"/>
              <w:left w:val="nil"/>
              <w:bottom w:val="nil"/>
              <w:right w:val="nil"/>
            </w:tcBorders>
            <w:shd w:val="clear" w:color="auto" w:fill="auto"/>
            <w:noWrap/>
            <w:vAlign w:val="bottom"/>
            <w:hideMark/>
          </w:tcPr>
          <w:p w14:paraId="553BF988"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78E0B24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0.199</w:t>
            </w:r>
          </w:p>
        </w:tc>
        <w:tc>
          <w:tcPr>
            <w:tcW w:w="480" w:type="dxa"/>
            <w:tcBorders>
              <w:top w:val="nil"/>
              <w:left w:val="nil"/>
              <w:bottom w:val="nil"/>
              <w:right w:val="nil"/>
            </w:tcBorders>
            <w:shd w:val="clear" w:color="auto" w:fill="auto"/>
            <w:noWrap/>
            <w:vAlign w:val="bottom"/>
            <w:hideMark/>
          </w:tcPr>
          <w:p w14:paraId="5F23CF11"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78AD0932" w14:textId="77777777" w:rsidTr="00DC3850">
        <w:trPr>
          <w:trHeight w:val="300"/>
        </w:trPr>
        <w:tc>
          <w:tcPr>
            <w:tcW w:w="1760" w:type="dxa"/>
            <w:tcBorders>
              <w:top w:val="nil"/>
              <w:left w:val="nil"/>
              <w:bottom w:val="nil"/>
              <w:right w:val="nil"/>
            </w:tcBorders>
            <w:shd w:val="clear" w:color="auto" w:fill="auto"/>
            <w:noWrap/>
            <w:vAlign w:val="bottom"/>
            <w:hideMark/>
          </w:tcPr>
          <w:p w14:paraId="4D3E3A2D"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674AABF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14:paraId="36B4C20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0.163</w:t>
            </w:r>
          </w:p>
        </w:tc>
        <w:tc>
          <w:tcPr>
            <w:tcW w:w="480" w:type="dxa"/>
            <w:tcBorders>
              <w:top w:val="nil"/>
              <w:left w:val="nil"/>
              <w:bottom w:val="nil"/>
              <w:right w:val="nil"/>
            </w:tcBorders>
            <w:shd w:val="clear" w:color="auto" w:fill="auto"/>
            <w:noWrap/>
            <w:vAlign w:val="bottom"/>
            <w:hideMark/>
          </w:tcPr>
          <w:p w14:paraId="4F8389F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0.136</w:t>
            </w:r>
          </w:p>
        </w:tc>
        <w:tc>
          <w:tcPr>
            <w:tcW w:w="1400" w:type="dxa"/>
            <w:tcBorders>
              <w:top w:val="nil"/>
              <w:left w:val="nil"/>
              <w:bottom w:val="nil"/>
              <w:right w:val="nil"/>
            </w:tcBorders>
            <w:shd w:val="clear" w:color="auto" w:fill="auto"/>
            <w:noWrap/>
            <w:vAlign w:val="bottom"/>
            <w:hideMark/>
          </w:tcPr>
          <w:p w14:paraId="044F936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0.218</w:t>
            </w:r>
          </w:p>
        </w:tc>
        <w:tc>
          <w:tcPr>
            <w:tcW w:w="480" w:type="dxa"/>
            <w:tcBorders>
              <w:top w:val="nil"/>
              <w:left w:val="nil"/>
              <w:bottom w:val="nil"/>
              <w:right w:val="nil"/>
            </w:tcBorders>
            <w:shd w:val="clear" w:color="auto" w:fill="auto"/>
            <w:noWrap/>
            <w:vAlign w:val="bottom"/>
            <w:hideMark/>
          </w:tcPr>
          <w:p w14:paraId="7BD6C0B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14:paraId="681E8CAB" w14:textId="77777777" w:rsidTr="00DC3850">
        <w:trPr>
          <w:trHeight w:val="300"/>
        </w:trPr>
        <w:tc>
          <w:tcPr>
            <w:tcW w:w="1760" w:type="dxa"/>
            <w:tcBorders>
              <w:top w:val="nil"/>
              <w:left w:val="nil"/>
              <w:bottom w:val="nil"/>
              <w:right w:val="nil"/>
            </w:tcBorders>
            <w:shd w:val="clear" w:color="auto" w:fill="auto"/>
            <w:noWrap/>
            <w:vAlign w:val="bottom"/>
            <w:hideMark/>
          </w:tcPr>
          <w:p w14:paraId="2146AAC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2F12E95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14:paraId="038D8B6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0.075</w:t>
            </w:r>
          </w:p>
        </w:tc>
        <w:tc>
          <w:tcPr>
            <w:tcW w:w="480" w:type="dxa"/>
            <w:tcBorders>
              <w:top w:val="nil"/>
              <w:left w:val="nil"/>
              <w:bottom w:val="nil"/>
              <w:right w:val="nil"/>
            </w:tcBorders>
            <w:shd w:val="clear" w:color="auto" w:fill="auto"/>
            <w:noWrap/>
            <w:vAlign w:val="bottom"/>
            <w:hideMark/>
          </w:tcPr>
          <w:p w14:paraId="682A23D1"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33ACFF9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c>
          <w:tcPr>
            <w:tcW w:w="480" w:type="dxa"/>
            <w:tcBorders>
              <w:top w:val="nil"/>
              <w:left w:val="nil"/>
              <w:bottom w:val="nil"/>
              <w:right w:val="nil"/>
            </w:tcBorders>
            <w:shd w:val="clear" w:color="auto" w:fill="auto"/>
            <w:noWrap/>
            <w:vAlign w:val="bottom"/>
            <w:hideMark/>
          </w:tcPr>
          <w:p w14:paraId="0ED6F916"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64BAAB81" w14:textId="77777777" w:rsidTr="00DC3850">
        <w:trPr>
          <w:trHeight w:val="300"/>
        </w:trPr>
        <w:tc>
          <w:tcPr>
            <w:tcW w:w="1760" w:type="dxa"/>
            <w:tcBorders>
              <w:top w:val="nil"/>
              <w:left w:val="nil"/>
              <w:bottom w:val="nil"/>
              <w:right w:val="nil"/>
            </w:tcBorders>
            <w:shd w:val="clear" w:color="auto" w:fill="auto"/>
            <w:noWrap/>
            <w:vAlign w:val="bottom"/>
            <w:hideMark/>
          </w:tcPr>
          <w:p w14:paraId="7707677E"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721A31C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14:paraId="71F4736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0.088</w:t>
            </w:r>
          </w:p>
        </w:tc>
        <w:tc>
          <w:tcPr>
            <w:tcW w:w="480" w:type="dxa"/>
            <w:tcBorders>
              <w:top w:val="nil"/>
              <w:left w:val="nil"/>
              <w:bottom w:val="nil"/>
              <w:right w:val="nil"/>
            </w:tcBorders>
            <w:shd w:val="clear" w:color="auto" w:fill="auto"/>
            <w:noWrap/>
            <w:vAlign w:val="bottom"/>
            <w:hideMark/>
          </w:tcPr>
          <w:p w14:paraId="49FD68E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0.120</w:t>
            </w:r>
          </w:p>
        </w:tc>
        <w:tc>
          <w:tcPr>
            <w:tcW w:w="1400" w:type="dxa"/>
            <w:tcBorders>
              <w:top w:val="nil"/>
              <w:left w:val="nil"/>
              <w:bottom w:val="nil"/>
              <w:right w:val="nil"/>
            </w:tcBorders>
            <w:shd w:val="clear" w:color="auto" w:fill="auto"/>
            <w:noWrap/>
            <w:vAlign w:val="bottom"/>
            <w:hideMark/>
          </w:tcPr>
          <w:p w14:paraId="19AF32D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0.138</w:t>
            </w:r>
          </w:p>
        </w:tc>
        <w:tc>
          <w:tcPr>
            <w:tcW w:w="480" w:type="dxa"/>
            <w:tcBorders>
              <w:top w:val="nil"/>
              <w:left w:val="nil"/>
              <w:bottom w:val="nil"/>
              <w:right w:val="nil"/>
            </w:tcBorders>
            <w:shd w:val="clear" w:color="auto" w:fill="auto"/>
            <w:noWrap/>
            <w:vAlign w:val="bottom"/>
            <w:hideMark/>
          </w:tcPr>
          <w:p w14:paraId="713DA39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0.144</w:t>
            </w:r>
          </w:p>
        </w:tc>
      </w:tr>
      <w:tr w:rsidR="00DC3850" w:rsidRPr="00DC3850" w14:paraId="4F3C7CCA" w14:textId="77777777" w:rsidTr="00DC3850">
        <w:trPr>
          <w:trHeight w:val="300"/>
        </w:trPr>
        <w:tc>
          <w:tcPr>
            <w:tcW w:w="1760" w:type="dxa"/>
            <w:tcBorders>
              <w:top w:val="nil"/>
              <w:left w:val="nil"/>
              <w:bottom w:val="nil"/>
              <w:right w:val="nil"/>
            </w:tcBorders>
            <w:shd w:val="clear" w:color="auto" w:fill="auto"/>
            <w:noWrap/>
            <w:vAlign w:val="bottom"/>
            <w:hideMark/>
          </w:tcPr>
          <w:p w14:paraId="68525C3C"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3AA96AF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14:paraId="1079B1FE"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0.092</w:t>
            </w:r>
          </w:p>
        </w:tc>
        <w:tc>
          <w:tcPr>
            <w:tcW w:w="480" w:type="dxa"/>
            <w:tcBorders>
              <w:top w:val="nil"/>
              <w:left w:val="nil"/>
              <w:bottom w:val="nil"/>
              <w:right w:val="nil"/>
            </w:tcBorders>
            <w:shd w:val="clear" w:color="auto" w:fill="auto"/>
            <w:noWrap/>
            <w:vAlign w:val="bottom"/>
            <w:hideMark/>
          </w:tcPr>
          <w:p w14:paraId="27AE277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5F2C603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0.130</w:t>
            </w:r>
          </w:p>
        </w:tc>
        <w:tc>
          <w:tcPr>
            <w:tcW w:w="480" w:type="dxa"/>
            <w:tcBorders>
              <w:top w:val="nil"/>
              <w:left w:val="nil"/>
              <w:bottom w:val="nil"/>
              <w:right w:val="nil"/>
            </w:tcBorders>
            <w:shd w:val="clear" w:color="auto" w:fill="auto"/>
            <w:noWrap/>
            <w:vAlign w:val="bottom"/>
            <w:hideMark/>
          </w:tcPr>
          <w:p w14:paraId="4474C87F"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74B4C272" w14:textId="77777777" w:rsidTr="00DC3850">
        <w:trPr>
          <w:trHeight w:val="300"/>
        </w:trPr>
        <w:tc>
          <w:tcPr>
            <w:tcW w:w="1760" w:type="dxa"/>
            <w:tcBorders>
              <w:top w:val="nil"/>
              <w:left w:val="nil"/>
              <w:bottom w:val="nil"/>
              <w:right w:val="nil"/>
            </w:tcBorders>
            <w:shd w:val="clear" w:color="auto" w:fill="auto"/>
            <w:noWrap/>
            <w:vAlign w:val="bottom"/>
            <w:hideMark/>
          </w:tcPr>
          <w:p w14:paraId="5E8C2441"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14:paraId="4157A76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14:paraId="5ABE19C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0.075</w:t>
            </w:r>
          </w:p>
        </w:tc>
        <w:tc>
          <w:tcPr>
            <w:tcW w:w="480" w:type="dxa"/>
            <w:tcBorders>
              <w:top w:val="nil"/>
              <w:left w:val="nil"/>
              <w:bottom w:val="nil"/>
              <w:right w:val="nil"/>
            </w:tcBorders>
            <w:shd w:val="clear" w:color="auto" w:fill="auto"/>
            <w:noWrap/>
            <w:vAlign w:val="bottom"/>
            <w:hideMark/>
          </w:tcPr>
          <w:p w14:paraId="49F078D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0.102</w:t>
            </w:r>
          </w:p>
        </w:tc>
        <w:tc>
          <w:tcPr>
            <w:tcW w:w="1400" w:type="dxa"/>
            <w:tcBorders>
              <w:top w:val="nil"/>
              <w:left w:val="nil"/>
              <w:bottom w:val="nil"/>
              <w:right w:val="nil"/>
            </w:tcBorders>
            <w:shd w:val="clear" w:color="auto" w:fill="auto"/>
            <w:noWrap/>
            <w:vAlign w:val="bottom"/>
            <w:hideMark/>
          </w:tcPr>
          <w:p w14:paraId="295949E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0.108</w:t>
            </w:r>
          </w:p>
        </w:tc>
        <w:tc>
          <w:tcPr>
            <w:tcW w:w="480" w:type="dxa"/>
            <w:tcBorders>
              <w:top w:val="nil"/>
              <w:left w:val="nil"/>
              <w:bottom w:val="nil"/>
              <w:right w:val="nil"/>
            </w:tcBorders>
            <w:shd w:val="clear" w:color="auto" w:fill="auto"/>
            <w:noWrap/>
            <w:vAlign w:val="bottom"/>
            <w:hideMark/>
          </w:tcPr>
          <w:p w14:paraId="6175867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0.122</w:t>
            </w:r>
          </w:p>
        </w:tc>
      </w:tr>
      <w:tr w:rsidR="00DC3850" w:rsidRPr="00DC3850" w14:paraId="0226060C" w14:textId="77777777" w:rsidTr="00DC3850">
        <w:trPr>
          <w:trHeight w:val="300"/>
        </w:trPr>
        <w:tc>
          <w:tcPr>
            <w:tcW w:w="1760" w:type="dxa"/>
            <w:tcBorders>
              <w:top w:val="nil"/>
              <w:left w:val="nil"/>
              <w:bottom w:val="nil"/>
              <w:right w:val="nil"/>
            </w:tcBorders>
            <w:shd w:val="clear" w:color="auto" w:fill="auto"/>
            <w:noWrap/>
            <w:vAlign w:val="bottom"/>
            <w:hideMark/>
          </w:tcPr>
          <w:p w14:paraId="55947E3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3CBB902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14:paraId="0295DF2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0.195</w:t>
            </w:r>
          </w:p>
        </w:tc>
        <w:tc>
          <w:tcPr>
            <w:tcW w:w="480" w:type="dxa"/>
            <w:tcBorders>
              <w:top w:val="nil"/>
              <w:left w:val="nil"/>
              <w:bottom w:val="nil"/>
              <w:right w:val="nil"/>
            </w:tcBorders>
            <w:shd w:val="clear" w:color="auto" w:fill="auto"/>
            <w:noWrap/>
            <w:vAlign w:val="bottom"/>
            <w:hideMark/>
          </w:tcPr>
          <w:p w14:paraId="4A9F3489"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58AF434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0.280</w:t>
            </w:r>
          </w:p>
        </w:tc>
        <w:tc>
          <w:tcPr>
            <w:tcW w:w="480" w:type="dxa"/>
            <w:tcBorders>
              <w:top w:val="nil"/>
              <w:left w:val="nil"/>
              <w:bottom w:val="nil"/>
              <w:right w:val="nil"/>
            </w:tcBorders>
            <w:shd w:val="clear" w:color="auto" w:fill="auto"/>
            <w:noWrap/>
            <w:vAlign w:val="bottom"/>
            <w:hideMark/>
          </w:tcPr>
          <w:p w14:paraId="56B53E5B"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7C575053" w14:textId="77777777" w:rsidTr="00DC3850">
        <w:trPr>
          <w:trHeight w:val="300"/>
        </w:trPr>
        <w:tc>
          <w:tcPr>
            <w:tcW w:w="1760" w:type="dxa"/>
            <w:tcBorders>
              <w:top w:val="nil"/>
              <w:left w:val="nil"/>
              <w:bottom w:val="nil"/>
              <w:right w:val="nil"/>
            </w:tcBorders>
            <w:shd w:val="clear" w:color="auto" w:fill="auto"/>
            <w:noWrap/>
            <w:vAlign w:val="bottom"/>
            <w:hideMark/>
          </w:tcPr>
          <w:p w14:paraId="07C2BDCC"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54F800DE"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14:paraId="4946399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0.165</w:t>
            </w:r>
          </w:p>
        </w:tc>
        <w:tc>
          <w:tcPr>
            <w:tcW w:w="480" w:type="dxa"/>
            <w:tcBorders>
              <w:top w:val="nil"/>
              <w:left w:val="nil"/>
              <w:bottom w:val="nil"/>
              <w:right w:val="nil"/>
            </w:tcBorders>
            <w:shd w:val="clear" w:color="auto" w:fill="auto"/>
            <w:noWrap/>
            <w:vAlign w:val="bottom"/>
            <w:hideMark/>
          </w:tcPr>
          <w:p w14:paraId="261CA84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0.152</w:t>
            </w:r>
          </w:p>
        </w:tc>
        <w:tc>
          <w:tcPr>
            <w:tcW w:w="1400" w:type="dxa"/>
            <w:tcBorders>
              <w:top w:val="nil"/>
              <w:left w:val="nil"/>
              <w:bottom w:val="nil"/>
              <w:right w:val="nil"/>
            </w:tcBorders>
            <w:shd w:val="clear" w:color="auto" w:fill="auto"/>
            <w:noWrap/>
            <w:vAlign w:val="bottom"/>
            <w:hideMark/>
          </w:tcPr>
          <w:p w14:paraId="346FA14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0.280</w:t>
            </w:r>
          </w:p>
        </w:tc>
        <w:tc>
          <w:tcPr>
            <w:tcW w:w="480" w:type="dxa"/>
            <w:tcBorders>
              <w:top w:val="nil"/>
              <w:left w:val="nil"/>
              <w:bottom w:val="nil"/>
              <w:right w:val="nil"/>
            </w:tcBorders>
            <w:shd w:val="clear" w:color="auto" w:fill="auto"/>
            <w:noWrap/>
            <w:vAlign w:val="bottom"/>
            <w:hideMark/>
          </w:tcPr>
          <w:p w14:paraId="3989F3B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0.164</w:t>
            </w:r>
          </w:p>
        </w:tc>
      </w:tr>
      <w:tr w:rsidR="00DC3850" w:rsidRPr="00DC3850" w14:paraId="539BD714" w14:textId="77777777" w:rsidTr="00DC3850">
        <w:trPr>
          <w:trHeight w:val="300"/>
        </w:trPr>
        <w:tc>
          <w:tcPr>
            <w:tcW w:w="1760" w:type="dxa"/>
            <w:tcBorders>
              <w:top w:val="nil"/>
              <w:left w:val="nil"/>
              <w:bottom w:val="nil"/>
              <w:right w:val="nil"/>
            </w:tcBorders>
            <w:shd w:val="clear" w:color="auto" w:fill="auto"/>
            <w:noWrap/>
            <w:vAlign w:val="bottom"/>
            <w:hideMark/>
          </w:tcPr>
          <w:p w14:paraId="3CB17DBC"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0031594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14:paraId="003A092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0.134</w:t>
            </w:r>
          </w:p>
        </w:tc>
        <w:tc>
          <w:tcPr>
            <w:tcW w:w="480" w:type="dxa"/>
            <w:tcBorders>
              <w:top w:val="nil"/>
              <w:left w:val="nil"/>
              <w:bottom w:val="nil"/>
              <w:right w:val="nil"/>
            </w:tcBorders>
            <w:shd w:val="clear" w:color="auto" w:fill="auto"/>
            <w:noWrap/>
            <w:vAlign w:val="bottom"/>
            <w:hideMark/>
          </w:tcPr>
          <w:p w14:paraId="4D7DDE48"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70C5527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0.196</w:t>
            </w:r>
          </w:p>
        </w:tc>
        <w:tc>
          <w:tcPr>
            <w:tcW w:w="480" w:type="dxa"/>
            <w:tcBorders>
              <w:top w:val="nil"/>
              <w:left w:val="nil"/>
              <w:bottom w:val="nil"/>
              <w:right w:val="nil"/>
            </w:tcBorders>
            <w:shd w:val="clear" w:color="auto" w:fill="auto"/>
            <w:noWrap/>
            <w:vAlign w:val="bottom"/>
            <w:hideMark/>
          </w:tcPr>
          <w:p w14:paraId="5CF8E5FC"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48496D7F" w14:textId="77777777" w:rsidTr="00DC3850">
        <w:trPr>
          <w:trHeight w:val="300"/>
        </w:trPr>
        <w:tc>
          <w:tcPr>
            <w:tcW w:w="1760" w:type="dxa"/>
            <w:tcBorders>
              <w:top w:val="nil"/>
              <w:left w:val="nil"/>
              <w:bottom w:val="nil"/>
              <w:right w:val="nil"/>
            </w:tcBorders>
            <w:shd w:val="clear" w:color="auto" w:fill="auto"/>
            <w:noWrap/>
            <w:vAlign w:val="bottom"/>
            <w:hideMark/>
          </w:tcPr>
          <w:p w14:paraId="1C96EEA3"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654DAAE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14:paraId="6FA2F30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0.159</w:t>
            </w:r>
          </w:p>
        </w:tc>
        <w:tc>
          <w:tcPr>
            <w:tcW w:w="480" w:type="dxa"/>
            <w:tcBorders>
              <w:top w:val="nil"/>
              <w:left w:val="nil"/>
              <w:bottom w:val="nil"/>
              <w:right w:val="nil"/>
            </w:tcBorders>
            <w:shd w:val="clear" w:color="auto" w:fill="auto"/>
            <w:noWrap/>
            <w:vAlign w:val="bottom"/>
            <w:hideMark/>
          </w:tcPr>
          <w:p w14:paraId="5953395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0.136</w:t>
            </w:r>
          </w:p>
        </w:tc>
        <w:tc>
          <w:tcPr>
            <w:tcW w:w="1400" w:type="dxa"/>
            <w:tcBorders>
              <w:top w:val="nil"/>
              <w:left w:val="nil"/>
              <w:bottom w:val="nil"/>
              <w:right w:val="nil"/>
            </w:tcBorders>
            <w:shd w:val="clear" w:color="auto" w:fill="auto"/>
            <w:noWrap/>
            <w:vAlign w:val="bottom"/>
            <w:hideMark/>
          </w:tcPr>
          <w:p w14:paraId="68CB0BE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0.207</w:t>
            </w:r>
          </w:p>
        </w:tc>
        <w:tc>
          <w:tcPr>
            <w:tcW w:w="480" w:type="dxa"/>
            <w:tcBorders>
              <w:top w:val="nil"/>
              <w:left w:val="nil"/>
              <w:bottom w:val="nil"/>
              <w:right w:val="nil"/>
            </w:tcBorders>
            <w:shd w:val="clear" w:color="auto" w:fill="auto"/>
            <w:noWrap/>
            <w:vAlign w:val="bottom"/>
            <w:hideMark/>
          </w:tcPr>
          <w:p w14:paraId="509391B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14:paraId="4053A8E0" w14:textId="77777777" w:rsidTr="00DC3850">
        <w:trPr>
          <w:trHeight w:val="300"/>
        </w:trPr>
        <w:tc>
          <w:tcPr>
            <w:tcW w:w="1760" w:type="dxa"/>
            <w:tcBorders>
              <w:top w:val="nil"/>
              <w:left w:val="nil"/>
              <w:bottom w:val="nil"/>
              <w:right w:val="nil"/>
            </w:tcBorders>
            <w:shd w:val="clear" w:color="auto" w:fill="auto"/>
            <w:noWrap/>
            <w:vAlign w:val="bottom"/>
            <w:hideMark/>
          </w:tcPr>
          <w:p w14:paraId="43FA8970"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7D77618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14:paraId="67E5820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0.074</w:t>
            </w:r>
          </w:p>
        </w:tc>
        <w:tc>
          <w:tcPr>
            <w:tcW w:w="480" w:type="dxa"/>
            <w:tcBorders>
              <w:top w:val="nil"/>
              <w:left w:val="nil"/>
              <w:bottom w:val="nil"/>
              <w:right w:val="nil"/>
            </w:tcBorders>
            <w:shd w:val="clear" w:color="auto" w:fill="auto"/>
            <w:noWrap/>
            <w:vAlign w:val="bottom"/>
            <w:hideMark/>
          </w:tcPr>
          <w:p w14:paraId="6ABB69C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32D568C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c>
          <w:tcPr>
            <w:tcW w:w="480" w:type="dxa"/>
            <w:tcBorders>
              <w:top w:val="nil"/>
              <w:left w:val="nil"/>
              <w:bottom w:val="nil"/>
              <w:right w:val="nil"/>
            </w:tcBorders>
            <w:shd w:val="clear" w:color="auto" w:fill="auto"/>
            <w:noWrap/>
            <w:vAlign w:val="bottom"/>
            <w:hideMark/>
          </w:tcPr>
          <w:p w14:paraId="4020AB2D"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40F0503C" w14:textId="77777777" w:rsidTr="00DC3850">
        <w:trPr>
          <w:trHeight w:val="300"/>
        </w:trPr>
        <w:tc>
          <w:tcPr>
            <w:tcW w:w="1760" w:type="dxa"/>
            <w:tcBorders>
              <w:top w:val="nil"/>
              <w:left w:val="nil"/>
              <w:bottom w:val="nil"/>
              <w:right w:val="nil"/>
            </w:tcBorders>
            <w:shd w:val="clear" w:color="auto" w:fill="auto"/>
            <w:noWrap/>
            <w:vAlign w:val="bottom"/>
            <w:hideMark/>
          </w:tcPr>
          <w:p w14:paraId="648276CF"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7C14D07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14:paraId="458D78C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0.088</w:t>
            </w:r>
          </w:p>
        </w:tc>
        <w:tc>
          <w:tcPr>
            <w:tcW w:w="480" w:type="dxa"/>
            <w:tcBorders>
              <w:top w:val="nil"/>
              <w:left w:val="nil"/>
              <w:bottom w:val="nil"/>
              <w:right w:val="nil"/>
            </w:tcBorders>
            <w:shd w:val="clear" w:color="auto" w:fill="auto"/>
            <w:noWrap/>
            <w:vAlign w:val="bottom"/>
            <w:hideMark/>
          </w:tcPr>
          <w:p w14:paraId="5F607D7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0.120</w:t>
            </w:r>
          </w:p>
        </w:tc>
        <w:tc>
          <w:tcPr>
            <w:tcW w:w="1400" w:type="dxa"/>
            <w:tcBorders>
              <w:top w:val="nil"/>
              <w:left w:val="nil"/>
              <w:bottom w:val="nil"/>
              <w:right w:val="nil"/>
            </w:tcBorders>
            <w:shd w:val="clear" w:color="auto" w:fill="auto"/>
            <w:noWrap/>
            <w:vAlign w:val="bottom"/>
            <w:hideMark/>
          </w:tcPr>
          <w:p w14:paraId="13BAC13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0.140</w:t>
            </w:r>
          </w:p>
        </w:tc>
        <w:tc>
          <w:tcPr>
            <w:tcW w:w="480" w:type="dxa"/>
            <w:tcBorders>
              <w:top w:val="nil"/>
              <w:left w:val="nil"/>
              <w:bottom w:val="nil"/>
              <w:right w:val="nil"/>
            </w:tcBorders>
            <w:shd w:val="clear" w:color="auto" w:fill="auto"/>
            <w:noWrap/>
            <w:vAlign w:val="bottom"/>
            <w:hideMark/>
          </w:tcPr>
          <w:p w14:paraId="7E91F85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0.142</w:t>
            </w:r>
          </w:p>
        </w:tc>
      </w:tr>
      <w:tr w:rsidR="00DC3850" w:rsidRPr="00DC3850" w14:paraId="018C02C8" w14:textId="77777777" w:rsidTr="00DC3850">
        <w:trPr>
          <w:trHeight w:val="300"/>
        </w:trPr>
        <w:tc>
          <w:tcPr>
            <w:tcW w:w="1760" w:type="dxa"/>
            <w:tcBorders>
              <w:top w:val="nil"/>
              <w:left w:val="nil"/>
              <w:bottom w:val="nil"/>
              <w:right w:val="nil"/>
            </w:tcBorders>
            <w:shd w:val="clear" w:color="auto" w:fill="auto"/>
            <w:noWrap/>
            <w:vAlign w:val="bottom"/>
            <w:hideMark/>
          </w:tcPr>
          <w:p w14:paraId="5E42DDBE"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4641BAF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14:paraId="62AE294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0.091</w:t>
            </w:r>
          </w:p>
        </w:tc>
        <w:tc>
          <w:tcPr>
            <w:tcW w:w="480" w:type="dxa"/>
            <w:tcBorders>
              <w:top w:val="nil"/>
              <w:left w:val="nil"/>
              <w:bottom w:val="nil"/>
              <w:right w:val="nil"/>
            </w:tcBorders>
            <w:shd w:val="clear" w:color="auto" w:fill="auto"/>
            <w:noWrap/>
            <w:vAlign w:val="bottom"/>
            <w:hideMark/>
          </w:tcPr>
          <w:p w14:paraId="4E72BF05"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2316F31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0.129</w:t>
            </w:r>
          </w:p>
        </w:tc>
        <w:tc>
          <w:tcPr>
            <w:tcW w:w="480" w:type="dxa"/>
            <w:tcBorders>
              <w:top w:val="nil"/>
              <w:left w:val="nil"/>
              <w:bottom w:val="nil"/>
              <w:right w:val="nil"/>
            </w:tcBorders>
            <w:shd w:val="clear" w:color="auto" w:fill="auto"/>
            <w:noWrap/>
            <w:vAlign w:val="bottom"/>
            <w:hideMark/>
          </w:tcPr>
          <w:p w14:paraId="42779B42"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4D0F9C0C" w14:textId="77777777" w:rsidTr="00DC3850">
        <w:trPr>
          <w:trHeight w:val="300"/>
        </w:trPr>
        <w:tc>
          <w:tcPr>
            <w:tcW w:w="1760" w:type="dxa"/>
            <w:tcBorders>
              <w:top w:val="nil"/>
              <w:left w:val="nil"/>
              <w:bottom w:val="nil"/>
              <w:right w:val="nil"/>
            </w:tcBorders>
            <w:shd w:val="clear" w:color="auto" w:fill="auto"/>
            <w:noWrap/>
            <w:vAlign w:val="bottom"/>
            <w:hideMark/>
          </w:tcPr>
          <w:p w14:paraId="735350ED"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14:paraId="5E547C9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14:paraId="6A3DD42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0.076</w:t>
            </w:r>
          </w:p>
        </w:tc>
        <w:tc>
          <w:tcPr>
            <w:tcW w:w="480" w:type="dxa"/>
            <w:tcBorders>
              <w:top w:val="nil"/>
              <w:left w:val="nil"/>
              <w:bottom w:val="nil"/>
              <w:right w:val="nil"/>
            </w:tcBorders>
            <w:shd w:val="clear" w:color="auto" w:fill="auto"/>
            <w:noWrap/>
            <w:vAlign w:val="bottom"/>
            <w:hideMark/>
          </w:tcPr>
          <w:p w14:paraId="60FFACD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0.100</w:t>
            </w:r>
          </w:p>
        </w:tc>
        <w:tc>
          <w:tcPr>
            <w:tcW w:w="1400" w:type="dxa"/>
            <w:tcBorders>
              <w:top w:val="nil"/>
              <w:left w:val="nil"/>
              <w:bottom w:val="nil"/>
              <w:right w:val="nil"/>
            </w:tcBorders>
            <w:shd w:val="clear" w:color="auto" w:fill="auto"/>
            <w:noWrap/>
            <w:vAlign w:val="bottom"/>
            <w:hideMark/>
          </w:tcPr>
          <w:p w14:paraId="4B96661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0.109</w:t>
            </w:r>
          </w:p>
        </w:tc>
        <w:tc>
          <w:tcPr>
            <w:tcW w:w="480" w:type="dxa"/>
            <w:tcBorders>
              <w:top w:val="nil"/>
              <w:left w:val="nil"/>
              <w:bottom w:val="nil"/>
              <w:right w:val="nil"/>
            </w:tcBorders>
            <w:shd w:val="clear" w:color="auto" w:fill="auto"/>
            <w:noWrap/>
            <w:vAlign w:val="bottom"/>
            <w:hideMark/>
          </w:tcPr>
          <w:p w14:paraId="63D7136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0.120</w:t>
            </w:r>
          </w:p>
        </w:tc>
      </w:tr>
      <w:tr w:rsidR="00DC3850" w:rsidRPr="00DC3850" w14:paraId="6DAB3E4A" w14:textId="77777777" w:rsidTr="00DC3850">
        <w:trPr>
          <w:trHeight w:val="300"/>
        </w:trPr>
        <w:tc>
          <w:tcPr>
            <w:tcW w:w="1760" w:type="dxa"/>
            <w:tcBorders>
              <w:top w:val="nil"/>
              <w:left w:val="nil"/>
              <w:bottom w:val="nil"/>
              <w:right w:val="nil"/>
            </w:tcBorders>
            <w:shd w:val="clear" w:color="auto" w:fill="auto"/>
            <w:noWrap/>
            <w:vAlign w:val="bottom"/>
            <w:hideMark/>
          </w:tcPr>
          <w:p w14:paraId="6AE26574"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0A5AFEF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14:paraId="5FF40BE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0.185</w:t>
            </w:r>
          </w:p>
        </w:tc>
        <w:tc>
          <w:tcPr>
            <w:tcW w:w="480" w:type="dxa"/>
            <w:tcBorders>
              <w:top w:val="nil"/>
              <w:left w:val="nil"/>
              <w:bottom w:val="nil"/>
              <w:right w:val="nil"/>
            </w:tcBorders>
            <w:shd w:val="clear" w:color="auto" w:fill="auto"/>
            <w:noWrap/>
            <w:vAlign w:val="bottom"/>
            <w:hideMark/>
          </w:tcPr>
          <w:p w14:paraId="3079129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2FCA8F0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14:paraId="08DEFD62"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10FFD316" w14:textId="77777777" w:rsidTr="00DC3850">
        <w:trPr>
          <w:trHeight w:val="300"/>
        </w:trPr>
        <w:tc>
          <w:tcPr>
            <w:tcW w:w="1760" w:type="dxa"/>
            <w:tcBorders>
              <w:top w:val="nil"/>
              <w:left w:val="nil"/>
              <w:bottom w:val="nil"/>
              <w:right w:val="nil"/>
            </w:tcBorders>
            <w:shd w:val="clear" w:color="auto" w:fill="auto"/>
            <w:noWrap/>
            <w:vAlign w:val="bottom"/>
            <w:hideMark/>
          </w:tcPr>
          <w:p w14:paraId="5D8184B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4CCDF0D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14:paraId="139D726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0.094</w:t>
            </w:r>
          </w:p>
        </w:tc>
        <w:tc>
          <w:tcPr>
            <w:tcW w:w="480" w:type="dxa"/>
            <w:tcBorders>
              <w:top w:val="nil"/>
              <w:left w:val="nil"/>
              <w:bottom w:val="nil"/>
              <w:right w:val="nil"/>
            </w:tcBorders>
            <w:shd w:val="clear" w:color="auto" w:fill="auto"/>
            <w:noWrap/>
            <w:vAlign w:val="bottom"/>
            <w:hideMark/>
          </w:tcPr>
          <w:p w14:paraId="1A3B7EE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0.156</w:t>
            </w:r>
          </w:p>
        </w:tc>
        <w:tc>
          <w:tcPr>
            <w:tcW w:w="1400" w:type="dxa"/>
            <w:tcBorders>
              <w:top w:val="nil"/>
              <w:left w:val="nil"/>
              <w:bottom w:val="nil"/>
              <w:right w:val="nil"/>
            </w:tcBorders>
            <w:shd w:val="clear" w:color="auto" w:fill="auto"/>
            <w:noWrap/>
            <w:vAlign w:val="bottom"/>
            <w:hideMark/>
          </w:tcPr>
          <w:p w14:paraId="77809D2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14:paraId="1C19488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0.172</w:t>
            </w:r>
          </w:p>
        </w:tc>
      </w:tr>
      <w:tr w:rsidR="00DC3850" w:rsidRPr="00DC3850" w14:paraId="608F8C69" w14:textId="77777777" w:rsidTr="00DC3850">
        <w:trPr>
          <w:trHeight w:val="300"/>
        </w:trPr>
        <w:tc>
          <w:tcPr>
            <w:tcW w:w="1760" w:type="dxa"/>
            <w:tcBorders>
              <w:top w:val="nil"/>
              <w:left w:val="nil"/>
              <w:bottom w:val="nil"/>
              <w:right w:val="nil"/>
            </w:tcBorders>
            <w:shd w:val="clear" w:color="auto" w:fill="auto"/>
            <w:noWrap/>
            <w:vAlign w:val="bottom"/>
            <w:hideMark/>
          </w:tcPr>
          <w:p w14:paraId="4151B262"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763526B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14:paraId="701A9DB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0.144</w:t>
            </w:r>
          </w:p>
        </w:tc>
        <w:tc>
          <w:tcPr>
            <w:tcW w:w="480" w:type="dxa"/>
            <w:tcBorders>
              <w:top w:val="nil"/>
              <w:left w:val="nil"/>
              <w:bottom w:val="nil"/>
              <w:right w:val="nil"/>
            </w:tcBorders>
            <w:shd w:val="clear" w:color="auto" w:fill="auto"/>
            <w:noWrap/>
            <w:vAlign w:val="bottom"/>
            <w:hideMark/>
          </w:tcPr>
          <w:p w14:paraId="48210C2F"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36DD426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14:paraId="6149A017"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41591804" w14:textId="77777777" w:rsidTr="00DC3850">
        <w:trPr>
          <w:trHeight w:val="300"/>
        </w:trPr>
        <w:tc>
          <w:tcPr>
            <w:tcW w:w="1760" w:type="dxa"/>
            <w:tcBorders>
              <w:top w:val="nil"/>
              <w:left w:val="nil"/>
              <w:bottom w:val="nil"/>
              <w:right w:val="nil"/>
            </w:tcBorders>
            <w:shd w:val="clear" w:color="auto" w:fill="auto"/>
            <w:noWrap/>
            <w:vAlign w:val="bottom"/>
            <w:hideMark/>
          </w:tcPr>
          <w:p w14:paraId="7E0A9439"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76E5471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14:paraId="54E61FD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0.183</w:t>
            </w:r>
          </w:p>
        </w:tc>
        <w:tc>
          <w:tcPr>
            <w:tcW w:w="480" w:type="dxa"/>
            <w:tcBorders>
              <w:top w:val="nil"/>
              <w:left w:val="nil"/>
              <w:bottom w:val="nil"/>
              <w:right w:val="nil"/>
            </w:tcBorders>
            <w:shd w:val="clear" w:color="auto" w:fill="auto"/>
            <w:noWrap/>
            <w:vAlign w:val="bottom"/>
            <w:hideMark/>
          </w:tcPr>
          <w:p w14:paraId="1B60622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0.134</w:t>
            </w:r>
          </w:p>
        </w:tc>
        <w:tc>
          <w:tcPr>
            <w:tcW w:w="1400" w:type="dxa"/>
            <w:tcBorders>
              <w:top w:val="nil"/>
              <w:left w:val="nil"/>
              <w:bottom w:val="nil"/>
              <w:right w:val="nil"/>
            </w:tcBorders>
            <w:shd w:val="clear" w:color="auto" w:fill="auto"/>
            <w:noWrap/>
            <w:vAlign w:val="bottom"/>
            <w:hideMark/>
          </w:tcPr>
          <w:p w14:paraId="5BA182D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14:paraId="5E24B5A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0.166</w:t>
            </w:r>
          </w:p>
        </w:tc>
      </w:tr>
      <w:tr w:rsidR="00DC3850" w:rsidRPr="00DC3850" w14:paraId="68C5092D" w14:textId="77777777" w:rsidTr="00DC3850">
        <w:trPr>
          <w:trHeight w:val="300"/>
        </w:trPr>
        <w:tc>
          <w:tcPr>
            <w:tcW w:w="1760" w:type="dxa"/>
            <w:tcBorders>
              <w:top w:val="nil"/>
              <w:left w:val="nil"/>
              <w:bottom w:val="nil"/>
              <w:right w:val="nil"/>
            </w:tcBorders>
            <w:shd w:val="clear" w:color="auto" w:fill="auto"/>
            <w:noWrap/>
            <w:vAlign w:val="bottom"/>
            <w:hideMark/>
          </w:tcPr>
          <w:p w14:paraId="11FB1737"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68B6509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14:paraId="353E0F1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0.085</w:t>
            </w:r>
          </w:p>
        </w:tc>
        <w:tc>
          <w:tcPr>
            <w:tcW w:w="480" w:type="dxa"/>
            <w:tcBorders>
              <w:top w:val="nil"/>
              <w:left w:val="nil"/>
              <w:bottom w:val="nil"/>
              <w:right w:val="nil"/>
            </w:tcBorders>
            <w:shd w:val="clear" w:color="auto" w:fill="auto"/>
            <w:noWrap/>
            <w:vAlign w:val="bottom"/>
            <w:hideMark/>
          </w:tcPr>
          <w:p w14:paraId="28D4B5B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034C5D0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0.147</w:t>
            </w:r>
          </w:p>
        </w:tc>
        <w:tc>
          <w:tcPr>
            <w:tcW w:w="480" w:type="dxa"/>
            <w:tcBorders>
              <w:top w:val="nil"/>
              <w:left w:val="nil"/>
              <w:bottom w:val="nil"/>
              <w:right w:val="nil"/>
            </w:tcBorders>
            <w:shd w:val="clear" w:color="auto" w:fill="auto"/>
            <w:noWrap/>
            <w:vAlign w:val="bottom"/>
            <w:hideMark/>
          </w:tcPr>
          <w:p w14:paraId="239A128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56B8C700" w14:textId="77777777" w:rsidTr="00DC3850">
        <w:trPr>
          <w:trHeight w:val="300"/>
        </w:trPr>
        <w:tc>
          <w:tcPr>
            <w:tcW w:w="1760" w:type="dxa"/>
            <w:tcBorders>
              <w:top w:val="nil"/>
              <w:left w:val="nil"/>
              <w:bottom w:val="nil"/>
              <w:right w:val="nil"/>
            </w:tcBorders>
            <w:shd w:val="clear" w:color="auto" w:fill="auto"/>
            <w:noWrap/>
            <w:vAlign w:val="bottom"/>
            <w:hideMark/>
          </w:tcPr>
          <w:p w14:paraId="69FDEF2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4DCD2D1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14:paraId="5346ED5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0.077</w:t>
            </w:r>
          </w:p>
        </w:tc>
        <w:tc>
          <w:tcPr>
            <w:tcW w:w="480" w:type="dxa"/>
            <w:tcBorders>
              <w:top w:val="nil"/>
              <w:left w:val="nil"/>
              <w:bottom w:val="nil"/>
              <w:right w:val="nil"/>
            </w:tcBorders>
            <w:shd w:val="clear" w:color="auto" w:fill="auto"/>
            <w:noWrap/>
            <w:vAlign w:val="bottom"/>
            <w:hideMark/>
          </w:tcPr>
          <w:p w14:paraId="630B3E3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0.126</w:t>
            </w:r>
          </w:p>
        </w:tc>
        <w:tc>
          <w:tcPr>
            <w:tcW w:w="1400" w:type="dxa"/>
            <w:tcBorders>
              <w:top w:val="nil"/>
              <w:left w:val="nil"/>
              <w:bottom w:val="nil"/>
              <w:right w:val="nil"/>
            </w:tcBorders>
            <w:shd w:val="clear" w:color="auto" w:fill="auto"/>
            <w:noWrap/>
            <w:vAlign w:val="bottom"/>
            <w:hideMark/>
          </w:tcPr>
          <w:p w14:paraId="415E1B7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0.124</w:t>
            </w:r>
          </w:p>
        </w:tc>
        <w:tc>
          <w:tcPr>
            <w:tcW w:w="480" w:type="dxa"/>
            <w:tcBorders>
              <w:top w:val="nil"/>
              <w:left w:val="nil"/>
              <w:bottom w:val="nil"/>
              <w:right w:val="nil"/>
            </w:tcBorders>
            <w:shd w:val="clear" w:color="auto" w:fill="auto"/>
            <w:noWrap/>
            <w:vAlign w:val="bottom"/>
            <w:hideMark/>
          </w:tcPr>
          <w:p w14:paraId="524FB3F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14:paraId="749A48FF" w14:textId="77777777" w:rsidTr="00DC3850">
        <w:trPr>
          <w:trHeight w:val="300"/>
        </w:trPr>
        <w:tc>
          <w:tcPr>
            <w:tcW w:w="1760" w:type="dxa"/>
            <w:tcBorders>
              <w:top w:val="nil"/>
              <w:left w:val="nil"/>
              <w:bottom w:val="nil"/>
              <w:right w:val="nil"/>
            </w:tcBorders>
            <w:shd w:val="clear" w:color="auto" w:fill="auto"/>
            <w:noWrap/>
            <w:vAlign w:val="bottom"/>
            <w:hideMark/>
          </w:tcPr>
          <w:p w14:paraId="09B73FE4"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lastRenderedPageBreak/>
              <w:t>Scotland</w:t>
            </w:r>
          </w:p>
        </w:tc>
        <w:tc>
          <w:tcPr>
            <w:tcW w:w="500" w:type="dxa"/>
            <w:tcBorders>
              <w:top w:val="nil"/>
              <w:left w:val="nil"/>
              <w:bottom w:val="nil"/>
              <w:right w:val="nil"/>
            </w:tcBorders>
            <w:shd w:val="clear" w:color="auto" w:fill="auto"/>
            <w:noWrap/>
            <w:vAlign w:val="bottom"/>
            <w:hideMark/>
          </w:tcPr>
          <w:p w14:paraId="561ACF1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14:paraId="5D87873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0.079</w:t>
            </w:r>
          </w:p>
        </w:tc>
        <w:tc>
          <w:tcPr>
            <w:tcW w:w="480" w:type="dxa"/>
            <w:tcBorders>
              <w:top w:val="nil"/>
              <w:left w:val="nil"/>
              <w:bottom w:val="nil"/>
              <w:right w:val="nil"/>
            </w:tcBorders>
            <w:shd w:val="clear" w:color="auto" w:fill="auto"/>
            <w:noWrap/>
            <w:vAlign w:val="bottom"/>
            <w:hideMark/>
          </w:tcPr>
          <w:p w14:paraId="335B0500"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45DB976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c>
          <w:tcPr>
            <w:tcW w:w="480" w:type="dxa"/>
            <w:tcBorders>
              <w:top w:val="nil"/>
              <w:left w:val="nil"/>
              <w:bottom w:val="nil"/>
              <w:right w:val="nil"/>
            </w:tcBorders>
            <w:shd w:val="clear" w:color="auto" w:fill="auto"/>
            <w:noWrap/>
            <w:vAlign w:val="bottom"/>
            <w:hideMark/>
          </w:tcPr>
          <w:p w14:paraId="144D4D47"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10598B2D" w14:textId="77777777" w:rsidTr="00DC3850">
        <w:trPr>
          <w:trHeight w:val="300"/>
        </w:trPr>
        <w:tc>
          <w:tcPr>
            <w:tcW w:w="1760" w:type="dxa"/>
            <w:tcBorders>
              <w:top w:val="nil"/>
              <w:left w:val="nil"/>
              <w:bottom w:val="nil"/>
              <w:right w:val="nil"/>
            </w:tcBorders>
            <w:shd w:val="clear" w:color="auto" w:fill="auto"/>
            <w:noWrap/>
            <w:vAlign w:val="bottom"/>
            <w:hideMark/>
          </w:tcPr>
          <w:p w14:paraId="5DEF6548"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14:paraId="440D64B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14:paraId="50DE312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0.050</w:t>
            </w:r>
          </w:p>
        </w:tc>
        <w:tc>
          <w:tcPr>
            <w:tcW w:w="480" w:type="dxa"/>
            <w:tcBorders>
              <w:top w:val="nil"/>
              <w:left w:val="nil"/>
              <w:bottom w:val="nil"/>
              <w:right w:val="nil"/>
            </w:tcBorders>
            <w:shd w:val="clear" w:color="auto" w:fill="auto"/>
            <w:noWrap/>
            <w:vAlign w:val="bottom"/>
            <w:hideMark/>
          </w:tcPr>
          <w:p w14:paraId="7710692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0.112</w:t>
            </w:r>
          </w:p>
        </w:tc>
        <w:tc>
          <w:tcPr>
            <w:tcW w:w="1400" w:type="dxa"/>
            <w:tcBorders>
              <w:top w:val="nil"/>
              <w:left w:val="nil"/>
              <w:bottom w:val="nil"/>
              <w:right w:val="nil"/>
            </w:tcBorders>
            <w:shd w:val="clear" w:color="auto" w:fill="auto"/>
            <w:noWrap/>
            <w:vAlign w:val="bottom"/>
            <w:hideMark/>
          </w:tcPr>
          <w:p w14:paraId="4B9DE72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0.104</w:t>
            </w:r>
          </w:p>
        </w:tc>
        <w:tc>
          <w:tcPr>
            <w:tcW w:w="480" w:type="dxa"/>
            <w:tcBorders>
              <w:top w:val="nil"/>
              <w:left w:val="nil"/>
              <w:bottom w:val="nil"/>
              <w:right w:val="nil"/>
            </w:tcBorders>
            <w:shd w:val="clear" w:color="auto" w:fill="auto"/>
            <w:noWrap/>
            <w:vAlign w:val="bottom"/>
            <w:hideMark/>
          </w:tcPr>
          <w:p w14:paraId="03B9F78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r>
      <w:tr w:rsidR="00DC3850" w:rsidRPr="00DC3850" w14:paraId="1DE4286D" w14:textId="77777777" w:rsidTr="00DC3850">
        <w:trPr>
          <w:trHeight w:val="300"/>
        </w:trPr>
        <w:tc>
          <w:tcPr>
            <w:tcW w:w="1760" w:type="dxa"/>
            <w:tcBorders>
              <w:top w:val="nil"/>
              <w:left w:val="nil"/>
              <w:bottom w:val="nil"/>
              <w:right w:val="nil"/>
            </w:tcBorders>
            <w:shd w:val="clear" w:color="auto" w:fill="auto"/>
            <w:noWrap/>
            <w:vAlign w:val="bottom"/>
            <w:hideMark/>
          </w:tcPr>
          <w:p w14:paraId="563CF95D"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7C37519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14:paraId="7141911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0.159</w:t>
            </w:r>
          </w:p>
        </w:tc>
        <w:tc>
          <w:tcPr>
            <w:tcW w:w="480" w:type="dxa"/>
            <w:tcBorders>
              <w:top w:val="nil"/>
              <w:left w:val="nil"/>
              <w:bottom w:val="nil"/>
              <w:right w:val="nil"/>
            </w:tcBorders>
            <w:shd w:val="clear" w:color="auto" w:fill="auto"/>
            <w:noWrap/>
            <w:vAlign w:val="bottom"/>
            <w:hideMark/>
          </w:tcPr>
          <w:p w14:paraId="7B677EE9"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4C7C97F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0.210</w:t>
            </w:r>
          </w:p>
        </w:tc>
        <w:tc>
          <w:tcPr>
            <w:tcW w:w="480" w:type="dxa"/>
            <w:tcBorders>
              <w:top w:val="nil"/>
              <w:left w:val="nil"/>
              <w:bottom w:val="nil"/>
              <w:right w:val="nil"/>
            </w:tcBorders>
            <w:shd w:val="clear" w:color="auto" w:fill="auto"/>
            <w:noWrap/>
            <w:vAlign w:val="bottom"/>
            <w:hideMark/>
          </w:tcPr>
          <w:p w14:paraId="62DEF183"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34643E98" w14:textId="77777777" w:rsidTr="00DC3850">
        <w:trPr>
          <w:trHeight w:val="300"/>
        </w:trPr>
        <w:tc>
          <w:tcPr>
            <w:tcW w:w="1760" w:type="dxa"/>
            <w:tcBorders>
              <w:top w:val="nil"/>
              <w:left w:val="nil"/>
              <w:bottom w:val="nil"/>
              <w:right w:val="nil"/>
            </w:tcBorders>
            <w:shd w:val="clear" w:color="auto" w:fill="auto"/>
            <w:noWrap/>
            <w:vAlign w:val="bottom"/>
            <w:hideMark/>
          </w:tcPr>
          <w:p w14:paraId="54EF9E69"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079D008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14:paraId="2D2B1C5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0.119</w:t>
            </w:r>
          </w:p>
        </w:tc>
        <w:tc>
          <w:tcPr>
            <w:tcW w:w="480" w:type="dxa"/>
            <w:tcBorders>
              <w:top w:val="nil"/>
              <w:left w:val="nil"/>
              <w:bottom w:val="nil"/>
              <w:right w:val="nil"/>
            </w:tcBorders>
            <w:shd w:val="clear" w:color="auto" w:fill="auto"/>
            <w:noWrap/>
            <w:vAlign w:val="bottom"/>
            <w:hideMark/>
          </w:tcPr>
          <w:p w14:paraId="69EAAD1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c>
          <w:tcPr>
            <w:tcW w:w="1400" w:type="dxa"/>
            <w:tcBorders>
              <w:top w:val="nil"/>
              <w:left w:val="nil"/>
              <w:bottom w:val="nil"/>
              <w:right w:val="nil"/>
            </w:tcBorders>
            <w:shd w:val="clear" w:color="auto" w:fill="auto"/>
            <w:noWrap/>
            <w:vAlign w:val="bottom"/>
            <w:hideMark/>
          </w:tcPr>
          <w:p w14:paraId="6AFE23E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0.174</w:t>
            </w:r>
          </w:p>
        </w:tc>
        <w:tc>
          <w:tcPr>
            <w:tcW w:w="480" w:type="dxa"/>
            <w:tcBorders>
              <w:top w:val="nil"/>
              <w:left w:val="nil"/>
              <w:bottom w:val="nil"/>
              <w:right w:val="nil"/>
            </w:tcBorders>
            <w:shd w:val="clear" w:color="auto" w:fill="auto"/>
            <w:noWrap/>
            <w:vAlign w:val="bottom"/>
            <w:hideMark/>
          </w:tcPr>
          <w:p w14:paraId="32B3BCF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0.170</w:t>
            </w:r>
          </w:p>
        </w:tc>
      </w:tr>
      <w:tr w:rsidR="00DC3850" w:rsidRPr="00DC3850" w14:paraId="090A5589" w14:textId="77777777" w:rsidTr="00DC3850">
        <w:trPr>
          <w:trHeight w:val="300"/>
        </w:trPr>
        <w:tc>
          <w:tcPr>
            <w:tcW w:w="1760" w:type="dxa"/>
            <w:tcBorders>
              <w:top w:val="nil"/>
              <w:left w:val="nil"/>
              <w:bottom w:val="nil"/>
              <w:right w:val="nil"/>
            </w:tcBorders>
            <w:shd w:val="clear" w:color="auto" w:fill="auto"/>
            <w:noWrap/>
            <w:vAlign w:val="bottom"/>
            <w:hideMark/>
          </w:tcPr>
          <w:p w14:paraId="04C22D48"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284FD16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14:paraId="19209F9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0.094</w:t>
            </w:r>
          </w:p>
        </w:tc>
        <w:tc>
          <w:tcPr>
            <w:tcW w:w="480" w:type="dxa"/>
            <w:tcBorders>
              <w:top w:val="nil"/>
              <w:left w:val="nil"/>
              <w:bottom w:val="nil"/>
              <w:right w:val="nil"/>
            </w:tcBorders>
            <w:shd w:val="clear" w:color="auto" w:fill="auto"/>
            <w:noWrap/>
            <w:vAlign w:val="bottom"/>
            <w:hideMark/>
          </w:tcPr>
          <w:p w14:paraId="1396B7B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18130E9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0.092</w:t>
            </w:r>
          </w:p>
        </w:tc>
        <w:tc>
          <w:tcPr>
            <w:tcW w:w="480" w:type="dxa"/>
            <w:tcBorders>
              <w:top w:val="nil"/>
              <w:left w:val="nil"/>
              <w:bottom w:val="nil"/>
              <w:right w:val="nil"/>
            </w:tcBorders>
            <w:shd w:val="clear" w:color="auto" w:fill="auto"/>
            <w:noWrap/>
            <w:vAlign w:val="bottom"/>
            <w:hideMark/>
          </w:tcPr>
          <w:p w14:paraId="2E22D321"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178B969B" w14:textId="77777777" w:rsidTr="00DC3850">
        <w:trPr>
          <w:trHeight w:val="300"/>
        </w:trPr>
        <w:tc>
          <w:tcPr>
            <w:tcW w:w="1760" w:type="dxa"/>
            <w:tcBorders>
              <w:top w:val="nil"/>
              <w:left w:val="nil"/>
              <w:bottom w:val="nil"/>
              <w:right w:val="nil"/>
            </w:tcBorders>
            <w:shd w:val="clear" w:color="auto" w:fill="auto"/>
            <w:noWrap/>
            <w:vAlign w:val="bottom"/>
            <w:hideMark/>
          </w:tcPr>
          <w:p w14:paraId="6C801340"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086F7E1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14:paraId="38449A9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0.159</w:t>
            </w:r>
          </w:p>
        </w:tc>
        <w:tc>
          <w:tcPr>
            <w:tcW w:w="480" w:type="dxa"/>
            <w:tcBorders>
              <w:top w:val="nil"/>
              <w:left w:val="nil"/>
              <w:bottom w:val="nil"/>
              <w:right w:val="nil"/>
            </w:tcBorders>
            <w:shd w:val="clear" w:color="auto" w:fill="auto"/>
            <w:noWrap/>
            <w:vAlign w:val="bottom"/>
            <w:hideMark/>
          </w:tcPr>
          <w:p w14:paraId="3AEC283E"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0.136</w:t>
            </w:r>
          </w:p>
        </w:tc>
        <w:tc>
          <w:tcPr>
            <w:tcW w:w="1400" w:type="dxa"/>
            <w:tcBorders>
              <w:top w:val="nil"/>
              <w:left w:val="nil"/>
              <w:bottom w:val="nil"/>
              <w:right w:val="nil"/>
            </w:tcBorders>
            <w:shd w:val="clear" w:color="auto" w:fill="auto"/>
            <w:noWrap/>
            <w:vAlign w:val="bottom"/>
            <w:hideMark/>
          </w:tcPr>
          <w:p w14:paraId="10D096A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0.228</w:t>
            </w:r>
          </w:p>
        </w:tc>
        <w:tc>
          <w:tcPr>
            <w:tcW w:w="480" w:type="dxa"/>
            <w:tcBorders>
              <w:top w:val="nil"/>
              <w:left w:val="nil"/>
              <w:bottom w:val="nil"/>
              <w:right w:val="nil"/>
            </w:tcBorders>
            <w:shd w:val="clear" w:color="auto" w:fill="auto"/>
            <w:noWrap/>
            <w:vAlign w:val="bottom"/>
            <w:hideMark/>
          </w:tcPr>
          <w:p w14:paraId="2D2FA2F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0.156</w:t>
            </w:r>
          </w:p>
        </w:tc>
      </w:tr>
      <w:tr w:rsidR="00DC3850" w:rsidRPr="00DC3850" w14:paraId="7C617E1B" w14:textId="77777777" w:rsidTr="00DC3850">
        <w:trPr>
          <w:trHeight w:val="300"/>
        </w:trPr>
        <w:tc>
          <w:tcPr>
            <w:tcW w:w="1760" w:type="dxa"/>
            <w:tcBorders>
              <w:top w:val="nil"/>
              <w:left w:val="nil"/>
              <w:bottom w:val="nil"/>
              <w:right w:val="nil"/>
            </w:tcBorders>
            <w:shd w:val="clear" w:color="auto" w:fill="auto"/>
            <w:noWrap/>
            <w:vAlign w:val="bottom"/>
            <w:hideMark/>
          </w:tcPr>
          <w:p w14:paraId="611D669D"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3FF6789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14:paraId="6D7E083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0.037</w:t>
            </w:r>
          </w:p>
        </w:tc>
        <w:tc>
          <w:tcPr>
            <w:tcW w:w="480" w:type="dxa"/>
            <w:tcBorders>
              <w:top w:val="nil"/>
              <w:left w:val="nil"/>
              <w:bottom w:val="nil"/>
              <w:right w:val="nil"/>
            </w:tcBorders>
            <w:shd w:val="clear" w:color="auto" w:fill="auto"/>
            <w:noWrap/>
            <w:vAlign w:val="bottom"/>
            <w:hideMark/>
          </w:tcPr>
          <w:p w14:paraId="170EC08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2BFD206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0.077</w:t>
            </w:r>
          </w:p>
        </w:tc>
        <w:tc>
          <w:tcPr>
            <w:tcW w:w="480" w:type="dxa"/>
            <w:tcBorders>
              <w:top w:val="nil"/>
              <w:left w:val="nil"/>
              <w:bottom w:val="nil"/>
              <w:right w:val="nil"/>
            </w:tcBorders>
            <w:shd w:val="clear" w:color="auto" w:fill="auto"/>
            <w:noWrap/>
            <w:vAlign w:val="bottom"/>
            <w:hideMark/>
          </w:tcPr>
          <w:p w14:paraId="28D1316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19A3963E" w14:textId="77777777" w:rsidTr="00DC3850">
        <w:trPr>
          <w:trHeight w:val="300"/>
        </w:trPr>
        <w:tc>
          <w:tcPr>
            <w:tcW w:w="1760" w:type="dxa"/>
            <w:tcBorders>
              <w:top w:val="nil"/>
              <w:left w:val="nil"/>
              <w:bottom w:val="nil"/>
              <w:right w:val="nil"/>
            </w:tcBorders>
            <w:shd w:val="clear" w:color="auto" w:fill="auto"/>
            <w:noWrap/>
            <w:vAlign w:val="bottom"/>
            <w:hideMark/>
          </w:tcPr>
          <w:p w14:paraId="432FC067"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19F50D2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14:paraId="690673E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0.095</w:t>
            </w:r>
          </w:p>
        </w:tc>
        <w:tc>
          <w:tcPr>
            <w:tcW w:w="480" w:type="dxa"/>
            <w:tcBorders>
              <w:top w:val="nil"/>
              <w:left w:val="nil"/>
              <w:bottom w:val="nil"/>
              <w:right w:val="nil"/>
            </w:tcBorders>
            <w:shd w:val="clear" w:color="auto" w:fill="auto"/>
            <w:noWrap/>
            <w:vAlign w:val="bottom"/>
            <w:hideMark/>
          </w:tcPr>
          <w:p w14:paraId="379A0E0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0.122</w:t>
            </w:r>
          </w:p>
        </w:tc>
        <w:tc>
          <w:tcPr>
            <w:tcW w:w="1400" w:type="dxa"/>
            <w:tcBorders>
              <w:top w:val="nil"/>
              <w:left w:val="nil"/>
              <w:bottom w:val="nil"/>
              <w:right w:val="nil"/>
            </w:tcBorders>
            <w:shd w:val="clear" w:color="auto" w:fill="auto"/>
            <w:noWrap/>
            <w:vAlign w:val="bottom"/>
            <w:hideMark/>
          </w:tcPr>
          <w:p w14:paraId="2C18446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0.059</w:t>
            </w:r>
          </w:p>
        </w:tc>
        <w:tc>
          <w:tcPr>
            <w:tcW w:w="480" w:type="dxa"/>
            <w:tcBorders>
              <w:top w:val="nil"/>
              <w:left w:val="nil"/>
              <w:bottom w:val="nil"/>
              <w:right w:val="nil"/>
            </w:tcBorders>
            <w:shd w:val="clear" w:color="auto" w:fill="auto"/>
            <w:noWrap/>
            <w:vAlign w:val="bottom"/>
            <w:hideMark/>
          </w:tcPr>
          <w:p w14:paraId="3A062AC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0.154</w:t>
            </w:r>
          </w:p>
        </w:tc>
      </w:tr>
      <w:tr w:rsidR="00DC3850" w:rsidRPr="00DC3850" w14:paraId="1F0BDD66" w14:textId="77777777" w:rsidTr="00DC3850">
        <w:trPr>
          <w:trHeight w:val="300"/>
        </w:trPr>
        <w:tc>
          <w:tcPr>
            <w:tcW w:w="1760" w:type="dxa"/>
            <w:tcBorders>
              <w:top w:val="nil"/>
              <w:left w:val="nil"/>
              <w:bottom w:val="nil"/>
              <w:right w:val="nil"/>
            </w:tcBorders>
            <w:shd w:val="clear" w:color="auto" w:fill="auto"/>
            <w:noWrap/>
            <w:vAlign w:val="bottom"/>
            <w:hideMark/>
          </w:tcPr>
          <w:p w14:paraId="33C797B9"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0B146DD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14:paraId="29C5F46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0.078</w:t>
            </w:r>
          </w:p>
        </w:tc>
        <w:tc>
          <w:tcPr>
            <w:tcW w:w="480" w:type="dxa"/>
            <w:tcBorders>
              <w:top w:val="nil"/>
              <w:left w:val="nil"/>
              <w:bottom w:val="nil"/>
              <w:right w:val="nil"/>
            </w:tcBorders>
            <w:shd w:val="clear" w:color="auto" w:fill="auto"/>
            <w:noWrap/>
            <w:vAlign w:val="bottom"/>
            <w:hideMark/>
          </w:tcPr>
          <w:p w14:paraId="2A3E92A0"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3D8BD13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0.082</w:t>
            </w:r>
          </w:p>
        </w:tc>
        <w:tc>
          <w:tcPr>
            <w:tcW w:w="480" w:type="dxa"/>
            <w:tcBorders>
              <w:top w:val="nil"/>
              <w:left w:val="nil"/>
              <w:bottom w:val="nil"/>
              <w:right w:val="nil"/>
            </w:tcBorders>
            <w:shd w:val="clear" w:color="auto" w:fill="auto"/>
            <w:noWrap/>
            <w:vAlign w:val="bottom"/>
            <w:hideMark/>
          </w:tcPr>
          <w:p w14:paraId="37E67463"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791B9575" w14:textId="77777777" w:rsidTr="00DC3850">
        <w:trPr>
          <w:trHeight w:val="300"/>
        </w:trPr>
        <w:tc>
          <w:tcPr>
            <w:tcW w:w="1760" w:type="dxa"/>
            <w:tcBorders>
              <w:top w:val="nil"/>
              <w:left w:val="nil"/>
              <w:bottom w:val="nil"/>
              <w:right w:val="nil"/>
            </w:tcBorders>
            <w:shd w:val="clear" w:color="auto" w:fill="auto"/>
            <w:noWrap/>
            <w:vAlign w:val="bottom"/>
            <w:hideMark/>
          </w:tcPr>
          <w:p w14:paraId="253946F5"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14:paraId="2163E1A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14:paraId="0FD3689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0.043</w:t>
            </w:r>
          </w:p>
        </w:tc>
        <w:tc>
          <w:tcPr>
            <w:tcW w:w="480" w:type="dxa"/>
            <w:tcBorders>
              <w:top w:val="nil"/>
              <w:left w:val="nil"/>
              <w:bottom w:val="nil"/>
              <w:right w:val="nil"/>
            </w:tcBorders>
            <w:shd w:val="clear" w:color="auto" w:fill="auto"/>
            <w:noWrap/>
            <w:vAlign w:val="bottom"/>
            <w:hideMark/>
          </w:tcPr>
          <w:p w14:paraId="3C5FCB1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0.108</w:t>
            </w:r>
          </w:p>
        </w:tc>
        <w:tc>
          <w:tcPr>
            <w:tcW w:w="1400" w:type="dxa"/>
            <w:tcBorders>
              <w:top w:val="nil"/>
              <w:left w:val="nil"/>
              <w:bottom w:val="nil"/>
              <w:right w:val="nil"/>
            </w:tcBorders>
            <w:shd w:val="clear" w:color="auto" w:fill="auto"/>
            <w:noWrap/>
            <w:vAlign w:val="bottom"/>
            <w:hideMark/>
          </w:tcPr>
          <w:p w14:paraId="41FFC6BD"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0.044</w:t>
            </w:r>
          </w:p>
        </w:tc>
        <w:tc>
          <w:tcPr>
            <w:tcW w:w="480" w:type="dxa"/>
            <w:tcBorders>
              <w:top w:val="nil"/>
              <w:left w:val="nil"/>
              <w:bottom w:val="nil"/>
              <w:right w:val="nil"/>
            </w:tcBorders>
            <w:shd w:val="clear" w:color="auto" w:fill="auto"/>
            <w:noWrap/>
            <w:vAlign w:val="bottom"/>
            <w:hideMark/>
          </w:tcPr>
          <w:p w14:paraId="0C782B2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r>
      <w:tr w:rsidR="00DC3850" w:rsidRPr="00DC3850" w14:paraId="29AB62D7" w14:textId="77777777" w:rsidTr="00DC3850">
        <w:trPr>
          <w:trHeight w:val="300"/>
        </w:trPr>
        <w:tc>
          <w:tcPr>
            <w:tcW w:w="1760" w:type="dxa"/>
            <w:tcBorders>
              <w:top w:val="nil"/>
              <w:left w:val="nil"/>
              <w:bottom w:val="nil"/>
              <w:right w:val="nil"/>
            </w:tcBorders>
            <w:shd w:val="clear" w:color="auto" w:fill="auto"/>
            <w:noWrap/>
            <w:vAlign w:val="bottom"/>
            <w:hideMark/>
          </w:tcPr>
          <w:p w14:paraId="3241AF1A"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1CE74D3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14:paraId="708914F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0.192</w:t>
            </w:r>
          </w:p>
        </w:tc>
        <w:tc>
          <w:tcPr>
            <w:tcW w:w="480" w:type="dxa"/>
            <w:tcBorders>
              <w:top w:val="nil"/>
              <w:left w:val="nil"/>
              <w:bottom w:val="nil"/>
              <w:right w:val="nil"/>
            </w:tcBorders>
            <w:shd w:val="clear" w:color="auto" w:fill="auto"/>
            <w:noWrap/>
            <w:vAlign w:val="bottom"/>
            <w:hideMark/>
          </w:tcPr>
          <w:p w14:paraId="55F6ECA0"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7CE0914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14:paraId="4E338613"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2A90A8D7" w14:textId="77777777" w:rsidTr="00DC3850">
        <w:trPr>
          <w:trHeight w:val="300"/>
        </w:trPr>
        <w:tc>
          <w:tcPr>
            <w:tcW w:w="1760" w:type="dxa"/>
            <w:tcBorders>
              <w:top w:val="nil"/>
              <w:left w:val="nil"/>
              <w:bottom w:val="nil"/>
              <w:right w:val="nil"/>
            </w:tcBorders>
            <w:shd w:val="clear" w:color="auto" w:fill="auto"/>
            <w:noWrap/>
            <w:vAlign w:val="bottom"/>
            <w:hideMark/>
          </w:tcPr>
          <w:p w14:paraId="2EFBA713"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07455CF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14:paraId="0B0D54FE"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0.192</w:t>
            </w:r>
          </w:p>
        </w:tc>
        <w:tc>
          <w:tcPr>
            <w:tcW w:w="480" w:type="dxa"/>
            <w:tcBorders>
              <w:top w:val="nil"/>
              <w:left w:val="nil"/>
              <w:bottom w:val="nil"/>
              <w:right w:val="nil"/>
            </w:tcBorders>
            <w:shd w:val="clear" w:color="auto" w:fill="auto"/>
            <w:noWrap/>
            <w:vAlign w:val="bottom"/>
            <w:hideMark/>
          </w:tcPr>
          <w:p w14:paraId="19824A2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0.150</w:t>
            </w:r>
          </w:p>
        </w:tc>
        <w:tc>
          <w:tcPr>
            <w:tcW w:w="1400" w:type="dxa"/>
            <w:tcBorders>
              <w:top w:val="nil"/>
              <w:left w:val="nil"/>
              <w:bottom w:val="nil"/>
              <w:right w:val="nil"/>
            </w:tcBorders>
            <w:shd w:val="clear" w:color="auto" w:fill="auto"/>
            <w:noWrap/>
            <w:vAlign w:val="bottom"/>
            <w:hideMark/>
          </w:tcPr>
          <w:p w14:paraId="36635E4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14:paraId="1D24DF2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0.170</w:t>
            </w:r>
          </w:p>
        </w:tc>
      </w:tr>
      <w:tr w:rsidR="00DC3850" w:rsidRPr="00DC3850" w14:paraId="3D9918C9" w14:textId="77777777" w:rsidTr="00DC3850">
        <w:trPr>
          <w:trHeight w:val="300"/>
        </w:trPr>
        <w:tc>
          <w:tcPr>
            <w:tcW w:w="1760" w:type="dxa"/>
            <w:tcBorders>
              <w:top w:val="nil"/>
              <w:left w:val="nil"/>
              <w:bottom w:val="nil"/>
              <w:right w:val="nil"/>
            </w:tcBorders>
            <w:shd w:val="clear" w:color="auto" w:fill="auto"/>
            <w:noWrap/>
            <w:vAlign w:val="bottom"/>
            <w:hideMark/>
          </w:tcPr>
          <w:p w14:paraId="0AAA0E42"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38F1BEC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14:paraId="2D300EF1"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0.170</w:t>
            </w:r>
          </w:p>
        </w:tc>
        <w:tc>
          <w:tcPr>
            <w:tcW w:w="480" w:type="dxa"/>
            <w:tcBorders>
              <w:top w:val="nil"/>
              <w:left w:val="nil"/>
              <w:bottom w:val="nil"/>
              <w:right w:val="nil"/>
            </w:tcBorders>
            <w:shd w:val="clear" w:color="auto" w:fill="auto"/>
            <w:noWrap/>
            <w:vAlign w:val="bottom"/>
            <w:hideMark/>
          </w:tcPr>
          <w:p w14:paraId="27B9EDB2"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22E09DB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14:paraId="1E0EECA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5A770D25" w14:textId="77777777" w:rsidTr="00DC3850">
        <w:trPr>
          <w:trHeight w:val="300"/>
        </w:trPr>
        <w:tc>
          <w:tcPr>
            <w:tcW w:w="1760" w:type="dxa"/>
            <w:tcBorders>
              <w:top w:val="nil"/>
              <w:left w:val="nil"/>
              <w:bottom w:val="nil"/>
              <w:right w:val="nil"/>
            </w:tcBorders>
            <w:shd w:val="clear" w:color="auto" w:fill="auto"/>
            <w:noWrap/>
            <w:vAlign w:val="bottom"/>
            <w:hideMark/>
          </w:tcPr>
          <w:p w14:paraId="35589C41"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236F3D29"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14:paraId="7D8A15AC"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0.167</w:t>
            </w:r>
          </w:p>
        </w:tc>
        <w:tc>
          <w:tcPr>
            <w:tcW w:w="480" w:type="dxa"/>
            <w:tcBorders>
              <w:top w:val="nil"/>
              <w:left w:val="nil"/>
              <w:bottom w:val="nil"/>
              <w:right w:val="nil"/>
            </w:tcBorders>
            <w:shd w:val="clear" w:color="auto" w:fill="auto"/>
            <w:noWrap/>
            <w:vAlign w:val="bottom"/>
            <w:hideMark/>
          </w:tcPr>
          <w:p w14:paraId="356E6823"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0.140</w:t>
            </w:r>
          </w:p>
        </w:tc>
        <w:tc>
          <w:tcPr>
            <w:tcW w:w="1400" w:type="dxa"/>
            <w:tcBorders>
              <w:top w:val="nil"/>
              <w:left w:val="nil"/>
              <w:bottom w:val="nil"/>
              <w:right w:val="nil"/>
            </w:tcBorders>
            <w:shd w:val="clear" w:color="auto" w:fill="auto"/>
            <w:noWrap/>
            <w:vAlign w:val="bottom"/>
            <w:hideMark/>
          </w:tcPr>
          <w:p w14:paraId="679DDBE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14:paraId="2E0A4147"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14:paraId="02E7C48A" w14:textId="77777777" w:rsidTr="00DC3850">
        <w:trPr>
          <w:trHeight w:val="300"/>
        </w:trPr>
        <w:tc>
          <w:tcPr>
            <w:tcW w:w="1760" w:type="dxa"/>
            <w:tcBorders>
              <w:top w:val="nil"/>
              <w:left w:val="nil"/>
              <w:bottom w:val="nil"/>
              <w:right w:val="nil"/>
            </w:tcBorders>
            <w:shd w:val="clear" w:color="auto" w:fill="auto"/>
            <w:noWrap/>
            <w:vAlign w:val="bottom"/>
            <w:hideMark/>
          </w:tcPr>
          <w:p w14:paraId="244021CE"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4B5D9BC0"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14:paraId="612CEC4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0.101</w:t>
            </w:r>
          </w:p>
        </w:tc>
        <w:tc>
          <w:tcPr>
            <w:tcW w:w="480" w:type="dxa"/>
            <w:tcBorders>
              <w:top w:val="nil"/>
              <w:left w:val="nil"/>
              <w:bottom w:val="nil"/>
              <w:right w:val="nil"/>
            </w:tcBorders>
            <w:shd w:val="clear" w:color="auto" w:fill="auto"/>
            <w:noWrap/>
            <w:vAlign w:val="bottom"/>
            <w:hideMark/>
          </w:tcPr>
          <w:p w14:paraId="1370CC8A"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696389D2"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0.201</w:t>
            </w:r>
          </w:p>
        </w:tc>
        <w:tc>
          <w:tcPr>
            <w:tcW w:w="480" w:type="dxa"/>
            <w:tcBorders>
              <w:top w:val="nil"/>
              <w:left w:val="nil"/>
              <w:bottom w:val="nil"/>
              <w:right w:val="nil"/>
            </w:tcBorders>
            <w:shd w:val="clear" w:color="auto" w:fill="auto"/>
            <w:noWrap/>
            <w:vAlign w:val="bottom"/>
            <w:hideMark/>
          </w:tcPr>
          <w:p w14:paraId="2AAB2644"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54D0C19F" w14:textId="77777777" w:rsidTr="00DC3850">
        <w:trPr>
          <w:trHeight w:val="300"/>
        </w:trPr>
        <w:tc>
          <w:tcPr>
            <w:tcW w:w="1760" w:type="dxa"/>
            <w:tcBorders>
              <w:top w:val="nil"/>
              <w:left w:val="nil"/>
              <w:bottom w:val="nil"/>
              <w:right w:val="nil"/>
            </w:tcBorders>
            <w:shd w:val="clear" w:color="auto" w:fill="auto"/>
            <w:noWrap/>
            <w:vAlign w:val="bottom"/>
            <w:hideMark/>
          </w:tcPr>
          <w:p w14:paraId="106BA0B3"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0C00C03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14:paraId="13DA7F2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0.094</w:t>
            </w:r>
          </w:p>
        </w:tc>
        <w:tc>
          <w:tcPr>
            <w:tcW w:w="480" w:type="dxa"/>
            <w:tcBorders>
              <w:top w:val="nil"/>
              <w:left w:val="nil"/>
              <w:bottom w:val="nil"/>
              <w:right w:val="nil"/>
            </w:tcBorders>
            <w:shd w:val="clear" w:color="auto" w:fill="auto"/>
            <w:noWrap/>
            <w:vAlign w:val="bottom"/>
            <w:hideMark/>
          </w:tcPr>
          <w:p w14:paraId="404DDDF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0.124</w:t>
            </w:r>
          </w:p>
        </w:tc>
        <w:tc>
          <w:tcPr>
            <w:tcW w:w="1400" w:type="dxa"/>
            <w:tcBorders>
              <w:top w:val="nil"/>
              <w:left w:val="nil"/>
              <w:bottom w:val="nil"/>
              <w:right w:val="nil"/>
            </w:tcBorders>
            <w:shd w:val="clear" w:color="auto" w:fill="auto"/>
            <w:noWrap/>
            <w:vAlign w:val="bottom"/>
            <w:hideMark/>
          </w:tcPr>
          <w:p w14:paraId="0648B61B"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14:paraId="2E7EE2D5"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0.142</w:t>
            </w:r>
          </w:p>
        </w:tc>
      </w:tr>
      <w:tr w:rsidR="00DC3850" w:rsidRPr="00DC3850" w14:paraId="06C7D440" w14:textId="77777777" w:rsidTr="00DC3850">
        <w:trPr>
          <w:trHeight w:val="300"/>
        </w:trPr>
        <w:tc>
          <w:tcPr>
            <w:tcW w:w="1760" w:type="dxa"/>
            <w:tcBorders>
              <w:top w:val="nil"/>
              <w:left w:val="nil"/>
              <w:bottom w:val="nil"/>
              <w:right w:val="nil"/>
            </w:tcBorders>
            <w:shd w:val="clear" w:color="auto" w:fill="auto"/>
            <w:noWrap/>
            <w:vAlign w:val="bottom"/>
            <w:hideMark/>
          </w:tcPr>
          <w:p w14:paraId="67A0CC19"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1EC2C508"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14:paraId="310D979A"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0.103</w:t>
            </w:r>
          </w:p>
        </w:tc>
        <w:tc>
          <w:tcPr>
            <w:tcW w:w="480" w:type="dxa"/>
            <w:tcBorders>
              <w:top w:val="nil"/>
              <w:left w:val="nil"/>
              <w:bottom w:val="nil"/>
              <w:right w:val="nil"/>
            </w:tcBorders>
            <w:shd w:val="clear" w:color="auto" w:fill="auto"/>
            <w:noWrap/>
            <w:vAlign w:val="bottom"/>
            <w:hideMark/>
          </w:tcPr>
          <w:p w14:paraId="717DC4A9"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14:paraId="00EE7FCF"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0.174</w:t>
            </w:r>
          </w:p>
        </w:tc>
        <w:tc>
          <w:tcPr>
            <w:tcW w:w="480" w:type="dxa"/>
            <w:tcBorders>
              <w:top w:val="nil"/>
              <w:left w:val="nil"/>
              <w:bottom w:val="nil"/>
              <w:right w:val="nil"/>
            </w:tcBorders>
            <w:shd w:val="clear" w:color="auto" w:fill="auto"/>
            <w:noWrap/>
            <w:vAlign w:val="bottom"/>
            <w:hideMark/>
          </w:tcPr>
          <w:p w14:paraId="58A9D7C7" w14:textId="77777777"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14:paraId="5F2B7842" w14:textId="77777777" w:rsidTr="00DC3850">
        <w:trPr>
          <w:trHeight w:val="300"/>
        </w:trPr>
        <w:tc>
          <w:tcPr>
            <w:tcW w:w="1760" w:type="dxa"/>
            <w:tcBorders>
              <w:top w:val="nil"/>
              <w:left w:val="nil"/>
              <w:bottom w:val="nil"/>
              <w:right w:val="nil"/>
            </w:tcBorders>
            <w:shd w:val="clear" w:color="auto" w:fill="auto"/>
            <w:noWrap/>
            <w:vAlign w:val="bottom"/>
            <w:hideMark/>
          </w:tcPr>
          <w:p w14:paraId="3B2649DB" w14:textId="77777777"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14:paraId="46EC2FA6"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14:paraId="6DECCC0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0.092</w:t>
            </w:r>
          </w:p>
        </w:tc>
        <w:tc>
          <w:tcPr>
            <w:tcW w:w="480" w:type="dxa"/>
            <w:tcBorders>
              <w:top w:val="nil"/>
              <w:left w:val="nil"/>
              <w:bottom w:val="nil"/>
              <w:right w:val="nil"/>
            </w:tcBorders>
            <w:shd w:val="clear" w:color="auto" w:fill="auto"/>
            <w:noWrap/>
            <w:vAlign w:val="bottom"/>
            <w:hideMark/>
          </w:tcPr>
          <w:p w14:paraId="305BB80E"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0.102</w:t>
            </w:r>
          </w:p>
        </w:tc>
        <w:tc>
          <w:tcPr>
            <w:tcW w:w="1400" w:type="dxa"/>
            <w:tcBorders>
              <w:top w:val="nil"/>
              <w:left w:val="nil"/>
              <w:bottom w:val="nil"/>
              <w:right w:val="nil"/>
            </w:tcBorders>
            <w:shd w:val="clear" w:color="auto" w:fill="auto"/>
            <w:noWrap/>
            <w:vAlign w:val="bottom"/>
            <w:hideMark/>
          </w:tcPr>
          <w:p w14:paraId="49B0BBA4" w14:textId="77777777"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0.211</w:t>
            </w:r>
          </w:p>
        </w:tc>
        <w:tc>
          <w:tcPr>
            <w:tcW w:w="480" w:type="dxa"/>
            <w:tcBorders>
              <w:top w:val="nil"/>
              <w:left w:val="nil"/>
              <w:bottom w:val="nil"/>
              <w:right w:val="nil"/>
            </w:tcBorders>
            <w:shd w:val="clear" w:color="auto" w:fill="auto"/>
            <w:noWrap/>
            <w:vAlign w:val="bottom"/>
            <w:hideMark/>
          </w:tcPr>
          <w:p w14:paraId="1C1B5228" w14:textId="77777777" w:rsidR="00DC3850" w:rsidRPr="00DC3850" w:rsidRDefault="00DC3850" w:rsidP="00DC3850">
            <w:pPr>
              <w:keepNext/>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0.122</w:t>
            </w:r>
          </w:p>
        </w:tc>
      </w:tr>
    </w:tbl>
    <w:p w14:paraId="21B170DE" w14:textId="03608A7E" w:rsidR="00DC3850" w:rsidDel="00AB7297" w:rsidRDefault="00DC3850" w:rsidP="00DC3850">
      <w:pPr>
        <w:pStyle w:val="Caption"/>
        <w:rPr>
          <w:del w:id="455" w:author="Jonathan Minton" w:date="2020-04-10T10:17:00Z"/>
        </w:rPr>
      </w:pPr>
      <w:bookmarkStart w:id="456" w:name="_Ref31185129"/>
      <w:commentRangeStart w:id="457"/>
      <w:del w:id="458" w:author="Jonathan Minton" w:date="2020-04-10T10:17:00Z">
        <w:r w:rsidDel="00AB7297">
          <w:delText xml:space="preserve">Table </w:delText>
        </w:r>
        <w:r w:rsidR="0019072C" w:rsidDel="00AB7297">
          <w:rPr>
            <w:i w:val="0"/>
            <w:iCs w:val="0"/>
            <w:noProof/>
          </w:rPr>
          <w:fldChar w:fldCharType="begin"/>
        </w:r>
        <w:r w:rsidR="0019072C" w:rsidDel="00AB7297">
          <w:rPr>
            <w:noProof/>
          </w:rPr>
          <w:delInstrText xml:space="preserve"> SEQ Table \* ARABIC </w:delInstrText>
        </w:r>
        <w:r w:rsidR="0019072C" w:rsidDel="00AB7297">
          <w:rPr>
            <w:i w:val="0"/>
            <w:iCs w:val="0"/>
            <w:noProof/>
          </w:rPr>
          <w:fldChar w:fldCharType="separate"/>
        </w:r>
        <w:r w:rsidR="00F93980" w:rsidDel="00AB7297">
          <w:rPr>
            <w:noProof/>
          </w:rPr>
          <w:delText>5</w:delText>
        </w:r>
        <w:r w:rsidR="0019072C" w:rsidDel="00AB7297">
          <w:rPr>
            <w:i w:val="0"/>
            <w:iCs w:val="0"/>
            <w:noProof/>
          </w:rPr>
          <w:fldChar w:fldCharType="end"/>
        </w:r>
        <w:bookmarkEnd w:id="456"/>
        <w:r w:rsidDel="00AB7297">
          <w:delText xml:space="preserve"> Average annual long term improvement (years per year) in life expectancy based on Bayes Factor and ONS Biennial projections by sex and population</w:delText>
        </w:r>
        <w:commentRangeEnd w:id="457"/>
        <w:r w:rsidR="001E2EFD" w:rsidDel="00AB7297">
          <w:rPr>
            <w:rStyle w:val="CommentReference"/>
            <w:i w:val="0"/>
            <w:iCs w:val="0"/>
            <w:color w:val="auto"/>
          </w:rPr>
          <w:commentReference w:id="457"/>
        </w:r>
      </w:del>
    </w:p>
    <w:p w14:paraId="2F43B5EA" w14:textId="6475FD7A" w:rsidR="00875D25" w:rsidRDefault="00DC3850" w:rsidP="00875D25">
      <w:pPr>
        <w:pStyle w:val="BodyText1"/>
      </w:pPr>
      <w:r>
        <w:t xml:space="preserve">For the UK as a whole, the Bayes Factor approach identified a similar average improvement as the 2012 biennial projection (0.161 years/year compared with 0.152 years/year) for females, but a much higher rate of improvement for males (0.276 years/year compared with 0.166 years/year). By 2018 the Bayes Factor approach produced more pessimistic estimates for both sexes than are implied by the 2018 ONS projection (0.075 years/year compared with 0.102 years/year for females; 0.108 years/year compared with 0.122 years/year for males), </w:t>
      </w:r>
      <w:r w:rsidR="006F0925">
        <w:t xml:space="preserve">with an apparent turning point in the Bayes Factor estimates being </w:t>
      </w:r>
      <w:r w:rsidR="00875D25">
        <w:t>2014. This is shown even more clearly in</w:t>
      </w:r>
      <w:r w:rsidR="00831006">
        <w:t xml:space="preserve"> </w:t>
      </w:r>
      <w:r w:rsidR="00831006">
        <w:fldChar w:fldCharType="begin"/>
      </w:r>
      <w:r w:rsidR="00831006">
        <w:instrText xml:space="preserve"> REF _Ref31184871 \h </w:instrText>
      </w:r>
      <w:r w:rsidR="00CA5E08">
        <w:fldChar w:fldCharType="separate"/>
      </w:r>
      <w:ins w:id="459" w:author="Jonathan Minton" w:date="2020-04-10T13:33:00Z">
        <w:r w:rsidR="00CA5E08">
          <w:t xml:space="preserve">Figure </w:t>
        </w:r>
        <w:r w:rsidR="00CA5E08">
          <w:rPr>
            <w:noProof/>
          </w:rPr>
          <w:t>1</w:t>
        </w:r>
      </w:ins>
      <w:r w:rsidR="00831006">
        <w:fldChar w:fldCharType="end"/>
      </w:r>
      <w:r w:rsidR="00831006">
        <w:fldChar w:fldCharType="begin"/>
      </w:r>
      <w:r w:rsidR="00831006">
        <w:instrText xml:space="preserve"> REF _Ref31185164 \h </w:instrText>
      </w:r>
      <w:r w:rsidR="00831006">
        <w:fldChar w:fldCharType="separate"/>
      </w:r>
      <w:r w:rsidR="00CA5E08">
        <w:t xml:space="preserve">Figure </w:t>
      </w:r>
      <w:r w:rsidR="00CA5E08">
        <w:rPr>
          <w:noProof/>
        </w:rPr>
        <w:t>3</w:t>
      </w:r>
      <w:r w:rsidR="00831006">
        <w:fldChar w:fldCharType="end"/>
      </w:r>
      <w:r w:rsidR="00831006">
        <w:t>,</w:t>
      </w:r>
      <w:r w:rsidR="00875D25">
        <w:t xml:space="preserve"> which presents the projected gains in weeks/year rather than years per year. </w:t>
      </w:r>
    </w:p>
    <w:p w14:paraId="53A68D80" w14:textId="77777777" w:rsidR="00875D25" w:rsidRDefault="00875D25" w:rsidP="00875D25">
      <w:pPr>
        <w:keepNext/>
      </w:pPr>
      <w:r>
        <w:rPr>
          <w:noProof/>
          <w:lang w:eastAsia="en-GB"/>
        </w:rPr>
        <w:lastRenderedPageBreak/>
        <w:drawing>
          <wp:inline distT="0" distB="0" distL="0" distR="0" wp14:anchorId="5AC7E48A" wp14:editId="41976ACF">
            <wp:extent cx="5267325" cy="3162300"/>
            <wp:effectExtent l="0" t="0" r="9525" b="0"/>
            <wp:docPr id="3" name="Picture 3" descr="X:\mortality_trends\repos\Bayes_Factor_Slowdown\bayes_paper\figures\ons_cf_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rtality_trends\repos\Bayes_Factor_Slowdown\bayes_paper\figures\ons_cf_baye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7325" cy="3162300"/>
                    </a:xfrm>
                    <a:prstGeom prst="rect">
                      <a:avLst/>
                    </a:prstGeom>
                    <a:noFill/>
                    <a:ln>
                      <a:noFill/>
                    </a:ln>
                  </pic:spPr>
                </pic:pic>
              </a:graphicData>
            </a:graphic>
          </wp:inline>
        </w:drawing>
      </w:r>
    </w:p>
    <w:p w14:paraId="378F49E2" w14:textId="52868064" w:rsidR="00875D25" w:rsidRDefault="00875D25" w:rsidP="00875D25">
      <w:pPr>
        <w:pStyle w:val="Caption"/>
      </w:pPr>
      <w:bookmarkStart w:id="460" w:name="_Ref31185164"/>
      <w:commentRangeStart w:id="461"/>
      <w:r>
        <w:t xml:space="preserve">Figure </w:t>
      </w:r>
      <w:r w:rsidR="003A0C6F">
        <w:rPr>
          <w:noProof/>
        </w:rPr>
        <w:fldChar w:fldCharType="begin"/>
      </w:r>
      <w:r w:rsidR="003A0C6F">
        <w:rPr>
          <w:noProof/>
        </w:rPr>
        <w:instrText xml:space="preserve"> SEQ Figure \* ARABIC </w:instrText>
      </w:r>
      <w:r w:rsidR="003A0C6F">
        <w:rPr>
          <w:noProof/>
        </w:rPr>
        <w:fldChar w:fldCharType="separate"/>
      </w:r>
      <w:r w:rsidR="00CA5E08">
        <w:rPr>
          <w:noProof/>
        </w:rPr>
        <w:t>3</w:t>
      </w:r>
      <w:r w:rsidR="003A0C6F">
        <w:rPr>
          <w:noProof/>
        </w:rPr>
        <w:fldChar w:fldCharType="end"/>
      </w:r>
      <w:bookmarkEnd w:id="460"/>
      <w:r>
        <w:t xml:space="preserve"> Comparison between implied annual gains (in weeks/year) for the UK based on Bayes Factor maximisation approach and ONS biennial projections</w:t>
      </w:r>
      <w:commentRangeEnd w:id="461"/>
      <w:r w:rsidR="00F24A7D">
        <w:rPr>
          <w:rStyle w:val="CommentReference"/>
          <w:i w:val="0"/>
          <w:iCs w:val="0"/>
          <w:color w:val="auto"/>
        </w:rPr>
        <w:commentReference w:id="461"/>
      </w:r>
    </w:p>
    <w:p w14:paraId="0F12298A" w14:textId="77777777" w:rsidR="00DC3850" w:rsidRPr="00DC3850" w:rsidRDefault="00DC3850" w:rsidP="00DC3850"/>
    <w:p w14:paraId="46D03CB8" w14:textId="77777777" w:rsidR="00CE59A4" w:rsidRDefault="00CE59A4" w:rsidP="00312ADD">
      <w:pPr>
        <w:rPr>
          <w:color w:val="808080" w:themeColor="background1" w:themeShade="80"/>
        </w:rPr>
      </w:pPr>
    </w:p>
    <w:p w14:paraId="3DB6316A" w14:textId="77777777" w:rsidR="002E36F4" w:rsidRPr="00B553D3" w:rsidRDefault="00875D25" w:rsidP="00B553D3">
      <w:pPr>
        <w:pStyle w:val="Heading1"/>
      </w:pPr>
      <w:commentRangeStart w:id="462"/>
      <w:commentRangeStart w:id="463"/>
      <w:r w:rsidRPr="00B553D3">
        <w:t>Discussion</w:t>
      </w:r>
      <w:commentRangeEnd w:id="462"/>
      <w:r w:rsidR="00D50DB3" w:rsidRPr="00B553D3">
        <w:rPr>
          <w:rStyle w:val="CommentReference"/>
          <w:sz w:val="32"/>
          <w:szCs w:val="32"/>
          <w:rPrChange w:id="464" w:author="Jonathan Minton" w:date="2020-04-10T13:16:00Z">
            <w:rPr>
              <w:rStyle w:val="CommentReference"/>
              <w:rFonts w:ascii="Arial" w:eastAsia="Calibri" w:hAnsi="Arial" w:cs="Times New Roman"/>
              <w:color w:val="auto"/>
            </w:rPr>
          </w:rPrChange>
        </w:rPr>
        <w:commentReference w:id="462"/>
      </w:r>
      <w:commentRangeEnd w:id="463"/>
      <w:r w:rsidR="007F14B0" w:rsidRPr="00B553D3">
        <w:rPr>
          <w:rStyle w:val="CommentReference"/>
          <w:sz w:val="32"/>
          <w:szCs w:val="32"/>
          <w:rPrChange w:id="465" w:author="Jonathan Minton" w:date="2020-04-10T13:16:00Z">
            <w:rPr>
              <w:rStyle w:val="CommentReference"/>
              <w:rFonts w:ascii="Arial" w:eastAsia="Calibri" w:hAnsi="Arial" w:cs="Times New Roman"/>
              <w:color w:val="auto"/>
            </w:rPr>
          </w:rPrChange>
        </w:rPr>
        <w:commentReference w:id="463"/>
      </w:r>
    </w:p>
    <w:p w14:paraId="11928FCB" w14:textId="4A438DCD" w:rsidR="006F0264" w:rsidRDefault="006F0264" w:rsidP="006F0264">
      <w:pPr>
        <w:pStyle w:val="BodyText1"/>
        <w:rPr>
          <w:ins w:id="466" w:author="Jonathan Minton" w:date="2020-04-10T09:37:00Z"/>
        </w:rPr>
      </w:pPr>
      <w:commentRangeStart w:id="467"/>
      <w:r w:rsidRPr="006F0264">
        <w:rPr>
          <w:rFonts w:eastAsia="Calibri" w:cs="Times New Roman"/>
          <w:szCs w:val="22"/>
          <w:lang w:eastAsia="en-US"/>
        </w:rPr>
        <w:t xml:space="preserve">This paper has presented average improvements in life expectancy in the UK and constituent nations by decade </w:t>
      </w:r>
      <w:proofErr w:type="gramStart"/>
      <w:r w:rsidRPr="006F0264">
        <w:rPr>
          <w:rFonts w:eastAsia="Calibri" w:cs="Times New Roman"/>
          <w:szCs w:val="22"/>
          <w:lang w:eastAsia="en-US"/>
        </w:rPr>
        <w:t xml:space="preserve">and in comparison </w:t>
      </w:r>
      <w:proofErr w:type="gramEnd"/>
      <w:r w:rsidRPr="006F0264">
        <w:rPr>
          <w:rFonts w:eastAsia="Calibri" w:cs="Times New Roman"/>
          <w:szCs w:val="22"/>
          <w:lang w:eastAsia="en-US"/>
        </w:rPr>
        <w:t xml:space="preserve">with many other nations. </w:t>
      </w:r>
      <w:commentRangeEnd w:id="467"/>
      <w:r w:rsidR="005D2087">
        <w:rPr>
          <w:rStyle w:val="CommentReference"/>
          <w:rFonts w:eastAsia="Calibri" w:cs="Times New Roman"/>
          <w:lang w:eastAsia="en-US"/>
        </w:rPr>
        <w:commentReference w:id="467"/>
      </w:r>
      <w:r w:rsidRPr="006F0264">
        <w:rPr>
          <w:rFonts w:eastAsia="Calibri" w:cs="Times New Roman"/>
          <w:szCs w:val="22"/>
          <w:lang w:eastAsia="en-US"/>
        </w:rPr>
        <w:t>This showed</w:t>
      </w:r>
      <w:ins w:id="468" w:author="Jonathan Minton" w:date="2020-04-10T11:24:00Z">
        <w:r w:rsidR="007660D2">
          <w:rPr>
            <w:rFonts w:eastAsia="Calibri" w:cs="Times New Roman"/>
            <w:szCs w:val="22"/>
            <w:lang w:eastAsia="en-US"/>
          </w:rPr>
          <w:t xml:space="preserve">, over the four decades of international and within-UK comparison, </w:t>
        </w:r>
      </w:ins>
      <w:del w:id="469" w:author="Jonathan Minton" w:date="2020-04-10T11:24:00Z">
        <w:r w:rsidRPr="006F0264" w:rsidDel="007660D2">
          <w:rPr>
            <w:rFonts w:eastAsia="Calibri" w:cs="Times New Roman"/>
            <w:szCs w:val="22"/>
            <w:lang w:eastAsia="en-US"/>
          </w:rPr>
          <w:delText xml:space="preserve"> </w:delText>
        </w:r>
        <w:commentRangeStart w:id="470"/>
        <w:commentRangeStart w:id="471"/>
        <w:r w:rsidRPr="006F0264" w:rsidDel="007660D2">
          <w:rPr>
            <w:rFonts w:eastAsia="Calibri" w:cs="Times New Roman"/>
            <w:szCs w:val="22"/>
            <w:lang w:eastAsia="en-US"/>
          </w:rPr>
          <w:delText xml:space="preserve">that </w:delText>
        </w:r>
      </w:del>
      <w:r w:rsidRPr="006F0264">
        <w:rPr>
          <w:rFonts w:eastAsia="Calibri" w:cs="Times New Roman"/>
          <w:szCs w:val="22"/>
          <w:lang w:eastAsia="en-US"/>
        </w:rPr>
        <w:t xml:space="preserve">the 1990s and 2000s </w:t>
      </w:r>
      <w:commentRangeEnd w:id="470"/>
      <w:r w:rsidR="007F14B0">
        <w:rPr>
          <w:rStyle w:val="CommentReference"/>
          <w:rFonts w:eastAsia="Calibri" w:cs="Times New Roman"/>
          <w:lang w:eastAsia="en-US"/>
        </w:rPr>
        <w:commentReference w:id="470"/>
      </w:r>
      <w:commentRangeEnd w:id="471"/>
      <w:r w:rsidR="007660D2">
        <w:rPr>
          <w:rStyle w:val="CommentReference"/>
          <w:rFonts w:eastAsia="Calibri" w:cs="Times New Roman"/>
          <w:lang w:eastAsia="en-US"/>
        </w:rPr>
        <w:commentReference w:id="471"/>
      </w:r>
      <w:r w:rsidRPr="006F0264">
        <w:rPr>
          <w:rFonts w:eastAsia="Calibri" w:cs="Times New Roman"/>
          <w:szCs w:val="22"/>
          <w:lang w:eastAsia="en-US"/>
        </w:rPr>
        <w:t xml:space="preserve">were a period of particularly rapid improvement in the UK, as they were in many other already high-income nations, and that </w:t>
      </w:r>
      <w:commentRangeStart w:id="472"/>
      <w:r w:rsidRPr="006F0264">
        <w:rPr>
          <w:rFonts w:eastAsia="Calibri" w:cs="Times New Roman"/>
          <w:szCs w:val="22"/>
          <w:lang w:eastAsia="en-US"/>
        </w:rPr>
        <w:t>a slowdown</w:t>
      </w:r>
      <w:commentRangeEnd w:id="472"/>
      <w:r w:rsidR="005D2087">
        <w:rPr>
          <w:rStyle w:val="CommentReference"/>
          <w:rFonts w:eastAsia="Calibri" w:cs="Times New Roman"/>
          <w:lang w:eastAsia="en-US"/>
        </w:rPr>
        <w:commentReference w:id="472"/>
      </w:r>
      <w:r w:rsidRPr="006F0264">
        <w:rPr>
          <w:rFonts w:eastAsia="Calibri" w:cs="Times New Roman"/>
          <w:szCs w:val="22"/>
          <w:lang w:eastAsia="en-US"/>
        </w:rPr>
        <w:t xml:space="preserve"> from the previous two decades was seen in the UK, alongside comparator nations, over the 2010s. However, the UK slowdown since 2010 was more severe than in many of these comparators. </w:t>
      </w:r>
      <w:r w:rsidR="00831006" w:rsidRPr="00875D25">
        <w:t xml:space="preserve">A breakpoint analysis for UK life expectancy trends was also performed confirming a change in life expectancy improvement rates around 2010, </w:t>
      </w:r>
      <w:commentRangeStart w:id="473"/>
      <w:r w:rsidR="00831006" w:rsidRPr="00875D25">
        <w:t>broadly consistent with previous published research</w:t>
      </w:r>
      <w:commentRangeEnd w:id="473"/>
      <w:r w:rsidR="005D2087">
        <w:rPr>
          <w:rStyle w:val="CommentReference"/>
          <w:rFonts w:eastAsia="Calibri" w:cs="Times New Roman"/>
          <w:lang w:eastAsia="en-US"/>
        </w:rPr>
        <w:commentReference w:id="473"/>
      </w:r>
      <w:r w:rsidR="00831006" w:rsidRPr="00875D25">
        <w:t xml:space="preserve">. </w:t>
      </w:r>
      <w:r w:rsidR="00831006" w:rsidRPr="00875D25">
        <w:fldChar w:fldCharType="begin"/>
      </w:r>
      <w:r w:rsidR="00D50DB3">
        <w:instrText>ADDIN F1000_CSL_CITATION&lt;~#@#~&gt;[{"title":"Recent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rsidR="00831006" w:rsidRPr="00875D25">
        <w:fldChar w:fldCharType="separate"/>
      </w:r>
      <w:r w:rsidR="00B553D3">
        <w:t>(6)</w:t>
      </w:r>
      <w:r w:rsidR="00831006" w:rsidRPr="00875D25">
        <w:fldChar w:fldCharType="end"/>
      </w:r>
    </w:p>
    <w:p w14:paraId="4352E3C3" w14:textId="5398E3C6" w:rsidR="00B375CD" w:rsidRDefault="00B375CD" w:rsidP="00B375CD">
      <w:pPr>
        <w:pStyle w:val="BodyText1"/>
        <w:rPr>
          <w:moveTo w:id="474" w:author="Jonathan Minton" w:date="2020-04-10T09:37:00Z"/>
        </w:rPr>
      </w:pPr>
      <w:moveToRangeStart w:id="475" w:author="Jonathan Minton" w:date="2020-04-10T09:37:00Z" w:name="move37403864"/>
      <w:moveTo w:id="476" w:author="Jonathan Minton" w:date="2020-04-10T09:37:00Z">
        <w:r>
          <w:t xml:space="preserve">Up until 2010, ONS forecasts of life expectancy gains consistently underestimated rates of improvement, and the assumptions were consistently </w:t>
        </w:r>
        <w:r>
          <w:lastRenderedPageBreak/>
          <w:t>uprated and made more optimistic in successive revisions.</w:t>
        </w:r>
        <w:r>
          <w:fldChar w:fldCharType="begin"/>
        </w:r>
        <w:r>
          <w:instrText>ADDIN F1000_CSL_CITATION&lt;~#@#~&gt;[{"title":"National Population Projections Accuracy Report","id":"8025333","type":"report","publisher":"ONS","author":[{"family":"ONS"}],"issued":{"date-parts":[["2016","2","4"]]},"URL":"https://www.ons.gov.uk/peoplepopulationandcommunity/populationandmigration/populationprojections/methodologies/nationalpopulationprojectionsaccuracyreport","accessed":{"date-parts":[["2020","1","7"]]},"citation-label":"8025333","Abstract":"&lt;p&gt;National population projections by age and sex are produced for the UK and its constituent countries every two years. The projections are based on the most recently available mid-year population estimates and a set of underlying demographic assumptions regarding future fertility, mortality and migration. This article considers the accuracy of the official national population projections made for the UK over the last forty or more years. The findings take account of the revisions to population estimates following the 2011 Census and are largely similar to the findings of a previous review carried out after the 2001 Census.&lt;br&gt;&lt;/p&gt;","CleanAbstract":"National population projections by age and sex are produced for the UK and its constituent countries every two years. The projections are based on the most recently available mid-year population estimates and a set of underlying demographic assumptions regarding future fertility, mortality and migration. This article considers the accuracy of the official national population projections made for the UK over the last forty or more years. The findings take account of the revisions to population estimates following the 2011 Census and are largely similar to the findings of a previous review carried out after the 2001 Census."}]</w:instrText>
        </w:r>
        <w:r>
          <w:fldChar w:fldCharType="separate"/>
        </w:r>
      </w:moveTo>
      <w:r w:rsidR="00B553D3">
        <w:t>(18)</w:t>
      </w:r>
      <w:moveTo w:id="477" w:author="Jonathan Minton" w:date="2020-04-10T09:37:00Z">
        <w:r>
          <w:fldChar w:fldCharType="end"/>
        </w:r>
        <w:r>
          <w:t xml:space="preserve"> However, since 2010 the life expectancy improvement assumptions made by the ONS have been too optimistic, and now been successively made more pessimistic for the fourth revision in a row. </w:t>
        </w:r>
      </w:moveTo>
    </w:p>
    <w:moveToRangeEnd w:id="475"/>
    <w:p w14:paraId="46263883" w14:textId="77777777" w:rsidR="00B375CD" w:rsidRDefault="00B375CD" w:rsidP="006F0264">
      <w:pPr>
        <w:pStyle w:val="BodyText1"/>
        <w:rPr>
          <w:rFonts w:eastAsia="Calibri" w:cs="Times New Roman"/>
          <w:szCs w:val="22"/>
          <w:lang w:eastAsia="en-US"/>
        </w:rPr>
      </w:pPr>
    </w:p>
    <w:p w14:paraId="3EA321E2" w14:textId="77777777" w:rsidR="004602CC" w:rsidRDefault="004602CC" w:rsidP="004602CC">
      <w:pPr>
        <w:pStyle w:val="BodyText1"/>
      </w:pPr>
      <w:r>
        <w:t xml:space="preserve">Though the paper does not aim to resolve disagreement between researchers as to the causes of the recent slowdown, it does aim to make the process of reasoning about the extent and persistence of the post 2010 slowdown more explicit, along with the process of updating our beliefs about the extent of this slowdown as and when new annual life expectancy estimates become available. To the extent the approach can be used to formally quantify and assess divergence between the UK’s life expectancy gains and those in other high income countries, and to demonstrate that slowdown has continued to persist longer than would be expected if it were due to transient factors like ‘bad winters’, the paper does aim to advance causal thinking about the slowdown indirectly, through </w:t>
      </w:r>
      <w:commentRangeStart w:id="478"/>
      <w:r>
        <w:t>establishing commonly acceptable strategies for analysis and interpretation of UK life expectancy data</w:t>
      </w:r>
      <w:commentRangeEnd w:id="478"/>
      <w:r w:rsidR="00EE0C62">
        <w:rPr>
          <w:rStyle w:val="CommentReference"/>
          <w:rFonts w:eastAsia="Calibri" w:cs="Times New Roman"/>
          <w:lang w:eastAsia="en-US"/>
        </w:rPr>
        <w:commentReference w:id="478"/>
      </w:r>
      <w:r>
        <w:t xml:space="preserve">, and ‘ground truths’ around which researchers with divergent beliefs and perspectives can agree. </w:t>
      </w:r>
    </w:p>
    <w:p w14:paraId="1357AB5A" w14:textId="2E1111D7"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ONS projections over the longer term, since 1971, show that for many </w:t>
      </w:r>
      <w:proofErr w:type="gramStart"/>
      <w:r w:rsidRPr="006F0264">
        <w:rPr>
          <w:rFonts w:eastAsia="Calibri" w:cs="Times New Roman"/>
          <w:szCs w:val="22"/>
          <w:lang w:eastAsia="en-US"/>
        </w:rPr>
        <w:t>decades</w:t>
      </w:r>
      <w:proofErr w:type="gramEnd"/>
      <w:r w:rsidRPr="006F0264">
        <w:rPr>
          <w:rFonts w:eastAsia="Calibri" w:cs="Times New Roman"/>
          <w:szCs w:val="22"/>
          <w:lang w:eastAsia="en-US"/>
        </w:rPr>
        <w:t xml:space="preserve"> projections were pessimistic, under-projecting life expectancy gains throughout the 1970s, 1980s, 1990s and 2000s. However, this changed after 2012, with more recent ONS biennial projections tending to over-project observed gains instead. A breakpoint in improvement rates in the UK, after 2010, has already been identified </w:t>
      </w:r>
      <w:commentRangeStart w:id="479"/>
      <w:commentRangeStart w:id="480"/>
      <w:r w:rsidRPr="006F0264">
        <w:rPr>
          <w:rFonts w:eastAsia="Calibri" w:cs="Times New Roman"/>
          <w:szCs w:val="22"/>
          <w:lang w:eastAsia="en-US"/>
        </w:rPr>
        <w:t>(Fenton)</w:t>
      </w:r>
      <w:commentRangeEnd w:id="479"/>
      <w:ins w:id="481" w:author="Gerry McCartney" w:date="2020-04-09T15:59:00Z">
        <w:r w:rsidRPr="006F0264">
          <w:rPr>
            <w:rFonts w:eastAsia="Calibri" w:cs="Times New Roman"/>
            <w:szCs w:val="22"/>
            <w:lang w:eastAsia="en-US"/>
          </w:rPr>
          <w:t xml:space="preserve"> </w:t>
        </w:r>
      </w:ins>
      <w:commentRangeEnd w:id="480"/>
      <w:r w:rsidR="00EE0C62">
        <w:rPr>
          <w:rStyle w:val="CommentReference"/>
          <w:rFonts w:eastAsia="Calibri" w:cs="Times New Roman"/>
          <w:lang w:eastAsia="en-US"/>
        </w:rPr>
        <w:commentReference w:id="479"/>
      </w:r>
      <w:r w:rsidR="007F14B0">
        <w:rPr>
          <w:rStyle w:val="CommentReference"/>
          <w:rFonts w:eastAsia="Calibri" w:cs="Times New Roman"/>
          <w:lang w:eastAsia="en-US"/>
        </w:rPr>
        <w:commentReference w:id="480"/>
      </w:r>
      <w:ins w:id="482" w:author="Colin Fischbacher" w:date="2020-04-09T15:59:00Z">
        <w:r w:rsidRPr="006F0264">
          <w:rPr>
            <w:rFonts w:eastAsia="Calibri" w:cs="Times New Roman"/>
            <w:szCs w:val="22"/>
            <w:lang w:eastAsia="en-US"/>
          </w:rPr>
          <w:t xml:space="preserve"> </w:t>
        </w:r>
      </w:ins>
      <w:r w:rsidRPr="006F0264">
        <w:rPr>
          <w:rFonts w:eastAsia="Calibri" w:cs="Times New Roman"/>
          <w:szCs w:val="22"/>
          <w:lang w:eastAsia="en-US"/>
        </w:rPr>
        <w:t>and was also identified in analysis for this paper.</w:t>
      </w:r>
      <w:ins w:id="483" w:author="Jonathan Minton" w:date="2020-04-09T17:34:00Z">
        <w:r w:rsidR="001B1B49">
          <w:rPr>
            <w:rFonts w:eastAsia="Calibri" w:cs="Times New Roman"/>
            <w:szCs w:val="22"/>
            <w:lang w:eastAsia="en-US"/>
          </w:rPr>
          <w:t xml:space="preserve"> </w:t>
        </w:r>
      </w:ins>
      <w:moveToRangeStart w:id="484" w:author="Jonathan Minton" w:date="2020-04-09T17:34:00Z" w:name="move37346075"/>
      <w:commentRangeStart w:id="485"/>
      <w:moveTo w:id="486" w:author="Jonathan Minton" w:date="2020-04-09T17:34:00Z">
        <w:r w:rsidR="001B1B49" w:rsidRPr="00875D25">
          <w:t xml:space="preserve">It is apparent from the differences in projection shapes that a range of different methods have been used to produce ONS projections, with some of the earliest projections shown resulting in straight lines, but later projections being curved. </w:t>
        </w:r>
        <w:commentRangeStart w:id="487"/>
        <w:r w:rsidR="001B1B49" w:rsidRPr="00875D25">
          <w:t xml:space="preserve">These earlier </w:t>
        </w:r>
        <w:proofErr w:type="gramStart"/>
        <w:r w:rsidR="001B1B49" w:rsidRPr="00875D25">
          <w:t>straight line</w:t>
        </w:r>
        <w:proofErr w:type="gramEnd"/>
        <w:r w:rsidR="001B1B49" w:rsidRPr="00875D25">
          <w:t xml:space="preserve"> projections are likely to have been based on simple linear life expectancy trends, whereas later projections have tended to involve making a range of different assumptions </w:t>
        </w:r>
        <w:r w:rsidR="001B1B49" w:rsidRPr="00875D25">
          <w:lastRenderedPageBreak/>
          <w:t xml:space="preserve">about rates of change in age-specific mortality risks over a range of time periods. </w:t>
        </w:r>
        <w:r w:rsidR="001B1B49" w:rsidRPr="004C424E">
          <w:t xml:space="preserve">Historically, mortality rates based on age-specific mortality risks have tended to underestimate achieved life expectancy gains in high income countries. </w:t>
        </w:r>
        <w:commentRangeEnd w:id="485"/>
        <w:commentRangeEnd w:id="487"/>
        <w:r w:rsidR="001B1B49">
          <w:rPr>
            <w:rStyle w:val="CommentReference"/>
            <w:rFonts w:eastAsia="Calibri" w:cs="Times New Roman"/>
            <w:lang w:eastAsia="en-US"/>
          </w:rPr>
          <w:commentReference w:id="485"/>
        </w:r>
        <w:r w:rsidR="001B1B49">
          <w:rPr>
            <w:rStyle w:val="CommentReference"/>
            <w:rFonts w:eastAsia="Calibri" w:cs="Times New Roman"/>
            <w:lang w:eastAsia="en-US"/>
          </w:rPr>
          <w:commentReference w:id="487"/>
        </w:r>
        <w:r w:rsidR="001B1B49" w:rsidRPr="004C424E">
          <w:fldChar w:fldCharType="begin"/>
        </w:r>
        <w:r w:rsidR="001B1B49">
          <w:instrText>ADDIN F1000_CSL_CITATION&lt;~#@#~&gt;[{"title":"The impact of the choice of life table statistics when forecasting mortality","id":"8054907","type":"article-journal","author":[{"family":"Bergeron-Boucher","given":"M P"},{"family":"Kjærgaard","given":"S"}],"issued":{"date-parts":[["2019"]]},"container-title":"Demographic …","container-title-short":"Demographic …","journalAbbreviation":"Demographic …","citation-label":"8054907","Abstract":"Background: Different ways to forecast mortality have been suggested, with many forecasting models based on the extrapolation of age-speciﬁc death rates. Recent studies, however, have looked into forecasting models based on other mortality indicators, such as life expectancy or life table deaths. Objective: Here we ask, what are the implications of choosing one indicator over another to forecast mortality? Methods: We compare ﬁve extrapolative models based on different life table statistics: death rates, death probabilities …","CleanAbstract":"Background: Different ways to forecast mortality have been suggested, with many forecasting models based on the extrapolation of age-speciﬁc death rates. Recent studies, however, have looked into forecasting models based on other mortality indicators, such as life expectancy or life table deaths. Objective: Here we ask, what are the implications of choosing one indicator over another to forecast mortality? Methods: We compare ﬁve extrapolative models based on different life table statistics: death rates, death probabilities …"}]</w:instrText>
        </w:r>
        <w:r w:rsidR="001B1B49" w:rsidRPr="004C424E">
          <w:fldChar w:fldCharType="separate"/>
        </w:r>
        <w:r w:rsidR="001B1B49" w:rsidRPr="004C424E">
          <w:t>(35)</w:t>
        </w:r>
        <w:r w:rsidR="001B1B49" w:rsidRPr="004C424E">
          <w:fldChar w:fldCharType="end"/>
        </w:r>
      </w:moveTo>
      <w:moveToRangeEnd w:id="484"/>
    </w:p>
    <w:p w14:paraId="255563C7" w14:textId="77777777" w:rsidR="006F0264" w:rsidRPr="006F0264" w:rsidRDefault="006F0264" w:rsidP="006F0264">
      <w:pPr>
        <w:pStyle w:val="BodyText1"/>
        <w:rPr>
          <w:rFonts w:eastAsia="Calibri" w:cs="Times New Roman"/>
          <w:szCs w:val="22"/>
          <w:lang w:eastAsia="en-US"/>
        </w:rPr>
      </w:pPr>
      <w:commentRangeStart w:id="488"/>
      <w:r w:rsidRPr="006F0264">
        <w:rPr>
          <w:rFonts w:eastAsia="Calibri" w:cs="Times New Roman"/>
          <w:szCs w:val="22"/>
          <w:lang w:eastAsia="en-US"/>
        </w:rPr>
        <w:t xml:space="preserve">The Bayes Factor approach allowed a more formal comparison between the rate of improvement so far observed after 2010, with those that were observed during the 1990s and 2000s. By 2018 this comparison suggests that rates of annual life expectancy improvement are over 60% lower than were achieved in the 1990s and 2000s. </w:t>
      </w:r>
      <w:commentRangeEnd w:id="488"/>
      <w:r w:rsidR="007F14B0">
        <w:rPr>
          <w:rStyle w:val="CommentReference"/>
          <w:rFonts w:eastAsia="Calibri" w:cs="Times New Roman"/>
          <w:lang w:eastAsia="en-US"/>
        </w:rPr>
        <w:commentReference w:id="488"/>
      </w:r>
    </w:p>
    <w:p w14:paraId="57E19917" w14:textId="77777777"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ONS biennial projections appear to have factored in a slowdown in the life expectancy gains from the 2012 projection onwards. However, since 2014 the results suggest these projections </w:t>
      </w:r>
      <w:commentRangeStart w:id="489"/>
      <w:r w:rsidRPr="006F0264">
        <w:rPr>
          <w:rFonts w:eastAsia="Calibri" w:cs="Times New Roman"/>
          <w:szCs w:val="22"/>
          <w:lang w:eastAsia="en-US"/>
        </w:rPr>
        <w:t>may still be somewhat optimistic</w:t>
      </w:r>
      <w:commentRangeEnd w:id="489"/>
      <w:r w:rsidR="00EE0C62">
        <w:rPr>
          <w:rStyle w:val="CommentReference"/>
          <w:rFonts w:eastAsia="Calibri" w:cs="Times New Roman"/>
          <w:lang w:eastAsia="en-US"/>
        </w:rPr>
        <w:commentReference w:id="489"/>
      </w:r>
      <w:r w:rsidRPr="006F0264">
        <w:rPr>
          <w:rFonts w:eastAsia="Calibri" w:cs="Times New Roman"/>
          <w:szCs w:val="22"/>
          <w:lang w:eastAsia="en-US"/>
        </w:rPr>
        <w:t xml:space="preserve">, despite having </w:t>
      </w:r>
      <w:proofErr w:type="gramStart"/>
      <w:r w:rsidRPr="006F0264">
        <w:rPr>
          <w:rFonts w:eastAsia="Calibri" w:cs="Times New Roman"/>
          <w:szCs w:val="22"/>
          <w:lang w:eastAsia="en-US"/>
        </w:rPr>
        <w:t>being</w:t>
      </w:r>
      <w:proofErr w:type="gramEnd"/>
      <w:r w:rsidRPr="006F0264">
        <w:rPr>
          <w:rFonts w:eastAsia="Calibri" w:cs="Times New Roman"/>
          <w:szCs w:val="22"/>
          <w:lang w:eastAsia="en-US"/>
        </w:rPr>
        <w:t xml:space="preserve"> gradually downgraded with each successive biennial release. </w:t>
      </w:r>
    </w:p>
    <w:p w14:paraId="04BAF25B" w14:textId="643FB08F"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Bayes Factor exercise can be re-run whenever the ONS release new single-year lifetables for the UK and its </w:t>
      </w:r>
      <w:proofErr w:type="gramStart"/>
      <w:r w:rsidRPr="006F0264">
        <w:rPr>
          <w:rFonts w:eastAsia="Calibri" w:cs="Times New Roman"/>
          <w:szCs w:val="22"/>
          <w:lang w:eastAsia="en-US"/>
        </w:rPr>
        <w:t>nations, and</w:t>
      </w:r>
      <w:proofErr w:type="gramEnd"/>
      <w:r w:rsidRPr="006F0264">
        <w:rPr>
          <w:rFonts w:eastAsia="Calibri" w:cs="Times New Roman"/>
          <w:szCs w:val="22"/>
          <w:lang w:eastAsia="en-US"/>
        </w:rPr>
        <w:t xml:space="preserve"> should be rerun when the 2019 lifetable becomes available. This will help inform researchers and users of longevity data as to whether the 2020 ONS projection is likely to further downgrade its projections of UK longevity gains, and if so by what magnitude. Actuarial research, published January 2020 as part of the Continuous Monitoring Investigation suggests that 2019 was a relatively good year for mortality improvements</w:t>
      </w:r>
      <w:r w:rsidR="00776048">
        <w:rPr>
          <w:rFonts w:eastAsia="Calibri" w:cs="Times New Roman"/>
          <w:szCs w:val="22"/>
          <w:lang w:eastAsia="en-US"/>
        </w:rPr>
        <w:t xml:space="preserve"> for England &amp; Wales</w:t>
      </w:r>
      <w:r w:rsidRPr="006F0264">
        <w:rPr>
          <w:rFonts w:eastAsia="Calibri" w:cs="Times New Roman"/>
          <w:szCs w:val="22"/>
          <w:lang w:eastAsia="en-US"/>
        </w:rPr>
        <w:t>, as compared with t</w:t>
      </w:r>
      <w:r w:rsidR="00776048">
        <w:rPr>
          <w:rFonts w:eastAsia="Calibri" w:cs="Times New Roman"/>
          <w:szCs w:val="22"/>
          <w:lang w:eastAsia="en-US"/>
        </w:rPr>
        <w:t>hose observed from 2009 onwards, and so the 2019 single year life expectancy may be a slight</w:t>
      </w:r>
      <w:del w:id="490" w:author="Colin Fischbacher" w:date="2020-03-03T09:18:00Z">
        <w:r w:rsidR="00776048">
          <w:rPr>
            <w:rFonts w:eastAsia="Calibri" w:cs="Times New Roman"/>
            <w:szCs w:val="22"/>
            <w:lang w:eastAsia="en-US"/>
          </w:rPr>
          <w:delText>ly</w:delText>
        </w:r>
      </w:del>
      <w:r w:rsidR="00776048">
        <w:rPr>
          <w:rFonts w:eastAsia="Calibri" w:cs="Times New Roman"/>
          <w:szCs w:val="22"/>
          <w:lang w:eastAsia="en-US"/>
        </w:rPr>
        <w:t xml:space="preserve"> improvement over 2018 values. </w:t>
      </w:r>
      <w:r w:rsidR="00776048">
        <w:rPr>
          <w:rFonts w:eastAsia="Calibri" w:cs="Times New Roman"/>
          <w:szCs w:val="22"/>
          <w:lang w:eastAsia="en-US"/>
        </w:rPr>
        <w:fldChar w:fldCharType="begin"/>
      </w:r>
      <w:r w:rsidR="00D50DB3">
        <w:rPr>
          <w:rFonts w:eastAsia="Calibri" w:cs="Times New Roman"/>
          <w:szCs w:val="22"/>
          <w:lang w:eastAsia="en-US"/>
        </w:rPr>
        <w:instrText>ADDIN F1000_CSL_CITATION&lt;~#@#~&gt;[{"title":"England &amp; Wales mortality monitor - January 2020","id":"8159309","type":"report","publisher":"Institute and Faculty of Actuaries","author":[{"family":"Anon","given":"Anon"}],"issued":{"date-parts":[["2020","1"]]},"URL":"https://www.actuaries.org.uk/system/files/field/document/Mortality%20monitor%20Q4%202020%20v01%202020-01-28.pdf","accessed":{"date-parts":[["2020","1","30"]]},"citation-label":"8159309","CleanAbstract":"No abstract available"}]</w:instrText>
      </w:r>
      <w:r w:rsidR="00776048">
        <w:rPr>
          <w:rFonts w:eastAsia="Calibri" w:cs="Times New Roman"/>
          <w:szCs w:val="22"/>
          <w:lang w:eastAsia="en-US"/>
        </w:rPr>
        <w:fldChar w:fldCharType="separate"/>
      </w:r>
      <w:r w:rsidR="007660D2">
        <w:rPr>
          <w:rFonts w:eastAsia="Calibri" w:cs="Times New Roman"/>
          <w:szCs w:val="22"/>
          <w:lang w:eastAsia="en-US"/>
        </w:rPr>
        <w:t>(37)</w:t>
      </w:r>
      <w:r w:rsidR="00776048">
        <w:rPr>
          <w:rFonts w:eastAsia="Calibri" w:cs="Times New Roman"/>
          <w:szCs w:val="22"/>
          <w:lang w:eastAsia="en-US"/>
        </w:rPr>
        <w:fldChar w:fldCharType="end"/>
      </w:r>
      <w:r w:rsidRPr="006F0264">
        <w:rPr>
          <w:rFonts w:eastAsia="Calibri" w:cs="Times New Roman"/>
          <w:szCs w:val="22"/>
          <w:lang w:eastAsia="en-US"/>
        </w:rPr>
        <w:t xml:space="preserve"> However it still seems likely that the overall rate of improvement in life expectancies observed over the 2010s will still be substantially lower in the UK than in the previous two decades.</w:t>
      </w:r>
      <w:r w:rsidR="00831006">
        <w:rPr>
          <w:rFonts w:eastAsia="Calibri" w:cs="Times New Roman"/>
          <w:szCs w:val="22"/>
          <w:lang w:eastAsia="en-US"/>
        </w:rPr>
        <w:t xml:space="preserve"> </w:t>
      </w:r>
    </w:p>
    <w:p w14:paraId="12F04F39" w14:textId="77777777"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A rule of thumb applied to Bayes Factors is that ratios below 10 should be considered 'anecdotal'. And although the magnitude of the Bayes Factor has increased, especially with the addition of the 2018 period life expectancy </w:t>
      </w:r>
      <w:del w:id="491" w:author="Colin Fischbacher" w:date="2020-03-03T09:18:00Z">
        <w:r w:rsidRPr="006F0264">
          <w:rPr>
            <w:rFonts w:eastAsia="Calibri" w:cs="Times New Roman"/>
            <w:szCs w:val="22"/>
            <w:lang w:eastAsia="en-US"/>
          </w:rPr>
          <w:delText xml:space="preserve"> </w:delText>
        </w:r>
      </w:del>
      <w:r w:rsidRPr="006F0264">
        <w:rPr>
          <w:rFonts w:eastAsia="Calibri" w:cs="Times New Roman"/>
          <w:szCs w:val="22"/>
          <w:lang w:eastAsia="en-US"/>
        </w:rPr>
        <w:t xml:space="preserve">observations, they remain substantially below 10. However, </w:t>
      </w:r>
      <w:commentRangeStart w:id="492"/>
      <w:r w:rsidRPr="006F0264">
        <w:rPr>
          <w:rFonts w:eastAsia="Calibri" w:cs="Times New Roman"/>
          <w:szCs w:val="22"/>
          <w:lang w:eastAsia="en-US"/>
        </w:rPr>
        <w:t xml:space="preserve">they are still </w:t>
      </w:r>
      <w:r w:rsidRPr="006F0264">
        <w:rPr>
          <w:rFonts w:eastAsia="Calibri" w:cs="Times New Roman"/>
          <w:szCs w:val="22"/>
          <w:lang w:eastAsia="en-US"/>
        </w:rPr>
        <w:lastRenderedPageBreak/>
        <w:t>informative</w:t>
      </w:r>
      <w:commentRangeEnd w:id="492"/>
      <w:r w:rsidR="00EE0C62">
        <w:rPr>
          <w:rStyle w:val="CommentReference"/>
          <w:rFonts w:eastAsia="Calibri" w:cs="Times New Roman"/>
          <w:lang w:eastAsia="en-US"/>
        </w:rPr>
        <w:commentReference w:id="492"/>
      </w:r>
      <w:r w:rsidRPr="006F0264">
        <w:rPr>
          <w:rFonts w:eastAsia="Calibri" w:cs="Times New Roman"/>
          <w:szCs w:val="22"/>
          <w:lang w:eastAsia="en-US"/>
        </w:rPr>
        <w:t xml:space="preserve">, and represent a novel method for observing the impact that a single additional data point has on the strength of evidence for various degrees of proposed longevity slowdown, and so a useful method of continually monitoring mortality trends in the UK between biennial releases by the ONS. </w:t>
      </w:r>
    </w:p>
    <w:p w14:paraId="281C0018" w14:textId="77777777"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UK's slowdown in the 2010s is not unusual among high income nations in its occurrence, but the magnitude of the slowdown is exceptional. The slowdown in the UK </w:t>
      </w:r>
      <w:proofErr w:type="gramStart"/>
      <w:r w:rsidRPr="006F0264">
        <w:rPr>
          <w:rFonts w:eastAsia="Calibri" w:cs="Times New Roman"/>
          <w:szCs w:val="22"/>
          <w:lang w:eastAsia="en-US"/>
        </w:rPr>
        <w:t>as a whole was</w:t>
      </w:r>
      <w:proofErr w:type="gramEnd"/>
      <w:r w:rsidRPr="006F0264">
        <w:rPr>
          <w:rFonts w:eastAsia="Calibri" w:cs="Times New Roman"/>
          <w:szCs w:val="22"/>
          <w:lang w:eastAsia="en-US"/>
        </w:rPr>
        <w:t xml:space="preserve"> also similar across between sexes, and in each UK nation, with the </w:t>
      </w:r>
      <w:commentRangeStart w:id="493"/>
      <w:r w:rsidRPr="006F0264">
        <w:rPr>
          <w:rFonts w:eastAsia="Calibri" w:cs="Times New Roman"/>
          <w:szCs w:val="22"/>
          <w:lang w:eastAsia="en-US"/>
        </w:rPr>
        <w:t xml:space="preserve">exception of Northern Ireland. In the case of Northern Ireland, the adverse political circumstances and sectarian conflict which prevailed throughout much of the 1980s and 1990s may have led to a decoupling of mortality improvement trends in this nation compared with the rest of the UK, and the fact the disparity between Northern Ireland and the rest of the UK is particularly pronounced for males rather than females appears to support this suggestion. </w:t>
      </w:r>
      <w:commentRangeEnd w:id="493"/>
      <w:r w:rsidR="007F14B0">
        <w:rPr>
          <w:rStyle w:val="CommentReference"/>
          <w:rFonts w:eastAsia="Calibri" w:cs="Times New Roman"/>
          <w:lang w:eastAsia="en-US"/>
        </w:rPr>
        <w:commentReference w:id="493"/>
      </w:r>
    </w:p>
    <w:p w14:paraId="553C7002" w14:textId="77777777" w:rsidR="002E36F4" w:rsidRPr="008A477A" w:rsidRDefault="006F0264" w:rsidP="006F0264">
      <w:pPr>
        <w:pStyle w:val="BodyText1"/>
      </w:pPr>
      <w:r w:rsidRPr="006F0264">
        <w:rPr>
          <w:rFonts w:eastAsia="Calibri" w:cs="Times New Roman"/>
          <w:szCs w:val="22"/>
          <w:lang w:eastAsia="en-US"/>
        </w:rPr>
        <w:t xml:space="preserve">A prevailing hypothesis put forward to explain the slowdown in mortality improvement internationally is that the 1990s and 2000s were exceptional </w:t>
      </w:r>
      <w:commentRangeStart w:id="494"/>
      <w:r w:rsidRPr="006F0264">
        <w:rPr>
          <w:rFonts w:eastAsia="Calibri" w:cs="Times New Roman"/>
          <w:szCs w:val="22"/>
          <w:lang w:eastAsia="en-US"/>
        </w:rPr>
        <w:t>periods of improvement in cardiovascular disease (CVD) mortality, and that the various improvements in treatment and primary prevention may not be repeatable. The ONS' projections from 2012 onwards appear to have factored in the assumption that the earlier trends were not sustainable, perhaps for this reason. However, as CVD has historically contributed more to male than female mortality, an overall slowdown predominant</w:t>
      </w:r>
      <w:r w:rsidR="00F93980">
        <w:rPr>
          <w:rFonts w:eastAsia="Calibri" w:cs="Times New Roman"/>
          <w:szCs w:val="22"/>
          <w:lang w:eastAsia="en-US"/>
        </w:rPr>
        <w:t>ly due to CVD slowdown alone is</w:t>
      </w:r>
      <w:r w:rsidRPr="006F0264">
        <w:rPr>
          <w:rFonts w:eastAsia="Calibri" w:cs="Times New Roman"/>
          <w:szCs w:val="22"/>
          <w:lang w:eastAsia="en-US"/>
        </w:rPr>
        <w:t xml:space="preserve"> likely to lead to faster rates of slowdown for males than females. Instead in the UK the slowdown </w:t>
      </w:r>
      <w:proofErr w:type="gramStart"/>
      <w:r w:rsidRPr="006F0264">
        <w:rPr>
          <w:rFonts w:eastAsia="Calibri" w:cs="Times New Roman"/>
          <w:szCs w:val="22"/>
          <w:lang w:eastAsia="en-US"/>
        </w:rPr>
        <w:t>appear</w:t>
      </w:r>
      <w:proofErr w:type="gramEnd"/>
      <w:r w:rsidRPr="006F0264">
        <w:rPr>
          <w:rFonts w:eastAsia="Calibri" w:cs="Times New Roman"/>
          <w:szCs w:val="22"/>
          <w:lang w:eastAsia="en-US"/>
        </w:rPr>
        <w:t xml:space="preserve"> to have affected both sexes similarly and contemporaneously. </w:t>
      </w:r>
      <w:commentRangeEnd w:id="494"/>
      <w:r w:rsidR="003C3F7B">
        <w:rPr>
          <w:rStyle w:val="CommentReference"/>
          <w:rFonts w:eastAsia="Calibri" w:cs="Times New Roman"/>
          <w:lang w:eastAsia="en-US"/>
        </w:rPr>
        <w:commentReference w:id="494"/>
      </w:r>
      <w:r w:rsidRPr="006F0264">
        <w:rPr>
          <w:rFonts w:eastAsia="Calibri" w:cs="Times New Roman"/>
          <w:szCs w:val="22"/>
          <w:lang w:eastAsia="en-US"/>
        </w:rPr>
        <w:t xml:space="preserve">Instead, the UK's exceptionally rapid slowdown is likely to be due to exposures common to the UK but not comparator nations. The UK's various policies of 'austerity', including sustained cuts to various social and public services which the most vulnerable populations in the UK rely on most, is likely to be an important factor in explaining the severity of the UK's slowdown. If such cuts were reversed, mortality improvement rates </w:t>
      </w:r>
      <w:r w:rsidR="00776048">
        <w:rPr>
          <w:rFonts w:eastAsia="Calibri" w:cs="Times New Roman"/>
          <w:szCs w:val="22"/>
          <w:lang w:eastAsia="en-US"/>
        </w:rPr>
        <w:t>c</w:t>
      </w:r>
      <w:r w:rsidRPr="006F0264">
        <w:rPr>
          <w:rFonts w:eastAsia="Calibri" w:cs="Times New Roman"/>
          <w:szCs w:val="22"/>
          <w:lang w:eastAsia="en-US"/>
        </w:rPr>
        <w:t xml:space="preserve">an </w:t>
      </w:r>
      <w:r w:rsidRPr="006F0264">
        <w:rPr>
          <w:rFonts w:eastAsia="Calibri" w:cs="Times New Roman"/>
          <w:szCs w:val="22"/>
          <w:lang w:eastAsia="en-US"/>
        </w:rPr>
        <w:lastRenderedPageBreak/>
        <w:t>still be expected to improve. Life expectancy in the UK is also below that of many comparator nations, especially for females, and so even the rapid gains seen in the 1990s and 2000s are still achievable and reasonable to expect if appropriate action is taken.</w:t>
      </w:r>
    </w:p>
    <w:p w14:paraId="0AA1EE06" w14:textId="77777777" w:rsidR="002E36F4" w:rsidRPr="004B370A" w:rsidRDefault="002E36F4" w:rsidP="002E36F4"/>
    <w:p w14:paraId="013501DF" w14:textId="77777777" w:rsidR="002E36F4" w:rsidRPr="008A477A" w:rsidRDefault="002E36F4" w:rsidP="002E36F4">
      <w:pPr>
        <w:pStyle w:val="BodyText1"/>
      </w:pPr>
    </w:p>
    <w:p w14:paraId="6995897F" w14:textId="77777777" w:rsidR="002E36F4" w:rsidRPr="008A477A" w:rsidRDefault="002E36F4" w:rsidP="002E36F4">
      <w:pPr>
        <w:pStyle w:val="BodyText1"/>
      </w:pPr>
    </w:p>
    <w:p w14:paraId="28C8C3E7" w14:textId="77777777" w:rsidR="002E36F4" w:rsidRDefault="002E36F4" w:rsidP="002E36F4">
      <w:pPr>
        <w:spacing w:after="0" w:line="240" w:lineRule="auto"/>
      </w:pPr>
    </w:p>
    <w:p w14:paraId="3910300A" w14:textId="77777777" w:rsidR="00831006" w:rsidRDefault="00831006">
      <w:pPr>
        <w:spacing w:after="0" w:line="240" w:lineRule="auto"/>
        <w:rPr>
          <w:rFonts w:eastAsiaTheme="minorHAnsi" w:cs="Arial"/>
          <w:szCs w:val="24"/>
          <w:lang w:eastAsia="en-GB"/>
        </w:rPr>
      </w:pPr>
      <w:r>
        <w:rPr>
          <w:rFonts w:eastAsiaTheme="minorHAnsi" w:cs="Arial"/>
          <w:szCs w:val="24"/>
          <w:lang w:eastAsia="en-GB"/>
        </w:rPr>
        <w:br w:type="page"/>
      </w:r>
    </w:p>
    <w:p w14:paraId="3D0FAF2C" w14:textId="77777777" w:rsidR="002E36F4" w:rsidRDefault="002E36F4" w:rsidP="002E36F4">
      <w:pPr>
        <w:spacing w:after="0" w:line="240" w:lineRule="auto"/>
        <w:rPr>
          <w:rFonts w:eastAsiaTheme="minorHAnsi" w:cs="Arial"/>
          <w:szCs w:val="24"/>
          <w:lang w:eastAsia="en-GB"/>
        </w:rPr>
      </w:pPr>
    </w:p>
    <w:p w14:paraId="1DC00606" w14:textId="77777777" w:rsidR="002E36F4" w:rsidRDefault="002E36F4" w:rsidP="002E36F4">
      <w:pPr>
        <w:pStyle w:val="BodyText1"/>
      </w:pPr>
      <w:r>
        <w:t>Bibliography</w:t>
      </w:r>
    </w:p>
    <w:p w14:paraId="72D0AF06" w14:textId="77777777" w:rsidR="00B553D3" w:rsidRDefault="002E36F4" w:rsidP="00B553D3">
      <w:pPr>
        <w:pStyle w:val="BodyText1"/>
        <w:ind w:left="560" w:hanging="560"/>
      </w:pPr>
      <w:r>
        <w:fldChar w:fldCharType="begin"/>
      </w:r>
      <w:r>
        <w:instrText>ADDIN F1000_CSL_BIBLIOGRAPHY</w:instrText>
      </w:r>
      <w:r>
        <w:fldChar w:fldCharType="separate"/>
      </w:r>
      <w:r w:rsidR="00B553D3">
        <w:t xml:space="preserve">1. </w:t>
      </w:r>
      <w:r w:rsidR="00B553D3">
        <w:tab/>
        <w:t xml:space="preserve">Hiam L, Dorling D. Rise in mortality in England and Wales in first seven weeks of 2018. BMJ. 2018 Mar 14;360:k1090. </w:t>
      </w:r>
    </w:p>
    <w:p w14:paraId="45A38A01" w14:textId="77777777" w:rsidR="00B553D3" w:rsidRDefault="00B553D3" w:rsidP="00B553D3">
      <w:pPr>
        <w:pStyle w:val="BodyText1"/>
        <w:ind w:left="560" w:hanging="560"/>
      </w:pPr>
      <w:r>
        <w:t xml:space="preserve">2. </w:t>
      </w:r>
      <w:r>
        <w:tab/>
        <w:t xml:space="preserve">Hiam L, Dorling D, McKee M. The cuts and poor health: when and how can we say that one thing causes another? J R Soc Med. 2018 Jun;111(6):199–202. </w:t>
      </w:r>
    </w:p>
    <w:p w14:paraId="3FF3F596" w14:textId="77777777" w:rsidR="00B553D3" w:rsidRDefault="00B553D3" w:rsidP="00B553D3">
      <w:pPr>
        <w:pStyle w:val="BodyText1"/>
        <w:ind w:left="560" w:hanging="560"/>
      </w:pPr>
      <w:r>
        <w:t xml:space="preserve">3. </w:t>
      </w:r>
      <w:r>
        <w:tab/>
        <w:t xml:space="preserve">Hiam L, Harrison D, McKee M, Dorling D. Why is life expectancy in England and Wales “stalling”? J Epidemiol Community Health. 2018 Feb 20;72(5):404–408. </w:t>
      </w:r>
    </w:p>
    <w:p w14:paraId="50806A52" w14:textId="77777777" w:rsidR="00B553D3" w:rsidRDefault="00B553D3" w:rsidP="00B553D3">
      <w:pPr>
        <w:pStyle w:val="BodyText1"/>
        <w:ind w:left="560" w:hanging="560"/>
      </w:pPr>
      <w:r>
        <w:t xml:space="preserve">4. </w:t>
      </w:r>
      <w:r>
        <w:tab/>
        <w:t xml:space="preserve">Hiam L, Dorling D, Harrison D, McKee M. What caused the spike in mortality in England and Wales in January 2015? J R Soc Med. 2017 Apr;110(4):131–137. </w:t>
      </w:r>
    </w:p>
    <w:p w14:paraId="48D8744A" w14:textId="77777777" w:rsidR="00B553D3" w:rsidRDefault="00B553D3" w:rsidP="00B553D3">
      <w:pPr>
        <w:pStyle w:val="BodyText1"/>
        <w:ind w:left="560" w:hanging="560"/>
      </w:pPr>
      <w:r>
        <w:t xml:space="preserve">5. </w:t>
      </w:r>
      <w:r>
        <w:tab/>
        <w:t xml:space="preserve">Hiam L, Dorling D, McKee M. Rise in mortality-when will the government take note? BMJ. 2018 Jun 25;361:k2747. </w:t>
      </w:r>
    </w:p>
    <w:p w14:paraId="09F84711" w14:textId="77777777" w:rsidR="00B553D3" w:rsidRDefault="00B553D3" w:rsidP="00B553D3">
      <w:pPr>
        <w:pStyle w:val="BodyText1"/>
        <w:ind w:left="560" w:hanging="560"/>
      </w:pPr>
      <w:r>
        <w:t xml:space="preserve">6. </w:t>
      </w:r>
      <w:r>
        <w:tab/>
        <w:t xml:space="preserve">Fenton L, Minton J, Ramsay J, Kaye-Bardgett M, Fischbacher C, Wyper GMA, et al. Recent adverse mortality trends in Scotland: comparison with other high-income countries. BMJ Open. 2019 Oct 31;9(10):e029936. </w:t>
      </w:r>
    </w:p>
    <w:p w14:paraId="4CD4954C" w14:textId="77777777" w:rsidR="00B553D3" w:rsidRDefault="00B553D3" w:rsidP="00B553D3">
      <w:pPr>
        <w:pStyle w:val="BodyText1"/>
        <w:ind w:left="560" w:hanging="560"/>
      </w:pPr>
      <w:r>
        <w:t xml:space="preserve">7. </w:t>
      </w:r>
      <w:r>
        <w:tab/>
        <w:t xml:space="preserve">Green MA, Dorling D, Minton J, Pickett KE. Could the rise in mortality rates since 2015 be explained by changes in the number of delayed discharges of NHS patients? J Epidemiol Community Health. 2017 Nov;71(11):1068–1071. </w:t>
      </w:r>
    </w:p>
    <w:p w14:paraId="7ABC20C4" w14:textId="77777777" w:rsidR="00B553D3" w:rsidRDefault="00B553D3" w:rsidP="00B553D3">
      <w:pPr>
        <w:pStyle w:val="BodyText1"/>
        <w:ind w:left="560" w:hanging="560"/>
      </w:pPr>
      <w:r>
        <w:t xml:space="preserve">8. </w:t>
      </w:r>
      <w:r>
        <w:tab/>
        <w:t xml:space="preserve">Green M, Dorling D, Minton J. The Geography of a rapid rise in elderly mortality in England and Wales, 2014-15. Health Place. 2017 Feb 12;44:77–85. </w:t>
      </w:r>
    </w:p>
    <w:p w14:paraId="653DA71C" w14:textId="77777777" w:rsidR="00B553D3" w:rsidRDefault="00B553D3" w:rsidP="00B553D3">
      <w:pPr>
        <w:pStyle w:val="BodyText1"/>
        <w:ind w:left="560" w:hanging="560"/>
      </w:pPr>
      <w:r>
        <w:lastRenderedPageBreak/>
        <w:t xml:space="preserve">9. </w:t>
      </w:r>
      <w:r>
        <w:tab/>
        <w:t xml:space="preserve">Lambie-Mumford H, Green MA. Austerity, welfare reform and the rising use of food banks by children in England and Wales. Area. 2017 Sep;49(3):273–279. </w:t>
      </w:r>
    </w:p>
    <w:p w14:paraId="1551C1E4" w14:textId="77777777" w:rsidR="00B553D3" w:rsidRDefault="00B553D3" w:rsidP="00B553D3">
      <w:pPr>
        <w:pStyle w:val="BodyText1"/>
        <w:ind w:left="560" w:hanging="560"/>
      </w:pPr>
      <w:r>
        <w:t xml:space="preserve">10. </w:t>
      </w:r>
      <w:r>
        <w:tab/>
        <w:t xml:space="preserve">Stuckler D, Basu S. The Body Economic: Eight experiments in economic recovery, from Iceland to Greece. London: Penguin; 2013. </w:t>
      </w:r>
    </w:p>
    <w:p w14:paraId="08C08580" w14:textId="77777777" w:rsidR="00B553D3" w:rsidRDefault="00B553D3" w:rsidP="00B553D3">
      <w:pPr>
        <w:pStyle w:val="BodyText1"/>
        <w:ind w:left="560" w:hanging="560"/>
      </w:pPr>
      <w:r>
        <w:t xml:space="preserve">11. </w:t>
      </w:r>
      <w:r>
        <w:tab/>
        <w:t xml:space="preserve">Karanikolos M, Mladovsky P, Cylus J, Thomson S, Basu S, Stuckler D, et al. Financial crisis, austerity, and health in Europe. Lancet. 2013 Apr 13;381(9874):1323–1331. </w:t>
      </w:r>
    </w:p>
    <w:p w14:paraId="6FFED60A" w14:textId="77777777" w:rsidR="00B553D3" w:rsidRDefault="00B553D3" w:rsidP="00B553D3">
      <w:pPr>
        <w:pStyle w:val="BodyText1"/>
        <w:ind w:left="560" w:hanging="560"/>
      </w:pPr>
      <w:r>
        <w:t xml:space="preserve">12. </w:t>
      </w:r>
      <w:r>
        <w:tab/>
        <w:t xml:space="preserve">McKee M, Karanikolos M, Belcher P, Stuckler D. Austerity: a failed experiment on the people of Europe. Clin Med. 2012 Aug;12(4):346–350. </w:t>
      </w:r>
    </w:p>
    <w:p w14:paraId="4FAA772A" w14:textId="77777777" w:rsidR="00B553D3" w:rsidRDefault="00B553D3" w:rsidP="00B553D3">
      <w:pPr>
        <w:pStyle w:val="BodyText1"/>
        <w:ind w:left="560" w:hanging="560"/>
      </w:pPr>
      <w:r>
        <w:t xml:space="preserve">13. </w:t>
      </w:r>
      <w:r>
        <w:tab/>
        <w:t xml:space="preserve">Raleigh V. Trends in life expectancy in EU and other OECD countries: Why are improvements slowing? 2019 Feb. </w:t>
      </w:r>
    </w:p>
    <w:p w14:paraId="7BC4A7C1" w14:textId="77777777" w:rsidR="00B553D3" w:rsidRDefault="00B553D3" w:rsidP="00B553D3">
      <w:pPr>
        <w:pStyle w:val="BodyText1"/>
        <w:ind w:left="560" w:hanging="560"/>
      </w:pPr>
      <w:r>
        <w:t xml:space="preserve">14. </w:t>
      </w:r>
      <w:r>
        <w:tab/>
        <w:t xml:space="preserve">Public Health England. Recent trends in mortality in England: review and data packs - GOV.UK. 2018. </w:t>
      </w:r>
    </w:p>
    <w:p w14:paraId="7DE741D1" w14:textId="77777777" w:rsidR="00B553D3" w:rsidRDefault="00B553D3" w:rsidP="00B553D3">
      <w:pPr>
        <w:pStyle w:val="BodyText1"/>
        <w:ind w:left="560" w:hanging="560"/>
      </w:pPr>
      <w:r>
        <w:t xml:space="preserve">15. </w:t>
      </w:r>
      <w:r>
        <w:tab/>
        <w:t>Murphy M, Luy M, Torrisi O. Stalling of mortality in the United Kingdom and Europe: an analytical review of the evidence [Internet]. LSE; 2019 Nov [cited 2019 Dec 10]. Report No.: 11-19. Available from: http://www.lse.ac.uk/social-policy/Assets/Documents/PDF/working-paper-series/11-19-Mike-Murphy.pdf</w:t>
      </w:r>
    </w:p>
    <w:p w14:paraId="23D24C22" w14:textId="77777777" w:rsidR="00B553D3" w:rsidRDefault="00B553D3" w:rsidP="00B553D3">
      <w:pPr>
        <w:pStyle w:val="BodyText1"/>
        <w:ind w:left="560" w:hanging="560"/>
      </w:pPr>
      <w:r>
        <w:t xml:space="preserve">16. </w:t>
      </w:r>
      <w:r>
        <w:tab/>
        <w:t xml:space="preserve">Marshall L, Finch D, Cairncross L, Bibby J. Mortality and life expectancy trends in the UK: stalling progress. Health Foundation; 2019 Nov. </w:t>
      </w:r>
    </w:p>
    <w:p w14:paraId="2D12C9C3" w14:textId="77777777" w:rsidR="00B553D3" w:rsidRDefault="00B553D3" w:rsidP="00B553D3">
      <w:pPr>
        <w:pStyle w:val="BodyText1"/>
        <w:ind w:left="560" w:hanging="560"/>
      </w:pPr>
      <w:r>
        <w:t xml:space="preserve">17. </w:t>
      </w:r>
      <w:r>
        <w:tab/>
        <w:t xml:space="preserve">Raleigh VS. Stalling life expectancy in the UK. BMJ. 2018 Sep 27;362:k4050. </w:t>
      </w:r>
    </w:p>
    <w:p w14:paraId="331A020B" w14:textId="77777777" w:rsidR="00B553D3" w:rsidRDefault="00B553D3" w:rsidP="00B553D3">
      <w:pPr>
        <w:pStyle w:val="BodyText1"/>
        <w:ind w:left="560" w:hanging="560"/>
      </w:pPr>
      <w:r>
        <w:t xml:space="preserve">18. </w:t>
      </w:r>
      <w:r>
        <w:tab/>
        <w:t>ONS. National Population Projections Accuracy Report [Internet]. ONS; 2016 Feb [cited 2020 Jan 7]. Available from: https://www.ons.gov.uk/peoplepopulationandcommunity/populationandm</w:t>
      </w:r>
      <w:r>
        <w:lastRenderedPageBreak/>
        <w:t>igration/populationprojections/methodologies/nationalpopulationprojectionsaccuracyreport</w:t>
      </w:r>
    </w:p>
    <w:p w14:paraId="63034885" w14:textId="77777777" w:rsidR="00B553D3" w:rsidRDefault="00B553D3" w:rsidP="00B553D3">
      <w:pPr>
        <w:pStyle w:val="BodyText1"/>
        <w:ind w:left="560" w:hanging="560"/>
      </w:pPr>
      <w:r>
        <w:t xml:space="preserve">19. </w:t>
      </w:r>
      <w:r>
        <w:tab/>
        <w:t xml:space="preserve">Lee RD, Carter LR. Modeling and forecasting U.S. mortality. J Am Stat Assoc. 1992 Sep;87(419):659–671. </w:t>
      </w:r>
    </w:p>
    <w:p w14:paraId="3ADC015A" w14:textId="77777777" w:rsidR="00B553D3" w:rsidRDefault="00B553D3" w:rsidP="00B553D3">
      <w:pPr>
        <w:pStyle w:val="BodyText1"/>
        <w:ind w:left="560" w:hanging="560"/>
      </w:pPr>
      <w:r>
        <w:t xml:space="preserve">20. </w:t>
      </w:r>
      <w:r>
        <w:tab/>
        <w:t xml:space="preserve">Bijak J, Bryant J. Bayesian demography 250 years after Bayes. Popul Stud (NY). 2016 Feb 23;70(1):1–19. </w:t>
      </w:r>
    </w:p>
    <w:p w14:paraId="3DAE6EED" w14:textId="77777777" w:rsidR="00B553D3" w:rsidRDefault="00B553D3" w:rsidP="00B553D3">
      <w:pPr>
        <w:pStyle w:val="BodyText1"/>
        <w:ind w:left="560" w:hanging="560"/>
      </w:pPr>
      <w:r>
        <w:t xml:space="preserve">21. </w:t>
      </w:r>
      <w:r>
        <w:tab/>
        <w:t xml:space="preserve">King G. Demographic Forecasting. 2008; </w:t>
      </w:r>
    </w:p>
    <w:p w14:paraId="70D7AE90" w14:textId="77777777" w:rsidR="00B553D3" w:rsidRDefault="00B553D3" w:rsidP="00B553D3">
      <w:pPr>
        <w:pStyle w:val="BodyText1"/>
        <w:ind w:left="560" w:hanging="560"/>
      </w:pPr>
      <w:r>
        <w:t xml:space="preserve">22. </w:t>
      </w:r>
      <w:r>
        <w:tab/>
        <w:t xml:space="preserve">Renshaw AE, Haberman S. A cohort-based extension to the Lee–Carter model for mortality reduction factors. Insurance: Mathematics and Economics. 2006 Jun;38(3):556–570. </w:t>
      </w:r>
    </w:p>
    <w:p w14:paraId="3EF78164" w14:textId="77777777" w:rsidR="00B553D3" w:rsidRDefault="00B553D3" w:rsidP="00B553D3">
      <w:pPr>
        <w:pStyle w:val="BodyText1"/>
        <w:ind w:left="560" w:hanging="560"/>
      </w:pPr>
      <w:r>
        <w:t xml:space="preserve">23. </w:t>
      </w:r>
      <w:r>
        <w:tab/>
        <w:t xml:space="preserve">Willets R. THE COHORT EFFECT : INSIGHTS AND EXPLANATIONS. Willets Consulting Limited; 2003 p. 1–38. </w:t>
      </w:r>
    </w:p>
    <w:p w14:paraId="7EECF125" w14:textId="77777777" w:rsidR="00B553D3" w:rsidRDefault="00B553D3" w:rsidP="00B553D3">
      <w:pPr>
        <w:pStyle w:val="BodyText1"/>
        <w:ind w:left="560" w:hanging="560"/>
      </w:pPr>
      <w:r>
        <w:t xml:space="preserve">24. </w:t>
      </w:r>
      <w:r>
        <w:tab/>
        <w:t xml:space="preserve">Kermack WO, McKendrick AG, McKinlay PL. Death-rates in Great Britain and Sweden. Some general regularities and their significance. Int J Epidemiol. 2001 Aug;30(4):678–683. </w:t>
      </w:r>
    </w:p>
    <w:p w14:paraId="14A5B8B2" w14:textId="77777777" w:rsidR="00B553D3" w:rsidRDefault="00B553D3" w:rsidP="00B553D3">
      <w:pPr>
        <w:pStyle w:val="BodyText1"/>
        <w:ind w:left="560" w:hanging="560"/>
      </w:pPr>
      <w:r>
        <w:t xml:space="preserve">25. </w:t>
      </w:r>
      <w:r>
        <w:tab/>
        <w:t xml:space="preserve">Minton J, Vanderbloemen L, Dorling D. Visualizing Europe’s demographic scars with coplots and contour plots. Int J Epidemiol. 2013 Aug;42(4):1164–1176. </w:t>
      </w:r>
    </w:p>
    <w:p w14:paraId="2A728DC6" w14:textId="77777777" w:rsidR="00B553D3" w:rsidRDefault="00B553D3" w:rsidP="00B553D3">
      <w:pPr>
        <w:pStyle w:val="BodyText1"/>
        <w:ind w:left="560" w:hanging="560"/>
      </w:pPr>
      <w:r>
        <w:t xml:space="preserve">26. </w:t>
      </w:r>
      <w:r>
        <w:tab/>
        <w:t xml:space="preserve">Almond D. Is the 1918 Influenxa Pandemic Over? Long-Term Effects of In Utero Influenza Exposure in the Post-1940 U.S. Population. Journal of Political Economy2. 2006;114(4):672–712. </w:t>
      </w:r>
    </w:p>
    <w:p w14:paraId="60115802" w14:textId="77777777" w:rsidR="00B553D3" w:rsidRDefault="00B553D3" w:rsidP="00B553D3">
      <w:pPr>
        <w:pStyle w:val="BodyText1"/>
        <w:ind w:left="560" w:hanging="560"/>
      </w:pPr>
      <w:r>
        <w:t xml:space="preserve">27. </w:t>
      </w:r>
      <w:r>
        <w:tab/>
        <w:t xml:space="preserve">Willets RC, Gallop AP, Leandro PA, Lu JLC, Macdonald AS, Miller KA, et al. Longevity in the 21st century. Br Actuar J. 2004 Oct 1;10(4):685–832. </w:t>
      </w:r>
    </w:p>
    <w:p w14:paraId="476E037A" w14:textId="77777777" w:rsidR="00B553D3" w:rsidRDefault="00B553D3" w:rsidP="00B553D3">
      <w:pPr>
        <w:pStyle w:val="BodyText1"/>
        <w:ind w:left="560" w:hanging="560"/>
      </w:pPr>
      <w:r>
        <w:lastRenderedPageBreak/>
        <w:t xml:space="preserve">28. </w:t>
      </w:r>
      <w:r>
        <w:tab/>
        <w:t xml:space="preserve">Pascariu MD, Lenart A, Canudas-Romo V. The maximum entropy mortality model: forecasting mortality using statistical moments. Scand Actuar J. 2019 Mar 29;1–25. </w:t>
      </w:r>
    </w:p>
    <w:p w14:paraId="1CEC23C1" w14:textId="77777777" w:rsidR="00B553D3" w:rsidRDefault="00B553D3" w:rsidP="00B553D3">
      <w:pPr>
        <w:pStyle w:val="BodyText1"/>
        <w:ind w:left="560" w:hanging="560"/>
      </w:pPr>
      <w:r>
        <w:t xml:space="preserve">29. </w:t>
      </w:r>
      <w:r>
        <w:tab/>
        <w:t xml:space="preserve">White KM. Longevity Advances in High-Income Countries, 1955-96. Popul Dev Rev. 2002 Mar;28(1):59–76. </w:t>
      </w:r>
    </w:p>
    <w:p w14:paraId="4F8ACB7C" w14:textId="77777777" w:rsidR="00B553D3" w:rsidRDefault="00B553D3" w:rsidP="00B553D3">
      <w:pPr>
        <w:pStyle w:val="BodyText1"/>
        <w:ind w:left="560" w:hanging="560"/>
      </w:pPr>
      <w:r>
        <w:t xml:space="preserve">30. </w:t>
      </w:r>
      <w:r>
        <w:tab/>
        <w:t xml:space="preserve">Christensen K, Doblhammer G, Rau R, Vaupel JW. Ageing populations: the challenges ahead. Lancet. 2009 Oct 3;374(9696):1196–1208. </w:t>
      </w:r>
    </w:p>
    <w:p w14:paraId="7F9E1C74" w14:textId="77777777" w:rsidR="00B553D3" w:rsidRDefault="00B553D3" w:rsidP="00B553D3">
      <w:pPr>
        <w:pStyle w:val="BodyText1"/>
        <w:ind w:left="560" w:hanging="560"/>
      </w:pPr>
      <w:r>
        <w:t xml:space="preserve">31. </w:t>
      </w:r>
      <w:r>
        <w:tab/>
        <w:t xml:space="preserve">Pascariu MD, Canudas-Romo V, Vaupel JW. The double-gap life expectancy forecasting model. Insurance: Mathematics and Economics. 2018 Jan;78:339–350. </w:t>
      </w:r>
    </w:p>
    <w:p w14:paraId="49CD344C" w14:textId="77777777" w:rsidR="00B553D3" w:rsidRDefault="00B553D3" w:rsidP="00B553D3">
      <w:pPr>
        <w:pStyle w:val="BodyText1"/>
        <w:ind w:left="560" w:hanging="560"/>
      </w:pPr>
      <w:r>
        <w:t xml:space="preserve">32. </w:t>
      </w:r>
      <w:r>
        <w:tab/>
        <w:t xml:space="preserve">Torri T, Vaupel JW. Forecasting life expectancy in an international context. Int J Forecast. 2012 Apr;28(2):519–531. </w:t>
      </w:r>
    </w:p>
    <w:p w14:paraId="4C16EC72" w14:textId="77777777" w:rsidR="00B553D3" w:rsidRDefault="00B553D3" w:rsidP="00B553D3">
      <w:pPr>
        <w:pStyle w:val="BodyText1"/>
        <w:ind w:left="560" w:hanging="560"/>
      </w:pPr>
      <w:r>
        <w:t xml:space="preserve">33. </w:t>
      </w:r>
      <w:r>
        <w:tab/>
        <w:t xml:space="preserve">Box GEP, Jenkins GM, Reinsel GC, Ljung GM. Time Series Analysis: Forecasting And Control (wiley Series In Probability And Statistics). 5th ed. Hoboken, New Jersey: Wiley; 2015. </w:t>
      </w:r>
    </w:p>
    <w:p w14:paraId="250D69E4" w14:textId="77777777" w:rsidR="00B553D3" w:rsidRDefault="00B553D3" w:rsidP="00B553D3">
      <w:pPr>
        <w:pStyle w:val="BodyText1"/>
        <w:ind w:left="560" w:hanging="560"/>
      </w:pPr>
      <w:r>
        <w:t xml:space="preserve">34. </w:t>
      </w:r>
      <w:r>
        <w:tab/>
        <w:t xml:space="preserve">Muggeo VMR. Estimating regression models with unknown break-points. Stat Med. 2003 Oct 15;22(19):3055–3071. </w:t>
      </w:r>
    </w:p>
    <w:p w14:paraId="470E02C3" w14:textId="77777777" w:rsidR="00B553D3" w:rsidRDefault="00B553D3" w:rsidP="00B553D3">
      <w:pPr>
        <w:pStyle w:val="BodyText1"/>
        <w:ind w:left="560" w:hanging="560"/>
      </w:pPr>
      <w:r>
        <w:t xml:space="preserve">35. </w:t>
      </w:r>
      <w:r>
        <w:tab/>
        <w:t xml:space="preserve">Bergeron-Boucher MP, Kjærgaard S. The impact of the choice of life table statistics when forecasting mortality. Demographic …. 2019; </w:t>
      </w:r>
    </w:p>
    <w:p w14:paraId="5A861F00" w14:textId="77777777" w:rsidR="00B553D3" w:rsidRDefault="00B553D3" w:rsidP="00B553D3">
      <w:pPr>
        <w:pStyle w:val="BodyText1"/>
        <w:ind w:left="560" w:hanging="560"/>
      </w:pPr>
      <w:r>
        <w:t xml:space="preserve">36. </w:t>
      </w:r>
      <w:r>
        <w:tab/>
        <w:t xml:space="preserve">Jarosz AF, Wiley J. What are the odds? A practical guide to computing and reporting bayes factors. J Probl Solving. 2014 Nov 7;7(1). </w:t>
      </w:r>
    </w:p>
    <w:p w14:paraId="6DFDD56D" w14:textId="77777777" w:rsidR="00B553D3" w:rsidRDefault="00B553D3" w:rsidP="00B553D3">
      <w:pPr>
        <w:pStyle w:val="BodyText1"/>
        <w:ind w:left="560" w:hanging="560"/>
      </w:pPr>
      <w:r>
        <w:t xml:space="preserve">37. </w:t>
      </w:r>
      <w:r>
        <w:tab/>
        <w:t>Anon A. England &amp; Wales mortality monitor - January 2020 [Internet]. Institute and Faculty of Actuaries; 2020 Jan [cited 2020 Jan 30]. Available from: https://www.actuaries.org.uk/system/files/field/document/Mortality%20monitor%20Q4%202020%20v01%202020-01-28.pdf</w:t>
      </w:r>
    </w:p>
    <w:p w14:paraId="3E72389A" w14:textId="0F594020" w:rsidR="002E36F4" w:rsidRPr="008A477A" w:rsidRDefault="002E36F4" w:rsidP="00B553D3">
      <w:pPr>
        <w:pStyle w:val="BodyText1"/>
        <w:ind w:left="560" w:hanging="560"/>
      </w:pPr>
      <w:r>
        <w:lastRenderedPageBreak/>
        <w:fldChar w:fldCharType="end"/>
      </w:r>
    </w:p>
    <w:p w14:paraId="3EF230BB" w14:textId="048F902D" w:rsidR="00B94561" w:rsidRDefault="00B94561" w:rsidP="00681205">
      <w:pPr>
        <w:pStyle w:val="BodyText1"/>
        <w:rPr>
          <w:ins w:id="495" w:author="Jonathan Minton" w:date="2020-04-09T17:29:00Z"/>
        </w:rPr>
      </w:pPr>
    </w:p>
    <w:p w14:paraId="129ABDA1" w14:textId="55699491" w:rsidR="001B1B49" w:rsidRDefault="001B1B49" w:rsidP="00681205">
      <w:pPr>
        <w:pStyle w:val="BodyText1"/>
        <w:rPr>
          <w:ins w:id="496" w:author="Jonathan Minton" w:date="2020-04-09T17:29:00Z"/>
        </w:rPr>
      </w:pPr>
    </w:p>
    <w:p w14:paraId="4E7558AA" w14:textId="29E2A6EF" w:rsidR="001B1B49" w:rsidRDefault="001B1B49" w:rsidP="00681205">
      <w:pPr>
        <w:pStyle w:val="BodyText1"/>
        <w:rPr>
          <w:ins w:id="497" w:author="Jonathan Minton" w:date="2020-04-09T17:29:00Z"/>
        </w:rPr>
      </w:pPr>
      <w:ins w:id="498" w:author="Jonathan Minton" w:date="2020-04-09T17:29:00Z">
        <w:r>
          <w:t>Scrapbook</w:t>
        </w:r>
      </w:ins>
    </w:p>
    <w:p w14:paraId="772AF85C" w14:textId="4686E3F2" w:rsidR="001B1B49" w:rsidRDefault="001B1B49" w:rsidP="00681205">
      <w:pPr>
        <w:pStyle w:val="BodyText1"/>
        <w:rPr>
          <w:ins w:id="499" w:author="Jonathan Minton" w:date="2020-04-09T17:29:00Z"/>
        </w:rPr>
      </w:pPr>
    </w:p>
    <w:p w14:paraId="1B3B65DA" w14:textId="77777777" w:rsidR="001B1B49" w:rsidRDefault="001B1B49" w:rsidP="001B1B49">
      <w:pPr>
        <w:pStyle w:val="BodyText1"/>
        <w:rPr>
          <w:moveTo w:id="500" w:author="Jonathan Minton" w:date="2020-04-09T17:29:00Z"/>
        </w:rPr>
      </w:pPr>
      <w:moveToRangeStart w:id="501" w:author="Jonathan Minton" w:date="2020-04-09T17:29:00Z" w:name="move37345804"/>
      <w:commentRangeStart w:id="502"/>
      <w:commentRangeStart w:id="503"/>
      <w:moveTo w:id="504" w:author="Jonathan Minton" w:date="2020-04-09T17:29:00Z">
        <w:r w:rsidRPr="00A25313">
          <w:rPr>
            <w:b/>
          </w:rPr>
          <w:t>Discussion</w:t>
        </w:r>
        <w:commentRangeEnd w:id="502"/>
        <w:r>
          <w:rPr>
            <w:rStyle w:val="CommentReference"/>
            <w:rFonts w:eastAsia="Calibri" w:cs="Times New Roman"/>
            <w:lang w:eastAsia="en-US"/>
          </w:rPr>
          <w:commentReference w:id="502"/>
        </w:r>
        <w:commentRangeEnd w:id="503"/>
        <w:r>
          <w:rPr>
            <w:rStyle w:val="CommentReference"/>
            <w:rFonts w:eastAsia="Calibri" w:cs="Times New Roman"/>
            <w:lang w:eastAsia="en-US"/>
          </w:rPr>
          <w:commentReference w:id="503"/>
        </w:r>
        <w:r>
          <w:br/>
        </w:r>
        <w:commentRangeStart w:id="505"/>
        <w:r>
          <w:t xml:space="preserve">ONS projections since 2012 assumed slower rates of life expectancy gain than were observed at the time, </w:t>
        </w:r>
        <w:commentRangeStart w:id="506"/>
        <w:r>
          <w:t xml:space="preserve">consistent </w:t>
        </w:r>
        <w:commentRangeEnd w:id="506"/>
        <w:r>
          <w:rPr>
            <w:rStyle w:val="CommentReference"/>
            <w:rFonts w:eastAsia="Calibri" w:cs="Times New Roman"/>
            <w:lang w:eastAsia="en-US"/>
          </w:rPr>
          <w:commentReference w:id="506"/>
        </w:r>
        <w:r>
          <w:t xml:space="preserve">with a longer-term tendency for such projections to systematically underestimate subsequent improvements. </w:t>
        </w:r>
        <w:commentRangeEnd w:id="505"/>
        <w:r>
          <w:rPr>
            <w:rStyle w:val="CommentReference"/>
            <w:rFonts w:eastAsia="Calibri" w:cs="Times New Roman"/>
            <w:lang w:eastAsia="en-US"/>
          </w:rPr>
          <w:commentReference w:id="505"/>
        </w:r>
        <w:r>
          <w:t xml:space="preserve">But since 2013 successive projections have both been repeatedly downgraded, </w:t>
        </w:r>
        <w:commentRangeStart w:id="507"/>
        <w:r>
          <w:t xml:space="preserve">and </w:t>
        </w:r>
        <w:commentRangeEnd w:id="507"/>
        <w:r>
          <w:rPr>
            <w:rStyle w:val="CommentReference"/>
            <w:rFonts w:eastAsia="Calibri" w:cs="Times New Roman"/>
            <w:lang w:eastAsia="en-US"/>
          </w:rPr>
          <w:commentReference w:id="507"/>
        </w:r>
        <w:r>
          <w:t xml:space="preserve">based on the Bayes Factor analysis on data up to 2018 may still be too optimistic, suggesting a further downgrading is likely in the 2020 projection. The Bayes Factor approach is a useful and straightforward method for incorporating annual life expectancy lifetable data between biennial projections, and for quantifying the changing strength of evidence for the belief that life expectancy trends in the UK have slowed down in the 2010s compared with earlier decades. </w:t>
        </w:r>
      </w:moveTo>
    </w:p>
    <w:p w14:paraId="50BF2DCB" w14:textId="77777777" w:rsidR="001B1B49" w:rsidRDefault="001B1B49" w:rsidP="001B1B49">
      <w:pPr>
        <w:pStyle w:val="BodyText1"/>
        <w:rPr>
          <w:moveTo w:id="508" w:author="Jonathan Minton" w:date="2020-04-09T17:29:00Z"/>
        </w:rPr>
      </w:pPr>
      <w:commentRangeStart w:id="509"/>
      <w:moveTo w:id="510" w:author="Jonathan Minton" w:date="2020-04-09T17:29:00Z">
        <w:r>
          <w:t>Without clear agreement as to the cause of the slowdown, which is more severe than almost any other high income nation, no consistent action is being taken that should cause us to believe that the problems facing UK populations have been addressed, and so there is no good reason to believe that the stalling in e0 gains observed since 2010 will not continue.</w:t>
        </w:r>
        <w:commentRangeEnd w:id="509"/>
        <w:r>
          <w:rPr>
            <w:rStyle w:val="CommentReference"/>
            <w:rFonts w:eastAsia="Calibri" w:cs="Times New Roman"/>
            <w:lang w:eastAsia="en-US"/>
          </w:rPr>
          <w:commentReference w:id="509"/>
        </w:r>
        <w:r>
          <w:t xml:space="preserve"> The Bayes Factor strategy used here can be used to update our beliefs about how life expectancy trends are likely to continue whenever a new observation becomes available, and the addition of observed life expectancies for 2018 added weight to belief that life expectancy improvement rates have, since 2010, slowed down severely.</w:t>
        </w:r>
      </w:moveTo>
    </w:p>
    <w:p w14:paraId="514C972B" w14:textId="77777777" w:rsidR="001B1B49" w:rsidRDefault="001B1B49" w:rsidP="001B1B49">
      <w:pPr>
        <w:spacing w:after="0" w:line="240" w:lineRule="auto"/>
        <w:rPr>
          <w:moveTo w:id="511" w:author="Jonathan Minton" w:date="2020-04-09T17:29:00Z"/>
          <w:rFonts w:eastAsiaTheme="minorHAnsi" w:cs="Arial"/>
          <w:b/>
          <w:szCs w:val="24"/>
          <w:lang w:eastAsia="en-GB"/>
        </w:rPr>
      </w:pPr>
      <w:moveTo w:id="512" w:author="Jonathan Minton" w:date="2020-04-09T17:29:00Z">
        <w:r>
          <w:rPr>
            <w:b/>
          </w:rPr>
          <w:br w:type="page"/>
        </w:r>
      </w:moveTo>
    </w:p>
    <w:bookmarkEnd w:id="0"/>
    <w:moveToRangeEnd w:id="501"/>
    <w:p w14:paraId="3FE3A4F0" w14:textId="77777777" w:rsidR="001B1B49" w:rsidRPr="008A477A" w:rsidRDefault="001B1B49" w:rsidP="00681205">
      <w:pPr>
        <w:pStyle w:val="BodyText1"/>
      </w:pPr>
    </w:p>
    <w:sectPr w:rsidR="001B1B49" w:rsidRPr="008A477A">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olin Fischbacher" w:date="2020-03-03T09:03:00Z" w:initials="CF">
    <w:p w14:paraId="7057B9B7" w14:textId="5F5A3A8A" w:rsidR="00CA5E08" w:rsidRDefault="00CA5E08">
      <w:pPr>
        <w:pStyle w:val="CommentText"/>
      </w:pPr>
      <w:r>
        <w:rPr>
          <w:rStyle w:val="CommentReference"/>
        </w:rPr>
        <w:annotationRef/>
      </w:r>
      <w:r>
        <w:t>I think the next step will be driven by the target journal. This paper is very long, it addresses many questions (not all of which are mentioned in the abstract) and moves back and forward between methods, results and discussion. This style may well be okay for some kinds of reports, but journals in medicine and epidemiology tend to enforce a focus on one or just a few questions, a separation of methods, results and discussion and a much shorter word length. I’m not familiar with demography journals, which may be more suitable for this kind of structure</w:t>
      </w:r>
    </w:p>
  </w:comment>
  <w:comment w:id="2" w:author="Gerry McCartney" w:date="2020-03-04T10:39:00Z" w:initials="GM">
    <w:p w14:paraId="21F896D6" w14:textId="77777777" w:rsidR="00CA5E08" w:rsidRDefault="00CA5E08">
      <w:pPr>
        <w:pStyle w:val="CommentText"/>
      </w:pPr>
      <w:r>
        <w:rPr>
          <w:rStyle w:val="CommentReference"/>
        </w:rPr>
        <w:annotationRef/>
      </w:r>
      <w:r>
        <w:t xml:space="preserve">Is this the </w:t>
      </w:r>
      <w:proofErr w:type="gramStart"/>
      <w:r>
        <w:t>main focus</w:t>
      </w:r>
      <w:proofErr w:type="gramEnd"/>
      <w:r>
        <w:t xml:space="preserve"> of your paper, or is it about proposing an alternative means of measuring the rate of improvement in LE? </w:t>
      </w:r>
    </w:p>
  </w:comment>
  <w:comment w:id="15" w:author="Colin Fischbacher" w:date="2020-02-18T14:37:00Z" w:initials="CF">
    <w:p w14:paraId="5379DB16" w14:textId="3CD75124" w:rsidR="00CA5E08" w:rsidRDefault="00CA5E08">
      <w:pPr>
        <w:pStyle w:val="CommentText"/>
      </w:pPr>
      <w:r>
        <w:rPr>
          <w:rStyle w:val="CommentReference"/>
        </w:rPr>
        <w:annotationRef/>
      </w:r>
      <w:r>
        <w:t>This is quite a specific objective – does the rest of the paper stick with answering this question or not? Or is this really the central question you are concerned about – is ONS doing its job properly?</w:t>
      </w:r>
    </w:p>
    <w:p w14:paraId="2B50B8E2" w14:textId="2720E861" w:rsidR="00CA5E08" w:rsidRDefault="00CA5E08">
      <w:pPr>
        <w:pStyle w:val="CommentText"/>
      </w:pPr>
    </w:p>
    <w:p w14:paraId="347F9CEB" w14:textId="121C9265" w:rsidR="00CA5E08" w:rsidRDefault="00CA5E08">
      <w:pPr>
        <w:pStyle w:val="CommentText"/>
      </w:pPr>
      <w:r>
        <w:t>The paper also asks where the breakpoint in trends is located</w:t>
      </w:r>
    </w:p>
    <w:p w14:paraId="6D28EE8D" w14:textId="11ED6B7B" w:rsidR="00CA5E08" w:rsidRDefault="00CA5E08">
      <w:pPr>
        <w:pStyle w:val="CommentText"/>
      </w:pPr>
    </w:p>
    <w:p w14:paraId="5C4108E0" w14:textId="4BAD4729" w:rsidR="00CA5E08" w:rsidRDefault="00CA5E08">
      <w:pPr>
        <w:pStyle w:val="CommentText"/>
      </w:pPr>
      <w:r>
        <w:t>It asks how trends compare between 30 or so countries</w:t>
      </w:r>
    </w:p>
  </w:comment>
  <w:comment w:id="29" w:author="Colin Fischbacher" w:date="2020-02-18T14:27:00Z" w:initials="CF">
    <w:p w14:paraId="2276FA88" w14:textId="63E82110" w:rsidR="00CA5E08" w:rsidRDefault="00CA5E08">
      <w:pPr>
        <w:pStyle w:val="CommentText"/>
      </w:pPr>
      <w:r>
        <w:rPr>
          <w:rStyle w:val="CommentReference"/>
        </w:rPr>
        <w:annotationRef/>
      </w:r>
      <w:r>
        <w:t>Not extracted</w:t>
      </w:r>
    </w:p>
  </w:comment>
  <w:comment w:id="33" w:author="Gerry McCartney" w:date="2020-03-04T10:40:00Z" w:initials="GM">
    <w:p w14:paraId="08BC90D9" w14:textId="1C218E35" w:rsidR="00CA5E08" w:rsidRDefault="00CA5E08">
      <w:pPr>
        <w:pStyle w:val="CommentText"/>
      </w:pPr>
      <w:r>
        <w:rPr>
          <w:rStyle w:val="CommentReference"/>
        </w:rPr>
        <w:annotationRef/>
      </w:r>
      <w:r>
        <w:t xml:space="preserve">How did you select the countries for inclusion? </w:t>
      </w:r>
    </w:p>
  </w:comment>
  <w:comment w:id="34" w:author="Jonathan Minton" w:date="2020-04-10T09:07:00Z" w:initials="JM">
    <w:p w14:paraId="1917A44E" w14:textId="3576CEBD" w:rsidR="00CA5E08" w:rsidRDefault="00CA5E08">
      <w:pPr>
        <w:pStyle w:val="CommentText"/>
      </w:pPr>
      <w:r>
        <w:rPr>
          <w:rStyle w:val="CommentReference"/>
        </w:rPr>
        <w:annotationRef/>
      </w:r>
      <w:r>
        <w:t>Largely on availability on HMD and with sufficiently long in their time series.</w:t>
      </w:r>
    </w:p>
  </w:comment>
  <w:comment w:id="40" w:author="Colin Fischbacher" w:date="2020-02-18T14:28:00Z" w:initials="CF">
    <w:p w14:paraId="524219B0" w14:textId="1B8D517C" w:rsidR="00CA5E08" w:rsidRDefault="00CA5E08">
      <w:pPr>
        <w:pStyle w:val="CommentText"/>
      </w:pPr>
      <w:r>
        <w:rPr>
          <w:rStyle w:val="CommentReference"/>
        </w:rPr>
        <w:annotationRef/>
      </w:r>
      <w:r>
        <w:t>Not obvious why this is necessary to address the question of whether ONS LE forecasts are accurate enough</w:t>
      </w:r>
    </w:p>
  </w:comment>
  <w:comment w:id="41" w:author="Jonathan Minton" w:date="2020-04-10T09:03:00Z" w:initials="JM">
    <w:p w14:paraId="1F28A3F2" w14:textId="2761DE69" w:rsidR="00CA5E08" w:rsidRDefault="00CA5E08">
      <w:pPr>
        <w:pStyle w:val="CommentText"/>
      </w:pPr>
      <w:r>
        <w:rPr>
          <w:rStyle w:val="CommentReference"/>
        </w:rPr>
        <w:annotationRef/>
      </w:r>
      <w:r>
        <w:t>Broader exploratory remit of paper now stated explicitly</w:t>
      </w:r>
    </w:p>
  </w:comment>
  <w:comment w:id="42" w:author="Jonathan Minton" w:date="2020-04-10T09:03:00Z" w:initials="JM">
    <w:p w14:paraId="709E23A1" w14:textId="7DC9CE3F" w:rsidR="00CA5E08" w:rsidRDefault="00CA5E08">
      <w:pPr>
        <w:pStyle w:val="CommentText"/>
      </w:pPr>
      <w:r>
        <w:rPr>
          <w:rStyle w:val="CommentReference"/>
        </w:rPr>
        <w:annotationRef/>
      </w:r>
    </w:p>
  </w:comment>
  <w:comment w:id="43" w:author="Colin Fischbacher" w:date="2020-02-18T14:28:00Z" w:initials="CF">
    <w:p w14:paraId="4C36860B" w14:textId="69D14DB0" w:rsidR="00CA5E08" w:rsidRDefault="00CA5E08">
      <w:pPr>
        <w:pStyle w:val="CommentText"/>
      </w:pPr>
      <w:r>
        <w:rPr>
          <w:rStyle w:val="CommentReference"/>
        </w:rPr>
        <w:annotationRef/>
      </w:r>
      <w:r>
        <w:t>Or simultaneous?</w:t>
      </w:r>
    </w:p>
  </w:comment>
  <w:comment w:id="44" w:author="Jonathan Minton" w:date="2020-04-10T09:03:00Z" w:initials="JM">
    <w:p w14:paraId="0F9D16D1" w14:textId="6FEF7AAC" w:rsidR="00CA5E08" w:rsidRDefault="00CA5E08">
      <w:pPr>
        <w:pStyle w:val="CommentText"/>
      </w:pPr>
      <w:r>
        <w:rPr>
          <w:rStyle w:val="CommentReference"/>
        </w:rPr>
        <w:annotationRef/>
      </w:r>
      <w:r>
        <w:t>Happy with either term, though perhaps only one should be used</w:t>
      </w:r>
    </w:p>
  </w:comment>
  <w:comment w:id="45" w:author="Jonathan Minton" w:date="2020-04-10T09:04:00Z" w:initials="JM">
    <w:p w14:paraId="51421457" w14:textId="6F13312F" w:rsidR="00CA5E08" w:rsidRDefault="00CA5E08">
      <w:pPr>
        <w:pStyle w:val="CommentText"/>
      </w:pPr>
      <w:r>
        <w:rPr>
          <w:rStyle w:val="CommentReference"/>
        </w:rPr>
        <w:annotationRef/>
      </w:r>
    </w:p>
  </w:comment>
  <w:comment w:id="47" w:author="Gerry McCartney" w:date="2020-03-04T10:40:00Z" w:initials="GM">
    <w:p w14:paraId="4E59363C" w14:textId="5B3FF05D" w:rsidR="00CA5E08" w:rsidRDefault="00CA5E08">
      <w:pPr>
        <w:pStyle w:val="CommentText"/>
      </w:pPr>
      <w:r>
        <w:rPr>
          <w:rStyle w:val="CommentReference"/>
        </w:rPr>
        <w:annotationRef/>
      </w:r>
      <w:r>
        <w:t xml:space="preserve">This is a bit obscure to me and doesn’t seem to describe your methods. </w:t>
      </w:r>
    </w:p>
  </w:comment>
  <w:comment w:id="57" w:author="Gerry McCartney" w:date="2020-03-04T10:42:00Z" w:initials="GM">
    <w:p w14:paraId="4398E5A9" w14:textId="7093D29C" w:rsidR="00CA5E08" w:rsidRDefault="00CA5E08">
      <w:pPr>
        <w:pStyle w:val="CommentText"/>
      </w:pPr>
      <w:r>
        <w:rPr>
          <w:rStyle w:val="CommentReference"/>
        </w:rPr>
        <w:annotationRef/>
      </w:r>
      <w:r>
        <w:t xml:space="preserve">This comparison needs to be clearer when describing the results later. </w:t>
      </w:r>
    </w:p>
  </w:comment>
  <w:comment w:id="58" w:author="Gerry McCartney" w:date="2020-03-04T10:42:00Z" w:initials="GM">
    <w:p w14:paraId="72038BDA" w14:textId="150A9AB0" w:rsidR="00CA5E08" w:rsidRDefault="00CA5E08">
      <w:pPr>
        <w:pStyle w:val="CommentText"/>
      </w:pPr>
      <w:r>
        <w:rPr>
          <w:rStyle w:val="CommentReference"/>
        </w:rPr>
        <w:annotationRef/>
      </w:r>
      <w:r>
        <w:t xml:space="preserve">Can you make this sentence </w:t>
      </w:r>
      <w:proofErr w:type="gramStart"/>
      <w:r>
        <w:t>clearer.</w:t>
      </w:r>
      <w:proofErr w:type="gramEnd"/>
      <w:r>
        <w:t xml:space="preserve"> </w:t>
      </w:r>
    </w:p>
  </w:comment>
  <w:comment w:id="64" w:author="Colin Fischbacher" w:date="2020-02-18T14:30:00Z" w:initials="CF">
    <w:p w14:paraId="35AE468B" w14:textId="479A03DB" w:rsidR="00CA5E08" w:rsidRDefault="00CA5E08">
      <w:pPr>
        <w:pStyle w:val="CommentText"/>
      </w:pPr>
      <w:r>
        <w:rPr>
          <w:rStyle w:val="CommentReference"/>
        </w:rPr>
        <w:annotationRef/>
      </w:r>
      <w:r>
        <w:t>Is this when the revised forecasts were published, or the period for which the forecasts were made?</w:t>
      </w:r>
    </w:p>
  </w:comment>
  <w:comment w:id="67" w:author="Colin Fischbacher" w:date="2020-02-18T14:42:00Z" w:initials="CF">
    <w:p w14:paraId="6F15CD3C" w14:textId="4B256CE6" w:rsidR="00CA5E08" w:rsidRDefault="00CA5E08">
      <w:pPr>
        <w:pStyle w:val="CommentText"/>
      </w:pPr>
      <w:r>
        <w:rPr>
          <w:rStyle w:val="CommentReference"/>
        </w:rPr>
        <w:annotationRef/>
      </w:r>
      <w:r>
        <w:t>Or more likely than other rates??</w:t>
      </w:r>
    </w:p>
  </w:comment>
  <w:comment w:id="68" w:author="Colin Fischbacher" w:date="2020-02-18T14:34:00Z" w:initials="CF">
    <w:p w14:paraId="5A3BD4A7" w14:textId="63CD8712" w:rsidR="00CA5E08" w:rsidRDefault="00CA5E08">
      <w:pPr>
        <w:pStyle w:val="CommentText"/>
      </w:pPr>
      <w:r>
        <w:rPr>
          <w:rStyle w:val="CommentReference"/>
        </w:rPr>
        <w:annotationRef/>
      </w:r>
      <w:r>
        <w:t xml:space="preserve">This might be the percentage for which there is most support, but would it also be fair to say that this is very weak evidence – </w:t>
      </w:r>
      <w:proofErr w:type="spellStart"/>
      <w:r>
        <w:t>ie</w:t>
      </w:r>
      <w:proofErr w:type="spellEnd"/>
      <w:r>
        <w:t xml:space="preserve"> it is almost as likely to be another percentage?</w:t>
      </w:r>
    </w:p>
  </w:comment>
  <w:comment w:id="69" w:author="Colin Fischbacher" w:date="2020-02-18T14:36:00Z" w:initials="CF">
    <w:p w14:paraId="47948653" w14:textId="00537421" w:rsidR="00CA5E08" w:rsidRDefault="00CA5E08">
      <w:pPr>
        <w:pStyle w:val="CommentText"/>
      </w:pPr>
      <w:r>
        <w:rPr>
          <w:rStyle w:val="CommentReference"/>
        </w:rPr>
        <w:annotationRef/>
      </w:r>
      <w:r>
        <w:t>If the focus of this paper is on the quality of the projections provided by ONS then perhaps you’d expect these kinds of sentences here?</w:t>
      </w:r>
    </w:p>
  </w:comment>
  <w:comment w:id="79" w:author="Gerry McCartney" w:date="2020-03-04T10:43:00Z" w:initials="GM">
    <w:p w14:paraId="52DD1273" w14:textId="57C9B103" w:rsidR="00CA5E08" w:rsidRDefault="00CA5E08">
      <w:pPr>
        <w:pStyle w:val="CommentText"/>
      </w:pPr>
      <w:r>
        <w:rPr>
          <w:rStyle w:val="CommentReference"/>
        </w:rPr>
        <w:annotationRef/>
      </w:r>
      <w:r>
        <w:t xml:space="preserve">Is this the format for the journal? It’s unusual to have a discussion in the abstract. </w:t>
      </w:r>
    </w:p>
  </w:comment>
  <w:comment w:id="80" w:author="Gerry McCartney" w:date="2020-03-04T10:44:00Z" w:initials="GM">
    <w:p w14:paraId="54CC8D21" w14:textId="1DF92750" w:rsidR="00CA5E08" w:rsidRDefault="00CA5E08">
      <w:pPr>
        <w:pStyle w:val="CommentText"/>
      </w:pPr>
      <w:r>
        <w:rPr>
          <w:rStyle w:val="CommentReference"/>
        </w:rPr>
        <w:annotationRef/>
      </w:r>
      <w:r>
        <w:t xml:space="preserve">This section is rather discursive instead of describing the implications of your study. </w:t>
      </w:r>
    </w:p>
  </w:comment>
  <w:comment w:id="83" w:author="Colin Fischbacher" w:date="2020-02-18T14:38:00Z" w:initials="CF">
    <w:p w14:paraId="602C2D57" w14:textId="4A39AFE3" w:rsidR="00CA5E08" w:rsidRDefault="00CA5E08">
      <w:pPr>
        <w:pStyle w:val="CommentText"/>
      </w:pPr>
      <w:r>
        <w:rPr>
          <w:rStyle w:val="CommentReference"/>
        </w:rPr>
        <w:annotationRef/>
      </w:r>
      <w:r>
        <w:t xml:space="preserve">Does this sentence make sense? In the long term ONS tends to under-estimate the rate of improvement; in 012 they assumed that gain would be slower in the future – but are these two </w:t>
      </w:r>
      <w:proofErr w:type="gramStart"/>
      <w:r>
        <w:t>really consistent</w:t>
      </w:r>
      <w:proofErr w:type="gramEnd"/>
      <w:r>
        <w:t>??</w:t>
      </w:r>
    </w:p>
  </w:comment>
  <w:comment w:id="82" w:author="Gerry McCartney" w:date="2020-03-04T10:43:00Z" w:initials="GM">
    <w:p w14:paraId="6F98A637" w14:textId="348CBB67" w:rsidR="00CA5E08" w:rsidRDefault="00CA5E08">
      <w:pPr>
        <w:pStyle w:val="CommentText"/>
      </w:pPr>
      <w:r>
        <w:rPr>
          <w:rStyle w:val="CommentReference"/>
        </w:rPr>
        <w:annotationRef/>
      </w:r>
      <w:r>
        <w:t>This is background</w:t>
      </w:r>
    </w:p>
  </w:comment>
  <w:comment w:id="84" w:author="Colin Fischbacher" w:date="2020-02-18T14:39:00Z" w:initials="CF">
    <w:p w14:paraId="756D8DC4" w14:textId="7CD94077" w:rsidR="00CA5E08" w:rsidRDefault="00CA5E08">
      <w:pPr>
        <w:pStyle w:val="CommentText"/>
      </w:pPr>
      <w:r>
        <w:rPr>
          <w:rStyle w:val="CommentReference"/>
        </w:rPr>
        <w:annotationRef/>
      </w:r>
      <w:r>
        <w:t>Or “but”?</w:t>
      </w:r>
    </w:p>
  </w:comment>
  <w:comment w:id="86" w:author="Colin Fischbacher" w:date="2020-02-18T14:41:00Z" w:initials="CF">
    <w:p w14:paraId="197A5309" w14:textId="5A7962CB" w:rsidR="00CA5E08" w:rsidRDefault="00CA5E08">
      <w:pPr>
        <w:pStyle w:val="CommentText"/>
      </w:pPr>
      <w:r>
        <w:rPr>
          <w:rStyle w:val="CommentReference"/>
        </w:rPr>
        <w:annotationRef/>
      </w:r>
      <w:r>
        <w:t xml:space="preserve">Maybe too strong – it is possible to </w:t>
      </w:r>
      <w:proofErr w:type="gramStart"/>
      <w:r>
        <w:t>take action</w:t>
      </w:r>
      <w:proofErr w:type="gramEnd"/>
      <w:r>
        <w:t xml:space="preserve"> without conclusive evidence about the cause(s) of a problem – and in fact this is what </w:t>
      </w:r>
      <w:proofErr w:type="spellStart"/>
      <w:r>
        <w:t>ScotPHO</w:t>
      </w:r>
      <w:proofErr w:type="spellEnd"/>
      <w:r>
        <w:t xml:space="preserve"> is very reasonably advocating – action now before definitive evidence about the cause</w:t>
      </w:r>
    </w:p>
  </w:comment>
  <w:comment w:id="106" w:author="Colin Fischbacher" w:date="2020-02-18T14:43:00Z" w:initials="CF">
    <w:p w14:paraId="26D354BC" w14:textId="62AA390C" w:rsidR="00CA5E08" w:rsidRDefault="00CA5E08">
      <w:pPr>
        <w:pStyle w:val="CommentText"/>
      </w:pPr>
      <w:r>
        <w:rPr>
          <w:rStyle w:val="CommentReference"/>
        </w:rPr>
        <w:annotationRef/>
      </w:r>
      <w:r>
        <w:t>Is it no more predictable than this?</w:t>
      </w:r>
    </w:p>
  </w:comment>
  <w:comment w:id="111" w:author="Gerry McCartney" w:date="2020-03-04T10:47:00Z" w:initials="GM">
    <w:p w14:paraId="16DDE09C" w14:textId="72F03702" w:rsidR="00CA5E08" w:rsidRDefault="00CA5E08">
      <w:pPr>
        <w:pStyle w:val="CommentText"/>
      </w:pPr>
      <w:r>
        <w:rPr>
          <w:rStyle w:val="CommentReference"/>
        </w:rPr>
        <w:annotationRef/>
      </w:r>
      <w:r>
        <w:t>Give acronyms in full first time</w:t>
      </w:r>
    </w:p>
  </w:comment>
  <w:comment w:id="119" w:author="Gerry McCartney" w:date="2020-03-04T10:46:00Z" w:initials="GM">
    <w:p w14:paraId="3D89A5A6" w14:textId="6E3F8BAA" w:rsidR="00CA5E08" w:rsidRDefault="00CA5E08">
      <w:pPr>
        <w:pStyle w:val="CommentText"/>
      </w:pPr>
      <w:r>
        <w:rPr>
          <w:rStyle w:val="CommentReference"/>
        </w:rPr>
        <w:annotationRef/>
      </w:r>
      <w:r>
        <w:t>This would be more related to the fertility rate</w:t>
      </w:r>
    </w:p>
  </w:comment>
  <w:comment w:id="120" w:author="Jonathan Minton" w:date="2020-04-10T09:12:00Z" w:initials="JM">
    <w:p w14:paraId="606B603E" w14:textId="71EE8DCA" w:rsidR="00CA5E08" w:rsidRDefault="00CA5E08">
      <w:pPr>
        <w:pStyle w:val="CommentText"/>
      </w:pPr>
      <w:r>
        <w:rPr>
          <w:rStyle w:val="CommentReference"/>
        </w:rPr>
        <w:annotationRef/>
      </w:r>
      <w:r>
        <w:t xml:space="preserve">Population projections include assumptions about fertility, migration, and mortality. They also include estimates of how many </w:t>
      </w:r>
      <w:proofErr w:type="gramStart"/>
      <w:r>
        <w:t>4-18 year</w:t>
      </w:r>
      <w:proofErr w:type="gramEnd"/>
      <w:r>
        <w:t xml:space="preserve"> olds are expected to be present within the UK as a whole, nations, regions, and smaller areas. Hence value to estimating school demand.</w:t>
      </w:r>
    </w:p>
  </w:comment>
  <w:comment w:id="121" w:author="Gerry McCartney" w:date="2020-03-04T10:46:00Z" w:initials="GM">
    <w:p w14:paraId="3A6C2EE1" w14:textId="6657489D" w:rsidR="00CA5E08" w:rsidRDefault="00CA5E08">
      <w:pPr>
        <w:pStyle w:val="CommentText"/>
      </w:pPr>
      <w:r>
        <w:rPr>
          <w:rStyle w:val="CommentReference"/>
        </w:rPr>
        <w:annotationRef/>
      </w:r>
      <w:r>
        <w:t xml:space="preserve">Provision of services surely? </w:t>
      </w:r>
    </w:p>
  </w:comment>
  <w:comment w:id="136" w:author="Colin Fischbacher" w:date="2020-02-18T14:44:00Z" w:initials="CF">
    <w:p w14:paraId="56D5AF85" w14:textId="2F83609A" w:rsidR="00CA5E08" w:rsidRDefault="00CA5E08">
      <w:pPr>
        <w:pStyle w:val="CommentText"/>
      </w:pPr>
      <w:r>
        <w:rPr>
          <w:rStyle w:val="CommentReference"/>
        </w:rPr>
        <w:annotationRef/>
      </w:r>
      <w:r>
        <w:t>We expect you to tell us whether these predictions are the same or different from those of ONS and it feels strange that you don’t tell us here</w:t>
      </w:r>
    </w:p>
  </w:comment>
  <w:comment w:id="137" w:author="Gerry McCartney" w:date="2020-03-04T10:49:00Z" w:initials="GM">
    <w:p w14:paraId="58BF4683" w14:textId="77777777" w:rsidR="00CA5E08" w:rsidRDefault="00CA5E08">
      <w:pPr>
        <w:pStyle w:val="CommentText"/>
      </w:pPr>
      <w:r>
        <w:rPr>
          <w:rStyle w:val="CommentReference"/>
        </w:rPr>
        <w:annotationRef/>
      </w:r>
      <w:r>
        <w:t xml:space="preserve">It is worth making the point that the projection methods are simply taking current demographic parameters and assuming they stay constant or change at the same rate. They don’t look at changes in exposures that might matter. </w:t>
      </w:r>
    </w:p>
  </w:comment>
  <w:comment w:id="140" w:author="Gerry McCartney" w:date="2020-03-04T10:50:00Z" w:initials="GM">
    <w:p w14:paraId="42CA9C6D" w14:textId="259957EF" w:rsidR="00CA5E08" w:rsidRDefault="00CA5E08">
      <w:pPr>
        <w:pStyle w:val="CommentText"/>
      </w:pPr>
      <w:r>
        <w:rPr>
          <w:rStyle w:val="CommentReference"/>
        </w:rPr>
        <w:annotationRef/>
      </w:r>
      <w:r>
        <w:t>Maybe use semi-colons</w:t>
      </w:r>
    </w:p>
  </w:comment>
  <w:comment w:id="149" w:author="Gerry McCartney" w:date="2020-03-04T10:50:00Z" w:initials="GM">
    <w:p w14:paraId="06CF1FAE" w14:textId="2DA6CCD2" w:rsidR="00CA5E08" w:rsidRDefault="00CA5E08">
      <w:pPr>
        <w:pStyle w:val="CommentText"/>
      </w:pPr>
      <w:r>
        <w:rPr>
          <w:rStyle w:val="CommentReference"/>
        </w:rPr>
        <w:annotationRef/>
      </w:r>
      <w:r>
        <w:t xml:space="preserve">Are these not the same thing as a positive or negative cohort is only defined in relation to another cohort that is better or worse? </w:t>
      </w:r>
    </w:p>
  </w:comment>
  <w:comment w:id="170" w:author="Colin Fischbacher" w:date="2020-02-18T14:49:00Z" w:initials="CF">
    <w:p w14:paraId="492F2CBC" w14:textId="064E7EE1" w:rsidR="00CA5E08" w:rsidRDefault="00CA5E08">
      <w:pPr>
        <w:pStyle w:val="CommentText"/>
      </w:pPr>
      <w:r>
        <w:rPr>
          <w:rStyle w:val="CommentReference"/>
        </w:rPr>
        <w:annotationRef/>
      </w:r>
      <w:r>
        <w:t>This seems slightly different from the aim set out in the abstract</w:t>
      </w:r>
    </w:p>
  </w:comment>
  <w:comment w:id="168" w:author="Gerry McCartney" w:date="2020-03-04T10:51:00Z" w:initials="GM">
    <w:p w14:paraId="3D010753" w14:textId="77777777" w:rsidR="00CA5E08" w:rsidRDefault="00CA5E08">
      <w:pPr>
        <w:pStyle w:val="CommentText"/>
      </w:pPr>
      <w:r>
        <w:rPr>
          <w:rStyle w:val="CommentReference"/>
        </w:rPr>
        <w:annotationRef/>
      </w:r>
      <w:r>
        <w:t xml:space="preserve">I don’t think this addresses the challenges laid out in the previous paragraph. The introduction should lay out what is the problem and how your paper will address this. There seems to be a disconnect here. </w:t>
      </w:r>
    </w:p>
  </w:comment>
  <w:comment w:id="172" w:author="Gerry McCartney" w:date="2020-03-04T10:52:00Z" w:initials="GM">
    <w:p w14:paraId="367C8770" w14:textId="4384D522" w:rsidR="00CA5E08" w:rsidRDefault="00CA5E08">
      <w:pPr>
        <w:pStyle w:val="CommentText"/>
      </w:pPr>
      <w:r>
        <w:rPr>
          <w:rStyle w:val="CommentReference"/>
        </w:rPr>
        <w:annotationRef/>
      </w:r>
      <w:proofErr w:type="gramStart"/>
      <w:r>
        <w:t>However</w:t>
      </w:r>
      <w:proofErr w:type="gramEnd"/>
      <w:r>
        <w:t xml:space="preserve"> it doesn’t resolve the questions about a. how long the baseline period should be (which matters a lot) and b. when the baseline period should end (should it be 2010, 2012, some other time). Be clearer what this does and does not do, and what other work needs to happen around this. </w:t>
      </w:r>
    </w:p>
  </w:comment>
  <w:comment w:id="173" w:author="Gerry McCartney" w:date="2020-03-04T10:54:00Z" w:initials="GM">
    <w:p w14:paraId="59F16326" w14:textId="3D55A12E" w:rsidR="00CA5E08" w:rsidRDefault="00CA5E08">
      <w:pPr>
        <w:pStyle w:val="CommentText"/>
      </w:pPr>
      <w:r>
        <w:rPr>
          <w:rStyle w:val="CommentReference"/>
        </w:rPr>
        <w:annotationRef/>
      </w:r>
      <w:r>
        <w:t xml:space="preserve">There seems to be two different aims here – one about looking at real data and measuring changes in the rate of </w:t>
      </w:r>
      <w:proofErr w:type="gramStart"/>
      <w:r>
        <w:t>improvement;</w:t>
      </w:r>
      <w:proofErr w:type="gramEnd"/>
      <w:r>
        <w:t xml:space="preserve"> and another about projecting forward. Can you make this distinction clearer, or focus on one of them? </w:t>
      </w:r>
    </w:p>
  </w:comment>
  <w:comment w:id="174" w:author="Colin Fischbacher" w:date="2020-02-18T14:50:00Z" w:initials="CF">
    <w:p w14:paraId="6A801774" w14:textId="2B6AC99D" w:rsidR="00CA5E08" w:rsidRDefault="00CA5E08">
      <w:pPr>
        <w:pStyle w:val="CommentText"/>
      </w:pPr>
      <w:r>
        <w:rPr>
          <w:rStyle w:val="CommentReference"/>
        </w:rPr>
        <w:annotationRef/>
      </w:r>
      <w:r>
        <w:t>Not clear why this is in scope of the question set out in the abstract</w:t>
      </w:r>
    </w:p>
  </w:comment>
  <w:comment w:id="175" w:author="Colin Fischbacher" w:date="2020-02-18T14:50:00Z" w:initials="CF">
    <w:p w14:paraId="646DEDBA" w14:textId="1FB3BD63" w:rsidR="00CA5E08" w:rsidRDefault="00CA5E08">
      <w:pPr>
        <w:pStyle w:val="CommentText"/>
      </w:pPr>
      <w:r>
        <w:rPr>
          <w:rStyle w:val="CommentReference"/>
        </w:rPr>
        <w:annotationRef/>
      </w:r>
      <w:r>
        <w:t>Or simultaneous?</w:t>
      </w:r>
    </w:p>
  </w:comment>
  <w:comment w:id="177" w:author="Gerry McCartney" w:date="2020-03-04T11:14:00Z" w:initials="GM">
    <w:p w14:paraId="77AFC98A" w14:textId="15B49776" w:rsidR="00CA5E08" w:rsidRDefault="00CA5E08">
      <w:pPr>
        <w:pStyle w:val="CommentText"/>
      </w:pPr>
      <w:r>
        <w:rPr>
          <w:rStyle w:val="CommentReference"/>
        </w:rPr>
        <w:annotationRef/>
      </w:r>
      <w:r>
        <w:t xml:space="preserve">This bit should make it clearer what the aim of the paper is. </w:t>
      </w:r>
    </w:p>
  </w:comment>
  <w:comment w:id="178" w:author="Colin Fischbacher" w:date="2020-02-18T14:51:00Z" w:initials="CF">
    <w:p w14:paraId="1D62A5EB" w14:textId="5DF929B3" w:rsidR="00CA5E08" w:rsidRDefault="00CA5E08">
      <w:pPr>
        <w:pStyle w:val="CommentText"/>
      </w:pPr>
      <w:r>
        <w:rPr>
          <w:rStyle w:val="CommentReference"/>
        </w:rPr>
        <w:annotationRef/>
      </w:r>
      <w:r>
        <w:t>?</w:t>
      </w:r>
    </w:p>
  </w:comment>
  <w:comment w:id="181" w:author="Colin Fischbacher" w:date="2020-02-18T14:52:00Z" w:initials="CF">
    <w:p w14:paraId="0970411F" w14:textId="69B85CF1" w:rsidR="00CA5E08" w:rsidRDefault="00CA5E08">
      <w:pPr>
        <w:pStyle w:val="CommentText"/>
      </w:pPr>
      <w:r>
        <w:rPr>
          <w:rStyle w:val="CommentReference"/>
        </w:rPr>
        <w:annotationRef/>
      </w:r>
      <w:r>
        <w:t>Give in full?</w:t>
      </w:r>
    </w:p>
  </w:comment>
  <w:comment w:id="189" w:author="Colin Fischbacher" w:date="2020-02-18T14:52:00Z" w:initials="CF">
    <w:p w14:paraId="00DAF4BE" w14:textId="2A8A7CE4" w:rsidR="00CA5E08" w:rsidRDefault="00CA5E08">
      <w:pPr>
        <w:pStyle w:val="CommentText"/>
      </w:pPr>
      <w:r>
        <w:rPr>
          <w:rStyle w:val="CommentReference"/>
        </w:rPr>
        <w:annotationRef/>
      </w:r>
      <w:r>
        <w:t>Sounds like “extracted from the ONS” which I assume isn’t right</w:t>
      </w:r>
    </w:p>
  </w:comment>
  <w:comment w:id="194" w:author="Gerry McCartney" w:date="2020-03-04T11:15:00Z" w:initials="GM">
    <w:p w14:paraId="7DFB15E3" w14:textId="6E64988C" w:rsidR="00CA5E08" w:rsidRDefault="00CA5E08">
      <w:pPr>
        <w:pStyle w:val="CommentText"/>
      </w:pPr>
      <w:r>
        <w:rPr>
          <w:rStyle w:val="CommentReference"/>
        </w:rPr>
        <w:annotationRef/>
      </w:r>
      <w:r>
        <w:t>How selected?</w:t>
      </w:r>
    </w:p>
  </w:comment>
  <w:comment w:id="193" w:author="Colin Fischbacher" w:date="2020-03-03T08:24:00Z" w:initials="CF">
    <w:p w14:paraId="5F12E928" w14:textId="3144C9B2" w:rsidR="00CA5E08" w:rsidRDefault="00CA5E08">
      <w:pPr>
        <w:pStyle w:val="CommentText"/>
      </w:pPr>
      <w:r>
        <w:rPr>
          <w:rStyle w:val="CommentReference"/>
        </w:rPr>
        <w:annotationRef/>
      </w:r>
      <w:r>
        <w:t>Maybe needs more justification for why these countries were chosen?</w:t>
      </w:r>
    </w:p>
  </w:comment>
  <w:comment w:id="195" w:author="Colin Fischbacher" w:date="2020-03-03T08:24:00Z" w:initials="CF">
    <w:p w14:paraId="23B816F3" w14:textId="379EAB52" w:rsidR="00CA5E08" w:rsidRDefault="00CA5E08">
      <w:pPr>
        <w:pStyle w:val="CommentText"/>
      </w:pPr>
      <w:r>
        <w:rPr>
          <w:rStyle w:val="CommentReference"/>
        </w:rPr>
        <w:annotationRef/>
      </w:r>
      <w:r>
        <w:t>Needs explanation</w:t>
      </w:r>
    </w:p>
  </w:comment>
  <w:comment w:id="196" w:author="Colin Fischbacher" w:date="2020-03-03T08:24:00Z" w:initials="CF">
    <w:p w14:paraId="6811DA86" w14:textId="15435E02" w:rsidR="00CA5E08" w:rsidRDefault="00CA5E08">
      <w:pPr>
        <w:pStyle w:val="CommentText"/>
      </w:pPr>
      <w:r>
        <w:rPr>
          <w:rStyle w:val="CommentReference"/>
        </w:rPr>
        <w:annotationRef/>
      </w:r>
      <w:r>
        <w:t>explain</w:t>
      </w:r>
    </w:p>
  </w:comment>
  <w:comment w:id="197" w:author="Gerry McCartney" w:date="2020-03-04T11:15:00Z" w:initials="GM">
    <w:p w14:paraId="6B82DF08" w14:textId="77777777" w:rsidR="00CA5E08" w:rsidRDefault="00CA5E08">
      <w:pPr>
        <w:pStyle w:val="CommentText"/>
      </w:pPr>
      <w:r>
        <w:rPr>
          <w:rStyle w:val="CommentReference"/>
        </w:rPr>
        <w:annotationRef/>
      </w:r>
      <w:r>
        <w:t>Is this explained elsewhere?</w:t>
      </w:r>
    </w:p>
  </w:comment>
  <w:comment w:id="200" w:author="Gerry McCartney" w:date="2020-03-04T11:15:00Z" w:initials="GM">
    <w:p w14:paraId="73DF97D4" w14:textId="0B3E1599" w:rsidR="00CA5E08" w:rsidRDefault="00CA5E08">
      <w:pPr>
        <w:pStyle w:val="CommentText"/>
      </w:pPr>
      <w:r>
        <w:rPr>
          <w:rStyle w:val="CommentReference"/>
        </w:rPr>
        <w:annotationRef/>
      </w:r>
      <w:r>
        <w:t xml:space="preserve">Says 100 in </w:t>
      </w:r>
      <w:proofErr w:type="spellStart"/>
      <w:r>
        <w:t>astract</w:t>
      </w:r>
      <w:proofErr w:type="spellEnd"/>
    </w:p>
  </w:comment>
  <w:comment w:id="202" w:author="Gerry McCartney" w:date="2020-03-04T11:15:00Z" w:initials="GM">
    <w:p w14:paraId="67CF42BB" w14:textId="4FFF36AB" w:rsidR="00CA5E08" w:rsidRDefault="00CA5E08">
      <w:pPr>
        <w:pStyle w:val="CommentText"/>
      </w:pPr>
      <w:r>
        <w:rPr>
          <w:rStyle w:val="CommentReference"/>
        </w:rPr>
        <w:annotationRef/>
      </w:r>
      <w:r>
        <w:t xml:space="preserve">Presumably this should/could go to &gt;100% given that it may have declined for </w:t>
      </w:r>
      <w:proofErr w:type="gramStart"/>
      <w:r>
        <w:t>a period of time</w:t>
      </w:r>
      <w:proofErr w:type="gramEnd"/>
      <w:r>
        <w:t xml:space="preserve">? </w:t>
      </w:r>
    </w:p>
  </w:comment>
  <w:comment w:id="203" w:author="Colin Fischbacher" w:date="2020-03-03T08:26:00Z" w:initials="CF">
    <w:p w14:paraId="672C77EE" w14:textId="1EEC4468" w:rsidR="00CA5E08" w:rsidRDefault="00CA5E08">
      <w:pPr>
        <w:pStyle w:val="CommentText"/>
      </w:pPr>
      <w:r>
        <w:rPr>
          <w:rStyle w:val="CommentReference"/>
        </w:rPr>
        <w:annotationRef/>
      </w:r>
      <w:r>
        <w:t>this is the likelihood of observing these data if the true underlying slowdown was X%? This point is key and might be clearer</w:t>
      </w:r>
    </w:p>
  </w:comment>
  <w:comment w:id="204" w:author="Gerry McCartney" w:date="2020-03-04T11:16:00Z" w:initials="GM">
    <w:p w14:paraId="0CE10FB9" w14:textId="4C6672EC" w:rsidR="00CA5E08" w:rsidRDefault="00CA5E08">
      <w:pPr>
        <w:pStyle w:val="CommentText"/>
      </w:pPr>
      <w:r>
        <w:rPr>
          <w:rStyle w:val="CommentReference"/>
        </w:rPr>
        <w:annotationRef/>
      </w:r>
      <w:r>
        <w:t xml:space="preserve">Ok, but each of these has a different baseline period – are you altering yours? I’m not yet clear what question this is answering and how important this question is. ONS projections were just projections based on the information at the time. Is it fair to say that it didn’t turn out that way? Would your approach have been better (e.g. doing the calculations based on the information at the time)? Or is that not the point of the exercise? </w:t>
      </w:r>
    </w:p>
  </w:comment>
  <w:comment w:id="205" w:author="Colin Fischbacher" w:date="2020-03-03T08:27:00Z" w:initials="CF">
    <w:p w14:paraId="6AAFA321" w14:textId="2E46B3E6" w:rsidR="00CA5E08" w:rsidRDefault="00CA5E08">
      <w:pPr>
        <w:pStyle w:val="CommentText"/>
      </w:pPr>
      <w:r>
        <w:rPr>
          <w:rStyle w:val="CommentReference"/>
        </w:rPr>
        <w:annotationRef/>
      </w:r>
      <w:r>
        <w:t>is this the likelihood of these data given that projection? Or the likelihood of the model being correct given a prior plus the data? Or the likelihood of model X (given data) compared with the likelihood of model Y (given data)? Some clarification here is needed</w:t>
      </w:r>
    </w:p>
  </w:comment>
  <w:comment w:id="206" w:author="Gerry McCartney" w:date="2020-03-04T11:18:00Z" w:initials="GM">
    <w:p w14:paraId="1153A5C6" w14:textId="4DB920DB" w:rsidR="00CA5E08" w:rsidRDefault="00CA5E08">
      <w:pPr>
        <w:pStyle w:val="CommentText"/>
      </w:pPr>
      <w:r>
        <w:rPr>
          <w:rStyle w:val="CommentReference"/>
        </w:rPr>
        <w:annotationRef/>
      </w:r>
      <w:r>
        <w:t>How long?</w:t>
      </w:r>
    </w:p>
  </w:comment>
  <w:comment w:id="211" w:author="Colin Fischbacher" w:date="2020-03-03T08:38:00Z" w:initials="CF">
    <w:p w14:paraId="30DB310C" w14:textId="07A721C6" w:rsidR="00CA5E08" w:rsidRDefault="00CA5E08">
      <w:pPr>
        <w:pStyle w:val="CommentText"/>
      </w:pPr>
      <w:r>
        <w:rPr>
          <w:rStyle w:val="CommentReference"/>
        </w:rPr>
        <w:annotationRef/>
      </w:r>
      <w:r>
        <w:t>given the data?</w:t>
      </w:r>
    </w:p>
  </w:comment>
  <w:comment w:id="213" w:author="Colin Fischbacher" w:date="2020-03-03T08:38:00Z" w:initials="CF">
    <w:p w14:paraId="40AB5183" w14:textId="4230C9EE" w:rsidR="00CA5E08" w:rsidRDefault="00CA5E08">
      <w:pPr>
        <w:pStyle w:val="CommentText"/>
      </w:pPr>
      <w:r>
        <w:rPr>
          <w:rStyle w:val="CommentReference"/>
        </w:rPr>
        <w:annotationRef/>
      </w:r>
      <w:r>
        <w:t>Presumably the probability of exactly 0% change is low – so does “no slowdown” include all increases in the rate of improvement?</w:t>
      </w:r>
    </w:p>
  </w:comment>
  <w:comment w:id="214" w:author="Jonathan Minton" w:date="2020-04-10T11:27:00Z" w:initials="JM">
    <w:p w14:paraId="05969DC4" w14:textId="3A78ABB0" w:rsidR="00CA5E08" w:rsidRDefault="00CA5E08">
      <w:pPr>
        <w:pStyle w:val="CommentText"/>
      </w:pPr>
      <w:r>
        <w:rPr>
          <w:rStyle w:val="CommentReference"/>
        </w:rPr>
        <w:annotationRef/>
      </w:r>
      <w:r>
        <w:t>Yes. In this case the model is being compared with itself, so will be definition have a BF of 1</w:t>
      </w:r>
    </w:p>
  </w:comment>
  <w:comment w:id="220" w:author="Gerry McCartney" w:date="2020-03-04T11:19:00Z" w:initials="GM">
    <w:p w14:paraId="457E745F" w14:textId="235AECE5" w:rsidR="00CA5E08" w:rsidRDefault="00CA5E08">
      <w:pPr>
        <w:pStyle w:val="CommentText"/>
      </w:pPr>
      <w:r>
        <w:rPr>
          <w:rStyle w:val="CommentReference"/>
        </w:rPr>
        <w:annotationRef/>
      </w:r>
      <w:r>
        <w:t>This is results</w:t>
      </w:r>
    </w:p>
  </w:comment>
  <w:comment w:id="223" w:author="Colin Fischbacher" w:date="2020-03-03T08:43:00Z" w:initials="CF">
    <w:p w14:paraId="7CBAB786" w14:textId="153D0F8C" w:rsidR="00CA5E08" w:rsidRDefault="00CA5E08">
      <w:pPr>
        <w:pStyle w:val="CommentText"/>
      </w:pPr>
      <w:r>
        <w:rPr>
          <w:rStyle w:val="CommentReference"/>
        </w:rPr>
        <w:annotationRef/>
      </w:r>
      <w:r>
        <w:t>Might be worth signalling here that you’ve moved from methods to results</w:t>
      </w:r>
    </w:p>
  </w:comment>
  <w:comment w:id="229" w:author="Gerry McCartney" w:date="2020-03-04T11:19:00Z" w:initials="GM">
    <w:p w14:paraId="4CDF57DD" w14:textId="77777777" w:rsidR="00CA5E08" w:rsidRDefault="00CA5E08" w:rsidP="001B1B49">
      <w:pPr>
        <w:pStyle w:val="CommentText"/>
      </w:pPr>
      <w:r>
        <w:rPr>
          <w:rStyle w:val="CommentReference"/>
        </w:rPr>
        <w:annotationRef/>
      </w:r>
      <w:r>
        <w:t xml:space="preserve">It’s more helpful to have the title at the top so that you can read what the table is about before you see the table. </w:t>
      </w:r>
    </w:p>
    <w:p w14:paraId="2F3A9872" w14:textId="77777777" w:rsidR="00CA5E08" w:rsidRDefault="00CA5E08" w:rsidP="001B1B49">
      <w:pPr>
        <w:pStyle w:val="CommentText"/>
      </w:pPr>
      <w:r>
        <w:t xml:space="preserve">You also need to specify the units (years). </w:t>
      </w:r>
    </w:p>
    <w:p w14:paraId="75F71B1D" w14:textId="77777777" w:rsidR="00CA5E08" w:rsidRDefault="00CA5E08" w:rsidP="001B1B49">
      <w:pPr>
        <w:pStyle w:val="CommentText"/>
      </w:pPr>
      <w:r>
        <w:t xml:space="preserve">Are you ordering by the male or female results? </w:t>
      </w:r>
    </w:p>
  </w:comment>
  <w:comment w:id="235" w:author="Gerry McCartney" w:date="2020-03-04T11:19:00Z" w:initials="GM">
    <w:p w14:paraId="723ECB4E" w14:textId="7624AF14" w:rsidR="00CA5E08" w:rsidRDefault="00CA5E08">
      <w:pPr>
        <w:pStyle w:val="CommentText"/>
      </w:pPr>
      <w:r>
        <w:rPr>
          <w:rStyle w:val="CommentReference"/>
        </w:rPr>
        <w:annotationRef/>
      </w:r>
      <w:r>
        <w:t xml:space="preserve">It’s more helpful to have the title at the top so that you can read what the table is about before you see the table. </w:t>
      </w:r>
    </w:p>
    <w:p w14:paraId="2D2B6DEC" w14:textId="3672F23E" w:rsidR="00CA5E08" w:rsidRDefault="00CA5E08">
      <w:pPr>
        <w:pStyle w:val="CommentText"/>
      </w:pPr>
      <w:r>
        <w:t xml:space="preserve">You also need to specify the units (years). </w:t>
      </w:r>
    </w:p>
    <w:p w14:paraId="785D82E1" w14:textId="72C3FBC7" w:rsidR="00CA5E08" w:rsidRDefault="00CA5E08">
      <w:pPr>
        <w:pStyle w:val="CommentText"/>
      </w:pPr>
      <w:r>
        <w:t xml:space="preserve">Are you ordering by the male or female results? </w:t>
      </w:r>
    </w:p>
  </w:comment>
  <w:comment w:id="254" w:author="Colin Fischbacher" w:date="2020-03-03T08:44:00Z" w:initials="CF">
    <w:p w14:paraId="3235AFC0" w14:textId="459B621E" w:rsidR="00CA5E08" w:rsidRDefault="00CA5E08">
      <w:pPr>
        <w:pStyle w:val="CommentText"/>
      </w:pPr>
      <w:r>
        <w:rPr>
          <w:rStyle w:val="CommentReference"/>
        </w:rPr>
        <w:annotationRef/>
      </w:r>
      <w:r>
        <w:t>In this results section I don’t think it works to say that more analyses are presented in an appendix without saying what those analyses are or what they conclude. I suggest you give the (high level) results of those analyses and say that the detail is given in the appendix</w:t>
      </w:r>
    </w:p>
  </w:comment>
  <w:comment w:id="255" w:author="Colin Fischbacher" w:date="2020-03-03T08:45:00Z" w:initials="CF">
    <w:p w14:paraId="25CBB78D" w14:textId="36D9F6CD" w:rsidR="00CA5E08" w:rsidRDefault="00CA5E08">
      <w:pPr>
        <w:pStyle w:val="CommentText"/>
      </w:pPr>
      <w:r>
        <w:rPr>
          <w:rStyle w:val="CommentReference"/>
        </w:rPr>
        <w:annotationRef/>
      </w:r>
      <w:r>
        <w:t>Again, you don’t tell us what these results are – normally you’d give the result (</w:t>
      </w:r>
      <w:proofErr w:type="spellStart"/>
      <w:r>
        <w:t>eg</w:t>
      </w:r>
      <w:proofErr w:type="spellEnd"/>
      <w:r>
        <w:t xml:space="preserve"> “there has been a large fall, as shown in fig 3a”) rather than just saying what is presented in the figure</w:t>
      </w:r>
    </w:p>
  </w:comment>
  <w:comment w:id="256" w:author="Colin Fischbacher" w:date="2020-03-03T08:47:00Z" w:initials="CF">
    <w:p w14:paraId="612BACA0" w14:textId="1BAAD24E" w:rsidR="00CA5E08" w:rsidRDefault="00CA5E08">
      <w:pPr>
        <w:pStyle w:val="CommentText"/>
      </w:pPr>
      <w:r>
        <w:rPr>
          <w:rStyle w:val="CommentReference"/>
        </w:rPr>
        <w:annotationRef/>
      </w:r>
      <w:r>
        <w:t>That’s what I was looking for – I would merge these statements of results with the descriptions of the figures above</w:t>
      </w:r>
    </w:p>
  </w:comment>
  <w:comment w:id="258" w:author="Gerry McCartney" w:date="2020-03-04T11:20:00Z" w:initials="GM">
    <w:p w14:paraId="639EF787" w14:textId="1250D409" w:rsidR="00CA5E08" w:rsidRDefault="00CA5E08">
      <w:pPr>
        <w:pStyle w:val="CommentText"/>
      </w:pPr>
      <w:r>
        <w:rPr>
          <w:rStyle w:val="CommentReference"/>
        </w:rPr>
        <w:annotationRef/>
      </w:r>
      <w:r>
        <w:t xml:space="preserve">Not always – male and females in England are strongly correlated </w:t>
      </w:r>
    </w:p>
  </w:comment>
  <w:comment w:id="257" w:author="Colin Fischbacher" w:date="2020-03-03T08:48:00Z" w:initials="CF">
    <w:p w14:paraId="2C4125C3" w14:textId="7602219E" w:rsidR="00CA5E08" w:rsidRDefault="00CA5E08">
      <w:pPr>
        <w:pStyle w:val="CommentText"/>
      </w:pPr>
      <w:r>
        <w:rPr>
          <w:rStyle w:val="CommentReference"/>
        </w:rPr>
        <w:annotationRef/>
      </w:r>
      <w:r>
        <w:t>Meaning not clear – more strongly than what?</w:t>
      </w:r>
    </w:p>
    <w:p w14:paraId="4AD095D8" w14:textId="23C2A4AF" w:rsidR="00CA5E08" w:rsidRDefault="00CA5E08">
      <w:pPr>
        <w:pStyle w:val="CommentText"/>
      </w:pPr>
    </w:p>
    <w:p w14:paraId="7D34A0E4" w14:textId="4E9122B0" w:rsidR="00CA5E08" w:rsidRDefault="00CA5E08">
      <w:pPr>
        <w:pStyle w:val="CommentText"/>
      </w:pPr>
      <w:r>
        <w:t>Why is this important? – or is just a passing observation? Was this one of the questions the paper set out to address?</w:t>
      </w:r>
    </w:p>
  </w:comment>
  <w:comment w:id="260" w:author="Colin Fischbacher" w:date="2020-03-03T08:52:00Z" w:initials="CF">
    <w:p w14:paraId="079C5A89" w14:textId="149196EC" w:rsidR="00CA5E08" w:rsidRDefault="00CA5E08">
      <w:pPr>
        <w:pStyle w:val="CommentText"/>
      </w:pPr>
      <w:r>
        <w:rPr>
          <w:rStyle w:val="CommentReference"/>
        </w:rPr>
        <w:annotationRef/>
      </w:r>
      <w:r>
        <w:t xml:space="preserve">We seem to be back to methods </w:t>
      </w:r>
      <w:proofErr w:type="gramStart"/>
      <w:r>
        <w:t>slightly?</w:t>
      </w:r>
      <w:proofErr w:type="gramEnd"/>
    </w:p>
  </w:comment>
  <w:comment w:id="261" w:author="Gerry McCartney" w:date="2020-03-04T11:21:00Z" w:initials="GM">
    <w:p w14:paraId="41E3080E" w14:textId="2F5A68AF" w:rsidR="00CA5E08" w:rsidRDefault="00CA5E08">
      <w:pPr>
        <w:pStyle w:val="CommentText"/>
      </w:pPr>
      <w:r>
        <w:rPr>
          <w:rStyle w:val="CommentReference"/>
        </w:rPr>
        <w:annotationRef/>
      </w:r>
      <w:r>
        <w:t xml:space="preserve">You need to reflect the imprecision of these estimates. </w:t>
      </w:r>
    </w:p>
  </w:comment>
  <w:comment w:id="264" w:author="Gerry McCartney" w:date="2020-03-04T11:21:00Z" w:initials="GM">
    <w:p w14:paraId="3A6EC8FB" w14:textId="6B795FD2" w:rsidR="00CA5E08" w:rsidRDefault="00CA5E08">
      <w:pPr>
        <w:pStyle w:val="CommentText"/>
      </w:pPr>
      <w:r>
        <w:rPr>
          <w:rStyle w:val="CommentReference"/>
        </w:rPr>
        <w:annotationRef/>
      </w:r>
      <w:r>
        <w:t xml:space="preserve">This should be in methods and explained more fully. </w:t>
      </w:r>
    </w:p>
  </w:comment>
  <w:comment w:id="267" w:author="Gerry McCartney" w:date="2020-03-04T11:21:00Z" w:initials="GM">
    <w:p w14:paraId="2A5DEA7C" w14:textId="2B4F78F8" w:rsidR="00CA5E08" w:rsidRDefault="00CA5E08">
      <w:pPr>
        <w:pStyle w:val="CommentText"/>
      </w:pPr>
      <w:r>
        <w:rPr>
          <w:rStyle w:val="CommentReference"/>
        </w:rPr>
        <w:annotationRef/>
      </w:r>
      <w:r>
        <w:t xml:space="preserve">Not sure what increasing indications means – it’s a bit of a coy phrase. </w:t>
      </w:r>
    </w:p>
  </w:comment>
  <w:comment w:id="272" w:author="Gerry McCartney" w:date="2020-03-04T11:22:00Z" w:initials="GM">
    <w:p w14:paraId="22E09724" w14:textId="70BC0AAB" w:rsidR="00CA5E08" w:rsidRDefault="00CA5E08">
      <w:pPr>
        <w:pStyle w:val="CommentText"/>
      </w:pPr>
      <w:r>
        <w:rPr>
          <w:rStyle w:val="CommentReference"/>
        </w:rPr>
        <w:annotationRef/>
      </w:r>
      <w:r>
        <w:t xml:space="preserve">Very difficult to identify which line refers to which year. </w:t>
      </w:r>
    </w:p>
  </w:comment>
  <w:comment w:id="274" w:author="Colin Fischbacher" w:date="2020-03-03T09:07:00Z" w:initials="CF">
    <w:p w14:paraId="7D120CE1" w14:textId="69A385D5" w:rsidR="00CA5E08" w:rsidRDefault="00CA5E08">
      <w:pPr>
        <w:pStyle w:val="CommentText"/>
      </w:pPr>
      <w:r>
        <w:rPr>
          <w:rStyle w:val="CommentReference"/>
        </w:rPr>
        <w:annotationRef/>
      </w:r>
      <w:r>
        <w:t>I think this is very interesting and informative</w:t>
      </w:r>
    </w:p>
  </w:comment>
  <w:comment w:id="276" w:author="Colin Fischbacher" w:date="2020-03-03T08:54:00Z" w:initials="CF">
    <w:p w14:paraId="65E36831" w14:textId="7AAA9440" w:rsidR="00CA5E08" w:rsidRDefault="00CA5E08">
      <w:pPr>
        <w:pStyle w:val="CommentText"/>
      </w:pPr>
      <w:r>
        <w:rPr>
          <w:rStyle w:val="CommentReference"/>
        </w:rPr>
        <w:annotationRef/>
      </w:r>
      <w:r>
        <w:t>This kind of material would normally belong in a discussion</w:t>
      </w:r>
    </w:p>
  </w:comment>
  <w:comment w:id="278" w:author="Gerry McCartney" w:date="2020-03-04T11:22:00Z" w:initials="GM">
    <w:p w14:paraId="16B3149E" w14:textId="77777777" w:rsidR="00CA5E08" w:rsidRDefault="00CA5E08">
      <w:pPr>
        <w:pStyle w:val="CommentText"/>
      </w:pPr>
      <w:r>
        <w:rPr>
          <w:rStyle w:val="CommentReference"/>
        </w:rPr>
        <w:annotationRef/>
      </w:r>
      <w:r>
        <w:t xml:space="preserve">Worth reading these methods and then commenting more definitively if this is part of your critique. </w:t>
      </w:r>
    </w:p>
  </w:comment>
  <w:comment w:id="279" w:author="Gerry McCartney" w:date="2020-03-04T11:23:00Z" w:initials="GM">
    <w:p w14:paraId="4129DE54" w14:textId="511824D0" w:rsidR="00CA5E08" w:rsidRDefault="00CA5E08">
      <w:pPr>
        <w:pStyle w:val="CommentText"/>
      </w:pPr>
      <w:r>
        <w:rPr>
          <w:rStyle w:val="CommentReference"/>
        </w:rPr>
        <w:annotationRef/>
      </w:r>
      <w:r>
        <w:t>Rates of risk???</w:t>
      </w:r>
    </w:p>
  </w:comment>
  <w:comment w:id="280" w:author="Gerry McCartney" w:date="2020-03-04T11:23:00Z" w:initials="GM">
    <w:p w14:paraId="26491223" w14:textId="79F2C36F" w:rsidR="00CA5E08" w:rsidRDefault="00CA5E08">
      <w:pPr>
        <w:pStyle w:val="CommentText"/>
      </w:pPr>
      <w:r>
        <w:rPr>
          <w:rStyle w:val="CommentReference"/>
        </w:rPr>
        <w:annotationRef/>
      </w:r>
      <w:r>
        <w:t xml:space="preserve">What do you mean by this? </w:t>
      </w:r>
    </w:p>
  </w:comment>
  <w:comment w:id="283" w:author="Gerry McCartney" w:date="2020-03-04T11:23:00Z" w:initials="GM">
    <w:p w14:paraId="71406452" w14:textId="6A4DF4AA" w:rsidR="00CA5E08" w:rsidRDefault="00CA5E08">
      <w:pPr>
        <w:pStyle w:val="CommentText"/>
      </w:pPr>
      <w:r>
        <w:rPr>
          <w:rStyle w:val="CommentReference"/>
        </w:rPr>
        <w:annotationRef/>
      </w:r>
      <w:r>
        <w:t>Label this row with year</w:t>
      </w:r>
    </w:p>
  </w:comment>
  <w:comment w:id="285" w:author="Colin Fischbacher" w:date="2020-03-03T08:55:00Z" w:initials="CF">
    <w:p w14:paraId="3367D1C7" w14:textId="0778C80B" w:rsidR="00CA5E08" w:rsidRDefault="00CA5E08">
      <w:pPr>
        <w:pStyle w:val="CommentText"/>
      </w:pPr>
      <w:r>
        <w:rPr>
          <w:rStyle w:val="CommentReference"/>
        </w:rPr>
        <w:annotationRef/>
      </w:r>
      <w:r>
        <w:t>Is this actual or projected?</w:t>
      </w:r>
    </w:p>
  </w:comment>
  <w:comment w:id="288" w:author="Jon Minton" w:date="2020-01-30T09:05:00Z" w:initials="JM">
    <w:p w14:paraId="68E95785" w14:textId="77777777" w:rsidR="00CA5E08" w:rsidRDefault="00CA5E08">
      <w:pPr>
        <w:pStyle w:val="CommentText"/>
      </w:pPr>
      <w:r>
        <w:rPr>
          <w:rStyle w:val="CommentReference"/>
        </w:rPr>
        <w:annotationRef/>
      </w:r>
      <w:r>
        <w:t>For methods/removal?</w:t>
      </w:r>
    </w:p>
  </w:comment>
  <w:comment w:id="289" w:author="Colin Fischbacher" w:date="2020-03-03T08:58:00Z" w:initials="CF">
    <w:p w14:paraId="373A7558" w14:textId="3ADA4866" w:rsidR="00CA5E08" w:rsidRDefault="00CA5E08">
      <w:pPr>
        <w:pStyle w:val="CommentText"/>
      </w:pPr>
      <w:r>
        <w:rPr>
          <w:rStyle w:val="CommentReference"/>
        </w:rPr>
        <w:annotationRef/>
      </w:r>
      <w:r>
        <w:t xml:space="preserve">Not easy for someone new to the concept – I think this needs more explanation if this is to go to a general journal – </w:t>
      </w:r>
      <w:proofErr w:type="spellStart"/>
      <w:r>
        <w:t>eg</w:t>
      </w:r>
      <w:proofErr w:type="spellEnd"/>
      <w:r>
        <w:t xml:space="preserve"> a Bayes factor of 1.5 for a 10% slowdown would indicate that the likelihood of the 10% model (given the data) is 50% higher than the likelihood of a 0% (or less) model (given the data). You’d want to word it more clearly than that of course</w:t>
      </w:r>
    </w:p>
  </w:comment>
  <w:comment w:id="306" w:author="Gerry McCartney" w:date="2020-03-04T11:19:00Z" w:initials="GM">
    <w:p w14:paraId="5CCC4F5E" w14:textId="77777777" w:rsidR="00CA5E08" w:rsidRDefault="00CA5E08" w:rsidP="001B1B49">
      <w:pPr>
        <w:pStyle w:val="CommentText"/>
      </w:pPr>
      <w:r>
        <w:rPr>
          <w:rStyle w:val="CommentReference"/>
        </w:rPr>
        <w:annotationRef/>
      </w:r>
      <w:r>
        <w:t>This is results</w:t>
      </w:r>
    </w:p>
  </w:comment>
  <w:comment w:id="310" w:author="Colin Fischbacher" w:date="2020-03-03T09:07:00Z" w:initials="CF">
    <w:p w14:paraId="51AF03AE" w14:textId="516E4249" w:rsidR="00CA5E08" w:rsidRDefault="00CA5E08">
      <w:pPr>
        <w:pStyle w:val="CommentText"/>
      </w:pPr>
      <w:r>
        <w:rPr>
          <w:rStyle w:val="CommentReference"/>
        </w:rPr>
        <w:annotationRef/>
      </w:r>
      <w:r>
        <w:t xml:space="preserve">I think it would be important at some point to say that these BF values are small – </w:t>
      </w:r>
      <w:proofErr w:type="spellStart"/>
      <w:r>
        <w:t>ie</w:t>
      </w:r>
      <w:proofErr w:type="spellEnd"/>
      <w:r>
        <w:t xml:space="preserve"> that they don’t express a strong preference for a 16% slowdown over a 0% (or less?) slowdown</w:t>
      </w:r>
    </w:p>
  </w:comment>
  <w:comment w:id="315" w:author="Gerry McCartney" w:date="2020-03-04T11:24:00Z" w:initials="GM">
    <w:p w14:paraId="17B36EEF" w14:textId="57EB90AD" w:rsidR="00CA5E08" w:rsidRDefault="00CA5E08">
      <w:pPr>
        <w:pStyle w:val="CommentText"/>
      </w:pPr>
      <w:r>
        <w:rPr>
          <w:rStyle w:val="CommentReference"/>
        </w:rPr>
        <w:annotationRef/>
      </w:r>
      <w:r>
        <w:t xml:space="preserve">Be clearer what you are comparing with – do you mean the rate of improvement was 84% of the 1990-2010 rate? This could be interpreted as things getting worse in absolute terms. </w:t>
      </w:r>
    </w:p>
  </w:comment>
  <w:comment w:id="318" w:author="Gerry McCartney" w:date="2020-03-04T11:25:00Z" w:initials="GM">
    <w:p w14:paraId="031A13D8" w14:textId="000F43EF" w:rsidR="00CA5E08" w:rsidRDefault="00CA5E08">
      <w:pPr>
        <w:pStyle w:val="CommentText"/>
      </w:pPr>
      <w:r>
        <w:rPr>
          <w:rStyle w:val="CommentReference"/>
        </w:rPr>
        <w:annotationRef/>
      </w:r>
      <w:r>
        <w:t xml:space="preserve">Can you quantify how much more likely this is than there being no slowdown? </w:t>
      </w:r>
    </w:p>
  </w:comment>
  <w:comment w:id="442" w:author="Gerry McCartney" w:date="2020-03-04T11:25:00Z" w:initials="GM">
    <w:p w14:paraId="64ADE7D0" w14:textId="03414275" w:rsidR="00CA5E08" w:rsidRDefault="00CA5E08">
      <w:pPr>
        <w:pStyle w:val="CommentText"/>
      </w:pPr>
      <w:r>
        <w:rPr>
          <w:rStyle w:val="CommentReference"/>
        </w:rPr>
        <w:annotationRef/>
      </w:r>
      <w:r>
        <w:t xml:space="preserve">Although this isn’t a single approach as it can be varied by baseline period and which turning point. </w:t>
      </w:r>
    </w:p>
  </w:comment>
  <w:comment w:id="443" w:author="Gerry McCartney" w:date="2020-03-04T11:26:00Z" w:initials="GM">
    <w:p w14:paraId="799F42DD" w14:textId="25C256FD" w:rsidR="00CA5E08" w:rsidRDefault="00CA5E08">
      <w:pPr>
        <w:pStyle w:val="CommentText"/>
      </w:pPr>
      <w:r>
        <w:rPr>
          <w:rStyle w:val="CommentReference"/>
        </w:rPr>
        <w:annotationRef/>
      </w:r>
      <w:r>
        <w:t xml:space="preserve">I’m confused by these as these aren’t linear. Is this the change implied by the rate of change in year 1? </w:t>
      </w:r>
    </w:p>
  </w:comment>
  <w:comment w:id="448" w:author="Colin Fischbacher" w:date="2020-03-03T09:02:00Z" w:initials="CF">
    <w:p w14:paraId="25CBA73E" w14:textId="77777777" w:rsidR="00CA5E08" w:rsidRDefault="00CA5E08" w:rsidP="00AB7297">
      <w:pPr>
        <w:pStyle w:val="CommentText"/>
      </w:pPr>
      <w:r>
        <w:rPr>
          <w:rStyle w:val="CommentReference"/>
        </w:rPr>
        <w:annotationRef/>
      </w:r>
      <w:r>
        <w:t>I think this is interesting – it is strengthened by the fact that the BF approach is broadly consistent with ONS for earlier years but for later years it is quicker to pick up the decline in life expectancy</w:t>
      </w:r>
    </w:p>
  </w:comment>
  <w:comment w:id="453" w:author="Gerry McCartney" w:date="2020-03-04T11:26:00Z" w:initials="GM">
    <w:p w14:paraId="2B8FE67A" w14:textId="720F71E2" w:rsidR="00CA5E08" w:rsidRDefault="00CA5E08">
      <w:pPr>
        <w:pStyle w:val="CommentText"/>
      </w:pPr>
      <w:r>
        <w:rPr>
          <w:rStyle w:val="CommentReference"/>
        </w:rPr>
        <w:annotationRef/>
      </w:r>
      <w:r>
        <w:t xml:space="preserve">Worth thinking about displaying this table with consistent years as the rows. </w:t>
      </w:r>
    </w:p>
  </w:comment>
  <w:comment w:id="454" w:author="Jonathan Minton" w:date="2020-04-10T11:22:00Z" w:initials="JM">
    <w:p w14:paraId="61823CBA" w14:textId="6AAE6369" w:rsidR="00CA5E08" w:rsidRDefault="00CA5E08">
      <w:pPr>
        <w:pStyle w:val="CommentText"/>
      </w:pPr>
      <w:r>
        <w:rPr>
          <w:rStyle w:val="CommentReference"/>
        </w:rPr>
        <w:annotationRef/>
      </w:r>
      <w:r>
        <w:t xml:space="preserve">I considered this before. The gaps in the ONS column highlight one of the main benefits of the BF approach, namely that they can be used as a stopgap between official projections. </w:t>
      </w:r>
    </w:p>
  </w:comment>
  <w:comment w:id="457" w:author="Colin Fischbacher" w:date="2020-03-03T09:02:00Z" w:initials="CF">
    <w:p w14:paraId="52409BD4" w14:textId="796382CE" w:rsidR="00CA5E08" w:rsidRDefault="00CA5E08">
      <w:pPr>
        <w:pStyle w:val="CommentText"/>
      </w:pPr>
      <w:r>
        <w:rPr>
          <w:rStyle w:val="CommentReference"/>
        </w:rPr>
        <w:annotationRef/>
      </w:r>
      <w:r>
        <w:t>I think this is interesting – it is strengthened by the fact that the BF approach is broadly consistent with ONS for earlier years but for later years it is quicker to pick up the decline in life expectancy</w:t>
      </w:r>
    </w:p>
  </w:comment>
  <w:comment w:id="461" w:author="Colin Fischbacher" w:date="2020-03-03T09:09:00Z" w:initials="CF">
    <w:p w14:paraId="561E34F3" w14:textId="23E7BA1C" w:rsidR="00CA5E08" w:rsidRDefault="00CA5E08">
      <w:pPr>
        <w:pStyle w:val="CommentText"/>
      </w:pPr>
      <w:r>
        <w:rPr>
          <w:rStyle w:val="CommentReference"/>
        </w:rPr>
        <w:annotationRef/>
      </w:r>
      <w:r>
        <w:t>This nicely summarises the table. Could you also show the actual outcome so we can see which predictions performed better? I suppose that would only be possible for much earlier years</w:t>
      </w:r>
    </w:p>
  </w:comment>
  <w:comment w:id="462" w:author="Jon Minton" w:date="2020-01-30T09:18:00Z" w:initials="JM">
    <w:p w14:paraId="7056537A" w14:textId="75E03D90" w:rsidR="00CA5E08" w:rsidRDefault="00CA5E08">
      <w:pPr>
        <w:pStyle w:val="CommentText"/>
      </w:pPr>
      <w:r>
        <w:rPr>
          <w:rStyle w:val="CommentReference"/>
        </w:rPr>
        <w:annotationRef/>
      </w:r>
      <w:r>
        <w:t>A draft to be developed/rewritten extensively</w:t>
      </w:r>
    </w:p>
  </w:comment>
  <w:comment w:id="463" w:author="Gerry McCartney" w:date="2020-03-04T11:27:00Z" w:initials="GM">
    <w:p w14:paraId="5590DBA5" w14:textId="301C2382" w:rsidR="00CA5E08" w:rsidRDefault="00CA5E08">
      <w:pPr>
        <w:pStyle w:val="CommentText"/>
      </w:pPr>
      <w:r>
        <w:rPr>
          <w:rStyle w:val="CommentReference"/>
        </w:rPr>
        <w:annotationRef/>
      </w:r>
      <w:r>
        <w:t xml:space="preserve">Yes, this needs the standard discussion structure to be imposed for it to read clearly and make sense. </w:t>
      </w:r>
    </w:p>
  </w:comment>
  <w:comment w:id="467" w:author="Colin Fischbacher" w:date="2020-03-03T09:12:00Z" w:initials="CF">
    <w:p w14:paraId="5CE4157E" w14:textId="37A661A4" w:rsidR="00CA5E08" w:rsidRDefault="00CA5E08">
      <w:pPr>
        <w:pStyle w:val="CommentText"/>
      </w:pPr>
      <w:r>
        <w:rPr>
          <w:rStyle w:val="CommentReference"/>
        </w:rPr>
        <w:annotationRef/>
      </w:r>
      <w:r>
        <w:t xml:space="preserve">But much more than that – there a list of other main findings – break points, comparisons with ONS projections etc. </w:t>
      </w:r>
      <w:proofErr w:type="gramStart"/>
      <w:r>
        <w:t>Personally</w:t>
      </w:r>
      <w:proofErr w:type="gramEnd"/>
      <w:r>
        <w:t xml:space="preserve"> I think there may be too many main findings, but if you’re going to keep them all then you need to mention them all here</w:t>
      </w:r>
    </w:p>
  </w:comment>
  <w:comment w:id="470" w:author="Gerry McCartney" w:date="2020-03-04T11:27:00Z" w:initials="GM">
    <w:p w14:paraId="428B0865" w14:textId="376D8E64" w:rsidR="00CA5E08" w:rsidRDefault="00CA5E08">
      <w:pPr>
        <w:pStyle w:val="CommentText"/>
      </w:pPr>
      <w:r>
        <w:rPr>
          <w:rStyle w:val="CommentReference"/>
        </w:rPr>
        <w:annotationRef/>
      </w:r>
      <w:r>
        <w:t xml:space="preserve">This isn’t really a question or finding for this paper as you only have 4 decades for comparison. </w:t>
      </w:r>
    </w:p>
  </w:comment>
  <w:comment w:id="471" w:author="Jonathan Minton" w:date="2020-04-10T11:24:00Z" w:initials="JM">
    <w:p w14:paraId="1FF18B8E" w14:textId="483A5CEC" w:rsidR="00CA5E08" w:rsidRDefault="00CA5E08">
      <w:pPr>
        <w:pStyle w:val="CommentText"/>
      </w:pPr>
      <w:r>
        <w:rPr>
          <w:rStyle w:val="CommentReference"/>
        </w:rPr>
        <w:annotationRef/>
      </w:r>
      <w:r>
        <w:t>They’re decades of rapid improvement in longer time horizons too. But there are fewer countries to compare (Sweden, France, Norway) if using more decades.</w:t>
      </w:r>
    </w:p>
  </w:comment>
  <w:comment w:id="472" w:author="Colin Fischbacher" w:date="2020-03-03T09:13:00Z" w:initials="CF">
    <w:p w14:paraId="129DF304" w14:textId="471AEDD1" w:rsidR="00CA5E08" w:rsidRDefault="00CA5E08">
      <w:pPr>
        <w:pStyle w:val="CommentText"/>
      </w:pPr>
      <w:r>
        <w:rPr>
          <w:rStyle w:val="CommentReference"/>
        </w:rPr>
        <w:annotationRef/>
      </w:r>
      <w:r>
        <w:t>Not clear whether you think that this slowdown simply returned to the levels of improvement prior to the particularly rapid period, or whether the slowdown is worse that before the 1990s (I assume the latter, but this is a key point of discussion)</w:t>
      </w:r>
    </w:p>
  </w:comment>
  <w:comment w:id="473" w:author="Colin Fischbacher" w:date="2020-03-03T09:15:00Z" w:initials="CF">
    <w:p w14:paraId="62D4886B" w14:textId="51243011" w:rsidR="00CA5E08" w:rsidRDefault="00CA5E08">
      <w:pPr>
        <w:pStyle w:val="CommentText"/>
      </w:pPr>
      <w:r>
        <w:rPr>
          <w:rStyle w:val="CommentReference"/>
        </w:rPr>
        <w:annotationRef/>
      </w:r>
      <w:r>
        <w:t>How was your approach different from theirs – did you simply duplicate their work, or do you add something new?</w:t>
      </w:r>
    </w:p>
  </w:comment>
  <w:comment w:id="478" w:author="Colin Fischbacher" w:date="2020-03-03T09:16:00Z" w:initials="CF">
    <w:p w14:paraId="2B6CB321" w14:textId="7F455743" w:rsidR="00CA5E08" w:rsidRDefault="00CA5E08">
      <w:pPr>
        <w:pStyle w:val="CommentText"/>
      </w:pPr>
      <w:r>
        <w:rPr>
          <w:rStyle w:val="CommentReference"/>
        </w:rPr>
        <w:annotationRef/>
      </w:r>
      <w:r>
        <w:t>This is a different kind of result, and maybe needs to come earlier</w:t>
      </w:r>
    </w:p>
  </w:comment>
  <w:comment w:id="479" w:author="Colin Fischbacher" w:date="2020-03-03T09:16:00Z" w:initials="CF">
    <w:p w14:paraId="67755BB5" w14:textId="4D645A8A" w:rsidR="00CA5E08" w:rsidRDefault="00CA5E08">
      <w:pPr>
        <w:pStyle w:val="CommentText"/>
      </w:pPr>
      <w:r>
        <w:rPr>
          <w:rStyle w:val="CommentReference"/>
        </w:rPr>
        <w:annotationRef/>
      </w:r>
      <w:r>
        <w:t>Convert to citation</w:t>
      </w:r>
    </w:p>
  </w:comment>
  <w:comment w:id="480" w:author="Gerry McCartney" w:date="2020-03-04T11:28:00Z" w:initials="GM">
    <w:p w14:paraId="6F2ABBA6" w14:textId="77777777" w:rsidR="00CA5E08" w:rsidRDefault="00CA5E08">
      <w:pPr>
        <w:pStyle w:val="CommentText"/>
      </w:pPr>
      <w:r>
        <w:rPr>
          <w:rStyle w:val="CommentReference"/>
        </w:rPr>
        <w:annotationRef/>
      </w:r>
      <w:r>
        <w:t>ref</w:t>
      </w:r>
    </w:p>
  </w:comment>
  <w:comment w:id="485" w:author="Colin Fischbacher" w:date="2020-03-03T08:54:00Z" w:initials="CF">
    <w:p w14:paraId="5FE63DBE" w14:textId="77777777" w:rsidR="00CA5E08" w:rsidRDefault="00CA5E08" w:rsidP="001B1B49">
      <w:pPr>
        <w:pStyle w:val="CommentText"/>
      </w:pPr>
      <w:r>
        <w:rPr>
          <w:rStyle w:val="CommentReference"/>
        </w:rPr>
        <w:annotationRef/>
      </w:r>
      <w:r>
        <w:t>This kind of material would normally belong in a discussion</w:t>
      </w:r>
    </w:p>
  </w:comment>
  <w:comment w:id="487" w:author="Gerry McCartney" w:date="2020-03-04T11:22:00Z" w:initials="GM">
    <w:p w14:paraId="1EDB9DA8" w14:textId="77777777" w:rsidR="00CA5E08" w:rsidRDefault="00CA5E08" w:rsidP="001B1B49">
      <w:pPr>
        <w:pStyle w:val="CommentText"/>
      </w:pPr>
      <w:r>
        <w:rPr>
          <w:rStyle w:val="CommentReference"/>
        </w:rPr>
        <w:annotationRef/>
      </w:r>
      <w:r>
        <w:t xml:space="preserve">Worth reading these methods and then commenting more definitively if this is part of your critique. </w:t>
      </w:r>
    </w:p>
  </w:comment>
  <w:comment w:id="488" w:author="Gerry McCartney" w:date="2020-03-04T11:28:00Z" w:initials="GM">
    <w:p w14:paraId="7DA477F0" w14:textId="1CA5AB67" w:rsidR="00CA5E08" w:rsidRDefault="00CA5E08">
      <w:pPr>
        <w:pStyle w:val="CommentText"/>
      </w:pPr>
      <w:r>
        <w:rPr>
          <w:rStyle w:val="CommentReference"/>
        </w:rPr>
        <w:annotationRef/>
      </w:r>
      <w:r>
        <w:t xml:space="preserve">is this your main finding? Links back to the lack of clarity in the research questions earlier. </w:t>
      </w:r>
    </w:p>
  </w:comment>
  <w:comment w:id="489" w:author="Colin Fischbacher" w:date="2020-03-03T09:17:00Z" w:initials="CF">
    <w:p w14:paraId="5DCF96E2" w14:textId="77AC113B" w:rsidR="00CA5E08" w:rsidRDefault="00CA5E08">
      <w:pPr>
        <w:pStyle w:val="CommentText"/>
      </w:pPr>
      <w:r>
        <w:rPr>
          <w:rStyle w:val="CommentReference"/>
        </w:rPr>
        <w:annotationRef/>
      </w:r>
      <w:r>
        <w:t>How do you know – do you mean in comparison with the BF approach, or in comparison with the actual outcomes?</w:t>
      </w:r>
    </w:p>
  </w:comment>
  <w:comment w:id="492" w:author="Colin Fischbacher" w:date="2020-03-03T09:19:00Z" w:initials="CF">
    <w:p w14:paraId="1317D623" w14:textId="61DFA171" w:rsidR="00CA5E08" w:rsidRDefault="00CA5E08">
      <w:pPr>
        <w:pStyle w:val="CommentText"/>
      </w:pPr>
      <w:r>
        <w:rPr>
          <w:rStyle w:val="CommentReference"/>
        </w:rPr>
        <w:annotationRef/>
      </w:r>
      <w:r>
        <w:t xml:space="preserve">Given their small value do they suggest a degree of uncertainty – </w:t>
      </w:r>
      <w:proofErr w:type="spellStart"/>
      <w:r>
        <w:t>ie</w:t>
      </w:r>
      <w:proofErr w:type="spellEnd"/>
      <w:r>
        <w:t xml:space="preserve"> that a wide range of values of slowing are also compatible with the data?</w:t>
      </w:r>
    </w:p>
  </w:comment>
  <w:comment w:id="493" w:author="Gerry McCartney" w:date="2020-03-04T11:28:00Z" w:initials="GM">
    <w:p w14:paraId="1AAD5A8C" w14:textId="1C2E1F71" w:rsidR="00CA5E08" w:rsidRDefault="00CA5E08">
      <w:pPr>
        <w:pStyle w:val="CommentText"/>
      </w:pPr>
      <w:r>
        <w:rPr>
          <w:rStyle w:val="CommentReference"/>
        </w:rPr>
        <w:annotationRef/>
      </w:r>
      <w:r>
        <w:t xml:space="preserve">This is a strong claim that isn’t referenced and doesn’t flow from your findings. NI LE caught up quickly with </w:t>
      </w:r>
      <w:proofErr w:type="spellStart"/>
      <w:r>
        <w:t>rUK</w:t>
      </w:r>
      <w:proofErr w:type="spellEnd"/>
      <w:r>
        <w:t xml:space="preserve"> after the 1970s</w:t>
      </w:r>
    </w:p>
  </w:comment>
  <w:comment w:id="494" w:author="Gerry McCartney" w:date="2020-03-04T11:29:00Z" w:initials="GM">
    <w:p w14:paraId="1C9F3A73" w14:textId="57E0F88A" w:rsidR="00CA5E08" w:rsidRDefault="00CA5E08">
      <w:pPr>
        <w:pStyle w:val="CommentText"/>
      </w:pPr>
      <w:r>
        <w:rPr>
          <w:rStyle w:val="CommentReference"/>
        </w:rPr>
        <w:annotationRef/>
      </w:r>
      <w:r>
        <w:t xml:space="preserve">I don’t buy this argument. If it were true that there were no more gains to be had then inequalities in CVD would be very low. It seems to suggest that most of CVD deaths are not fundamentally caused by social exposures and are instead largely medically determined. I don’t think that is true. </w:t>
      </w:r>
    </w:p>
  </w:comment>
  <w:comment w:id="502" w:author="Gerry McCartney" w:date="2020-03-04T10:43:00Z" w:initials="GM">
    <w:p w14:paraId="02501EF9" w14:textId="77777777" w:rsidR="00CA5E08" w:rsidRDefault="00CA5E08" w:rsidP="001B1B49">
      <w:pPr>
        <w:pStyle w:val="CommentText"/>
      </w:pPr>
      <w:r>
        <w:rPr>
          <w:rStyle w:val="CommentReference"/>
        </w:rPr>
        <w:annotationRef/>
      </w:r>
      <w:r>
        <w:t xml:space="preserve">Is this the format for the journal? It’s unusual to have a discussion in the abstract. </w:t>
      </w:r>
    </w:p>
  </w:comment>
  <w:comment w:id="503" w:author="Gerry McCartney" w:date="2020-03-04T10:44:00Z" w:initials="GM">
    <w:p w14:paraId="56C0DB78" w14:textId="77777777" w:rsidR="00CA5E08" w:rsidRDefault="00CA5E08" w:rsidP="001B1B49">
      <w:pPr>
        <w:pStyle w:val="CommentText"/>
      </w:pPr>
      <w:r>
        <w:rPr>
          <w:rStyle w:val="CommentReference"/>
        </w:rPr>
        <w:annotationRef/>
      </w:r>
      <w:r>
        <w:t xml:space="preserve">This section is rather discursive instead of describing the implications of your study. </w:t>
      </w:r>
    </w:p>
  </w:comment>
  <w:comment w:id="506" w:author="Colin Fischbacher" w:date="2020-02-18T14:38:00Z" w:initials="CF">
    <w:p w14:paraId="3FB08075" w14:textId="77777777" w:rsidR="00CA5E08" w:rsidRDefault="00CA5E08" w:rsidP="001B1B49">
      <w:pPr>
        <w:pStyle w:val="CommentText"/>
      </w:pPr>
      <w:r>
        <w:rPr>
          <w:rStyle w:val="CommentReference"/>
        </w:rPr>
        <w:annotationRef/>
      </w:r>
      <w:r>
        <w:t xml:space="preserve">Does this sentence make sense? In the long term ONS tends to under-estimate the rate of improvement; in 012 they assumed that gain would be slower in the future – but are these two </w:t>
      </w:r>
      <w:proofErr w:type="gramStart"/>
      <w:r>
        <w:t>really consistent</w:t>
      </w:r>
      <w:proofErr w:type="gramEnd"/>
      <w:r>
        <w:t>??</w:t>
      </w:r>
    </w:p>
  </w:comment>
  <w:comment w:id="505" w:author="Gerry McCartney" w:date="2020-03-04T10:43:00Z" w:initials="GM">
    <w:p w14:paraId="713CEEA1" w14:textId="77777777" w:rsidR="00CA5E08" w:rsidRDefault="00CA5E08" w:rsidP="001B1B49">
      <w:pPr>
        <w:pStyle w:val="CommentText"/>
      </w:pPr>
      <w:r>
        <w:rPr>
          <w:rStyle w:val="CommentReference"/>
        </w:rPr>
        <w:annotationRef/>
      </w:r>
      <w:r>
        <w:t>This is background</w:t>
      </w:r>
    </w:p>
  </w:comment>
  <w:comment w:id="507" w:author="Colin Fischbacher" w:date="2020-02-18T14:39:00Z" w:initials="CF">
    <w:p w14:paraId="499B866E" w14:textId="77777777" w:rsidR="00CA5E08" w:rsidRDefault="00CA5E08" w:rsidP="001B1B49">
      <w:pPr>
        <w:pStyle w:val="CommentText"/>
      </w:pPr>
      <w:r>
        <w:rPr>
          <w:rStyle w:val="CommentReference"/>
        </w:rPr>
        <w:annotationRef/>
      </w:r>
      <w:r>
        <w:t>Or “but”?</w:t>
      </w:r>
    </w:p>
  </w:comment>
  <w:comment w:id="509" w:author="Colin Fischbacher" w:date="2020-02-18T14:41:00Z" w:initials="CF">
    <w:p w14:paraId="6E81122F" w14:textId="77777777" w:rsidR="00CA5E08" w:rsidRDefault="00CA5E08" w:rsidP="001B1B49">
      <w:pPr>
        <w:pStyle w:val="CommentText"/>
      </w:pPr>
      <w:r>
        <w:rPr>
          <w:rStyle w:val="CommentReference"/>
        </w:rPr>
        <w:annotationRef/>
      </w:r>
      <w:r>
        <w:t xml:space="preserve">Maybe too strong – it is possible to </w:t>
      </w:r>
      <w:proofErr w:type="gramStart"/>
      <w:r>
        <w:t>take action</w:t>
      </w:r>
      <w:proofErr w:type="gramEnd"/>
      <w:r>
        <w:t xml:space="preserve"> without conclusive evidence about the cause(s) of a problem – and in fact this is what </w:t>
      </w:r>
      <w:proofErr w:type="spellStart"/>
      <w:r>
        <w:t>ScotPHO</w:t>
      </w:r>
      <w:proofErr w:type="spellEnd"/>
      <w:r>
        <w:t xml:space="preserve"> is very reasonably advocating – action now before definitive evidence about the cause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57B9B7" w15:done="0"/>
  <w15:commentEx w15:paraId="21F896D6" w15:done="0"/>
  <w15:commentEx w15:paraId="5C4108E0" w15:done="0"/>
  <w15:commentEx w15:paraId="2276FA88" w15:done="1"/>
  <w15:commentEx w15:paraId="08BC90D9" w15:done="1"/>
  <w15:commentEx w15:paraId="1917A44E" w15:paraIdParent="08BC90D9" w15:done="1"/>
  <w15:commentEx w15:paraId="524219B0" w15:done="1"/>
  <w15:commentEx w15:paraId="1F28A3F2" w15:paraIdParent="524219B0" w15:done="1"/>
  <w15:commentEx w15:paraId="709E23A1" w15:paraIdParent="524219B0" w15:done="1"/>
  <w15:commentEx w15:paraId="4C36860B" w15:done="0"/>
  <w15:commentEx w15:paraId="0F9D16D1" w15:paraIdParent="4C36860B" w15:done="0"/>
  <w15:commentEx w15:paraId="51421457" w15:paraIdParent="4C36860B" w15:done="0"/>
  <w15:commentEx w15:paraId="4E59363C" w15:done="1"/>
  <w15:commentEx w15:paraId="4398E5A9" w15:done="0"/>
  <w15:commentEx w15:paraId="72038BDA" w15:done="0"/>
  <w15:commentEx w15:paraId="35AE468B" w15:done="0"/>
  <w15:commentEx w15:paraId="6F15CD3C" w15:done="0"/>
  <w15:commentEx w15:paraId="5A3BD4A7" w15:done="0"/>
  <w15:commentEx w15:paraId="47948653" w15:done="0"/>
  <w15:commentEx w15:paraId="52DD1273" w15:done="0"/>
  <w15:commentEx w15:paraId="54CC8D21" w15:done="0"/>
  <w15:commentEx w15:paraId="602C2D57" w15:done="0"/>
  <w15:commentEx w15:paraId="6F98A637" w15:done="0"/>
  <w15:commentEx w15:paraId="756D8DC4" w15:done="0"/>
  <w15:commentEx w15:paraId="197A5309" w15:done="0"/>
  <w15:commentEx w15:paraId="26D354BC" w15:done="0"/>
  <w15:commentEx w15:paraId="16DDE09C" w15:done="1"/>
  <w15:commentEx w15:paraId="3D89A5A6" w15:done="1"/>
  <w15:commentEx w15:paraId="606B603E" w15:paraIdParent="3D89A5A6" w15:done="1"/>
  <w15:commentEx w15:paraId="3A6C2EE1" w15:done="1"/>
  <w15:commentEx w15:paraId="56D5AF85" w15:done="0"/>
  <w15:commentEx w15:paraId="58BF4683" w15:done="0"/>
  <w15:commentEx w15:paraId="42CA9C6D" w15:done="1"/>
  <w15:commentEx w15:paraId="06CF1FAE" w15:done="1"/>
  <w15:commentEx w15:paraId="492F2CBC" w15:done="0"/>
  <w15:commentEx w15:paraId="3D010753" w15:done="0"/>
  <w15:commentEx w15:paraId="367C8770" w15:done="0"/>
  <w15:commentEx w15:paraId="59F16326" w15:done="0"/>
  <w15:commentEx w15:paraId="6A801774" w15:done="0"/>
  <w15:commentEx w15:paraId="646DEDBA" w15:done="0"/>
  <w15:commentEx w15:paraId="77AFC98A" w15:done="0"/>
  <w15:commentEx w15:paraId="1D62A5EB" w15:done="1"/>
  <w15:commentEx w15:paraId="0970411F" w15:done="1"/>
  <w15:commentEx w15:paraId="00DAF4BE" w15:done="0"/>
  <w15:commentEx w15:paraId="7DFB15E3" w15:done="0"/>
  <w15:commentEx w15:paraId="5F12E928" w15:done="0"/>
  <w15:commentEx w15:paraId="23B816F3" w15:done="0"/>
  <w15:commentEx w15:paraId="6811DA86" w15:done="0"/>
  <w15:commentEx w15:paraId="6B82DF08" w15:done="0"/>
  <w15:commentEx w15:paraId="73DF97D4" w15:done="0"/>
  <w15:commentEx w15:paraId="67CF42BB" w15:done="0"/>
  <w15:commentEx w15:paraId="672C77EE" w15:done="0"/>
  <w15:commentEx w15:paraId="0CE10FB9" w15:done="0"/>
  <w15:commentEx w15:paraId="6AAFA321" w15:done="0"/>
  <w15:commentEx w15:paraId="1153A5C6" w15:done="0"/>
  <w15:commentEx w15:paraId="30DB310C" w15:done="1"/>
  <w15:commentEx w15:paraId="40AB5183" w15:done="1"/>
  <w15:commentEx w15:paraId="05969DC4" w15:paraIdParent="40AB5183" w15:done="1"/>
  <w15:commentEx w15:paraId="457E745F" w15:done="0"/>
  <w15:commentEx w15:paraId="7CBAB786" w15:done="0"/>
  <w15:commentEx w15:paraId="75F71B1D" w15:done="1"/>
  <w15:commentEx w15:paraId="785D82E1" w15:done="1"/>
  <w15:commentEx w15:paraId="3235AFC0" w15:done="0"/>
  <w15:commentEx w15:paraId="25CBB78D" w15:done="0"/>
  <w15:commentEx w15:paraId="612BACA0" w15:done="0"/>
  <w15:commentEx w15:paraId="639EF787" w15:done="0"/>
  <w15:commentEx w15:paraId="7D34A0E4" w15:done="0"/>
  <w15:commentEx w15:paraId="079C5A89" w15:done="0"/>
  <w15:commentEx w15:paraId="41E3080E" w15:done="0"/>
  <w15:commentEx w15:paraId="3A6EC8FB" w15:done="0"/>
  <w15:commentEx w15:paraId="2A5DEA7C" w15:done="0"/>
  <w15:commentEx w15:paraId="22E09724" w15:done="0"/>
  <w15:commentEx w15:paraId="7D120CE1" w15:done="0"/>
  <w15:commentEx w15:paraId="65E36831" w15:done="0"/>
  <w15:commentEx w15:paraId="16B3149E" w15:done="0"/>
  <w15:commentEx w15:paraId="4129DE54" w15:done="0"/>
  <w15:commentEx w15:paraId="26491223" w15:done="0"/>
  <w15:commentEx w15:paraId="71406452" w15:done="0"/>
  <w15:commentEx w15:paraId="3367D1C7" w15:done="0"/>
  <w15:commentEx w15:paraId="68E95785" w15:done="0"/>
  <w15:commentEx w15:paraId="373A7558" w15:done="1"/>
  <w15:commentEx w15:paraId="5CCC4F5E" w15:done="0"/>
  <w15:commentEx w15:paraId="51AF03AE" w15:done="1"/>
  <w15:commentEx w15:paraId="17B36EEF" w15:done="1"/>
  <w15:commentEx w15:paraId="031A13D8" w15:done="1"/>
  <w15:commentEx w15:paraId="64ADE7D0" w15:done="0"/>
  <w15:commentEx w15:paraId="799F42DD" w15:done="1"/>
  <w15:commentEx w15:paraId="25CBA73E" w15:done="0"/>
  <w15:commentEx w15:paraId="2B8FE67A" w15:done="0"/>
  <w15:commentEx w15:paraId="61823CBA" w15:paraIdParent="2B8FE67A" w15:done="0"/>
  <w15:commentEx w15:paraId="52409BD4" w15:done="0"/>
  <w15:commentEx w15:paraId="561E34F3" w15:done="0"/>
  <w15:commentEx w15:paraId="7056537A" w15:done="0"/>
  <w15:commentEx w15:paraId="5590DBA5" w15:paraIdParent="7056537A" w15:done="0"/>
  <w15:commentEx w15:paraId="5CE4157E" w15:done="0"/>
  <w15:commentEx w15:paraId="428B0865" w15:done="1"/>
  <w15:commentEx w15:paraId="1FF18B8E" w15:paraIdParent="428B0865" w15:done="0"/>
  <w15:commentEx w15:paraId="129DF304" w15:done="0"/>
  <w15:commentEx w15:paraId="62D4886B" w15:done="0"/>
  <w15:commentEx w15:paraId="2B6CB321" w15:done="0"/>
  <w15:commentEx w15:paraId="67755BB5" w15:done="0"/>
  <w15:commentEx w15:paraId="6F2ABBA6" w15:done="0"/>
  <w15:commentEx w15:paraId="5FE63DBE" w15:done="0"/>
  <w15:commentEx w15:paraId="1EDB9DA8" w15:done="0"/>
  <w15:commentEx w15:paraId="7DA477F0" w15:done="0"/>
  <w15:commentEx w15:paraId="5DCF96E2" w15:done="0"/>
  <w15:commentEx w15:paraId="1317D623" w15:done="0"/>
  <w15:commentEx w15:paraId="1AAD5A8C" w15:done="0"/>
  <w15:commentEx w15:paraId="1C9F3A73" w15:done="0"/>
  <w15:commentEx w15:paraId="02501EF9" w15:done="0"/>
  <w15:commentEx w15:paraId="56C0DB78" w15:done="0"/>
  <w15:commentEx w15:paraId="3FB08075" w15:done="0"/>
  <w15:commentEx w15:paraId="713CEEA1" w15:done="0"/>
  <w15:commentEx w15:paraId="499B866E" w15:done="0"/>
  <w15:commentEx w15:paraId="6E8112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57B9B7" w16cid:durableId="2239C4F1"/>
  <w16cid:commentId w16cid:paraId="21F896D6" w16cid:durableId="2239C522"/>
  <w16cid:commentId w16cid:paraId="5C4108E0" w16cid:durableId="2239C4F2"/>
  <w16cid:commentId w16cid:paraId="2276FA88" w16cid:durableId="2239C4F3"/>
  <w16cid:commentId w16cid:paraId="08BC90D9" w16cid:durableId="2239C4AC"/>
  <w16cid:commentId w16cid:paraId="1917A44E" w16cid:durableId="223AB5CC"/>
  <w16cid:commentId w16cid:paraId="524219B0" w16cid:durableId="2239C4F4"/>
  <w16cid:commentId w16cid:paraId="1F28A3F2" w16cid:durableId="223AB526"/>
  <w16cid:commentId w16cid:paraId="709E23A1" w16cid:durableId="223AB527"/>
  <w16cid:commentId w16cid:paraId="4C36860B" w16cid:durableId="2239C4F5"/>
  <w16cid:commentId w16cid:paraId="0F9D16D1" w16cid:durableId="223AB528"/>
  <w16cid:commentId w16cid:paraId="51421457" w16cid:durableId="223AB529"/>
  <w16cid:commentId w16cid:paraId="4E59363C" w16cid:durableId="2239C4AD"/>
  <w16cid:commentId w16cid:paraId="4398E5A9" w16cid:durableId="2239C4AE"/>
  <w16cid:commentId w16cid:paraId="72038BDA" w16cid:durableId="2239C4AF"/>
  <w16cid:commentId w16cid:paraId="35AE468B" w16cid:durableId="2239C4F6"/>
  <w16cid:commentId w16cid:paraId="6F15CD3C" w16cid:durableId="2239C4F7"/>
  <w16cid:commentId w16cid:paraId="5A3BD4A7" w16cid:durableId="2239C4F8"/>
  <w16cid:commentId w16cid:paraId="47948653" w16cid:durableId="2239C4F9"/>
  <w16cid:commentId w16cid:paraId="52DD1273" w16cid:durableId="2239C4B0"/>
  <w16cid:commentId w16cid:paraId="54CC8D21" w16cid:durableId="2239C4B1"/>
  <w16cid:commentId w16cid:paraId="602C2D57" w16cid:durableId="2239C4FA"/>
  <w16cid:commentId w16cid:paraId="6F98A637" w16cid:durableId="2239C4B2"/>
  <w16cid:commentId w16cid:paraId="756D8DC4" w16cid:durableId="2239C4FB"/>
  <w16cid:commentId w16cid:paraId="197A5309" w16cid:durableId="2239C4FC"/>
  <w16cid:commentId w16cid:paraId="26D354BC" w16cid:durableId="2239C4FD"/>
  <w16cid:commentId w16cid:paraId="16DDE09C" w16cid:durableId="2239C4B3"/>
  <w16cid:commentId w16cid:paraId="3D89A5A6" w16cid:durableId="2239C4B4"/>
  <w16cid:commentId w16cid:paraId="606B603E" w16cid:durableId="223AB713"/>
  <w16cid:commentId w16cid:paraId="3A6C2EE1" w16cid:durableId="2239C4B5"/>
  <w16cid:commentId w16cid:paraId="56D5AF85" w16cid:durableId="2239C4FE"/>
  <w16cid:commentId w16cid:paraId="58BF4683" w16cid:durableId="2239C523"/>
  <w16cid:commentId w16cid:paraId="42CA9C6D" w16cid:durableId="2239C4B7"/>
  <w16cid:commentId w16cid:paraId="06CF1FAE" w16cid:durableId="2239C4B8"/>
  <w16cid:commentId w16cid:paraId="492F2CBC" w16cid:durableId="2239C4FF"/>
  <w16cid:commentId w16cid:paraId="3D010753" w16cid:durableId="2239C524"/>
  <w16cid:commentId w16cid:paraId="367C8770" w16cid:durableId="2239C4BA"/>
  <w16cid:commentId w16cid:paraId="59F16326" w16cid:durableId="2239C4BB"/>
  <w16cid:commentId w16cid:paraId="6A801774" w16cid:durableId="2239C500"/>
  <w16cid:commentId w16cid:paraId="646DEDBA" w16cid:durableId="2239C501"/>
  <w16cid:commentId w16cid:paraId="77AFC98A" w16cid:durableId="2239C4BC"/>
  <w16cid:commentId w16cid:paraId="1D62A5EB" w16cid:durableId="2239C502"/>
  <w16cid:commentId w16cid:paraId="0970411F" w16cid:durableId="2239C503"/>
  <w16cid:commentId w16cid:paraId="00DAF4BE" w16cid:durableId="2239C504"/>
  <w16cid:commentId w16cid:paraId="7DFB15E3" w16cid:durableId="2239C4BD"/>
  <w16cid:commentId w16cid:paraId="5F12E928" w16cid:durableId="2239C505"/>
  <w16cid:commentId w16cid:paraId="23B816F3" w16cid:durableId="2239C506"/>
  <w16cid:commentId w16cid:paraId="6811DA86" w16cid:durableId="2239C507"/>
  <w16cid:commentId w16cid:paraId="6B82DF08" w16cid:durableId="2239C525"/>
  <w16cid:commentId w16cid:paraId="73DF97D4" w16cid:durableId="2239C4BF"/>
  <w16cid:commentId w16cid:paraId="67CF42BB" w16cid:durableId="2239C4C0"/>
  <w16cid:commentId w16cid:paraId="672C77EE" w16cid:durableId="2239C508"/>
  <w16cid:commentId w16cid:paraId="0CE10FB9" w16cid:durableId="2239C4C1"/>
  <w16cid:commentId w16cid:paraId="6AAFA321" w16cid:durableId="2239C509"/>
  <w16cid:commentId w16cid:paraId="1153A5C6" w16cid:durableId="2239C4C2"/>
  <w16cid:commentId w16cid:paraId="30DB310C" w16cid:durableId="2239C50A"/>
  <w16cid:commentId w16cid:paraId="40AB5183" w16cid:durableId="2239C50B"/>
  <w16cid:commentId w16cid:paraId="05969DC4" w16cid:durableId="223AD6B5"/>
  <w16cid:commentId w16cid:paraId="457E745F" w16cid:durableId="2239C4C3"/>
  <w16cid:commentId w16cid:paraId="7CBAB786" w16cid:durableId="2239C50C"/>
  <w16cid:commentId w16cid:paraId="75F71B1D" w16cid:durableId="2239DBB6"/>
  <w16cid:commentId w16cid:paraId="785D82E1" w16cid:durableId="2239C4C4"/>
  <w16cid:commentId w16cid:paraId="3235AFC0" w16cid:durableId="2239C50D"/>
  <w16cid:commentId w16cid:paraId="25CBB78D" w16cid:durableId="2239C50E"/>
  <w16cid:commentId w16cid:paraId="612BACA0" w16cid:durableId="2239C50F"/>
  <w16cid:commentId w16cid:paraId="639EF787" w16cid:durableId="2239C4C5"/>
  <w16cid:commentId w16cid:paraId="7D34A0E4" w16cid:durableId="2239C510"/>
  <w16cid:commentId w16cid:paraId="079C5A89" w16cid:durableId="2239C511"/>
  <w16cid:commentId w16cid:paraId="41E3080E" w16cid:durableId="2239C4C6"/>
  <w16cid:commentId w16cid:paraId="3A6EC8FB" w16cid:durableId="2239C4C7"/>
  <w16cid:commentId w16cid:paraId="2A5DEA7C" w16cid:durableId="2239C4C8"/>
  <w16cid:commentId w16cid:paraId="22E09724" w16cid:durableId="2239C4C9"/>
  <w16cid:commentId w16cid:paraId="7D120CE1" w16cid:durableId="2239C512"/>
  <w16cid:commentId w16cid:paraId="65E36831" w16cid:durableId="2239C513"/>
  <w16cid:commentId w16cid:paraId="16B3149E" w16cid:durableId="2239C526"/>
  <w16cid:commentId w16cid:paraId="4129DE54" w16cid:durableId="2239C4CB"/>
  <w16cid:commentId w16cid:paraId="26491223" w16cid:durableId="2239C4CC"/>
  <w16cid:commentId w16cid:paraId="71406452" w16cid:durableId="2239C4CD"/>
  <w16cid:commentId w16cid:paraId="3367D1C7" w16cid:durableId="2239C514"/>
  <w16cid:commentId w16cid:paraId="68E95785" w16cid:durableId="2239C4CE"/>
  <w16cid:commentId w16cid:paraId="373A7558" w16cid:durableId="2239C516"/>
  <w16cid:commentId w16cid:paraId="5CCC4F5E" w16cid:durableId="2239DAAB"/>
  <w16cid:commentId w16cid:paraId="51AF03AE" w16cid:durableId="2239C517"/>
  <w16cid:commentId w16cid:paraId="17B36EEF" w16cid:durableId="2239C4CF"/>
  <w16cid:commentId w16cid:paraId="031A13D8" w16cid:durableId="2239C4D0"/>
  <w16cid:commentId w16cid:paraId="64ADE7D0" w16cid:durableId="2239C4D1"/>
  <w16cid:commentId w16cid:paraId="799F42DD" w16cid:durableId="2239C4D2"/>
  <w16cid:commentId w16cid:paraId="25CBA73E" w16cid:durableId="223AC650"/>
  <w16cid:commentId w16cid:paraId="2B8FE67A" w16cid:durableId="2239C4D3"/>
  <w16cid:commentId w16cid:paraId="61823CBA" w16cid:durableId="223AD58A"/>
  <w16cid:commentId w16cid:paraId="52409BD4" w16cid:durableId="2239C518"/>
  <w16cid:commentId w16cid:paraId="561E34F3" w16cid:durableId="2239C519"/>
  <w16cid:commentId w16cid:paraId="7056537A" w16cid:durableId="2239C4D4"/>
  <w16cid:commentId w16cid:paraId="5590DBA5" w16cid:durableId="2239C4D5"/>
  <w16cid:commentId w16cid:paraId="5CE4157E" w16cid:durableId="2239C51B"/>
  <w16cid:commentId w16cid:paraId="428B0865" w16cid:durableId="2239C4D6"/>
  <w16cid:commentId w16cid:paraId="1FF18B8E" w16cid:durableId="223AD605"/>
  <w16cid:commentId w16cid:paraId="129DF304" w16cid:durableId="2239C51C"/>
  <w16cid:commentId w16cid:paraId="62D4886B" w16cid:durableId="2239C51D"/>
  <w16cid:commentId w16cid:paraId="2B6CB321" w16cid:durableId="2239C51E"/>
  <w16cid:commentId w16cid:paraId="67755BB5" w16cid:durableId="2239C51F"/>
  <w16cid:commentId w16cid:paraId="6F2ABBA6" w16cid:durableId="2239C527"/>
  <w16cid:commentId w16cid:paraId="5FE63DBE" w16cid:durableId="2239DB1C"/>
  <w16cid:commentId w16cid:paraId="1EDB9DA8" w16cid:durableId="2239DB1B"/>
  <w16cid:commentId w16cid:paraId="7DA477F0" w16cid:durableId="2239C4D8"/>
  <w16cid:commentId w16cid:paraId="5DCF96E2" w16cid:durableId="2239C520"/>
  <w16cid:commentId w16cid:paraId="1317D623" w16cid:durableId="2239C521"/>
  <w16cid:commentId w16cid:paraId="1AAD5A8C" w16cid:durableId="2239C4D9"/>
  <w16cid:commentId w16cid:paraId="1C9F3A73" w16cid:durableId="2239C4DA"/>
  <w16cid:commentId w16cid:paraId="02501EF9" w16cid:durableId="2239DA11"/>
  <w16cid:commentId w16cid:paraId="56C0DB78" w16cid:durableId="2239DA10"/>
  <w16cid:commentId w16cid:paraId="3FB08075" w16cid:durableId="2239DA0F"/>
  <w16cid:commentId w16cid:paraId="713CEEA1" w16cid:durableId="2239DA0E"/>
  <w16cid:commentId w16cid:paraId="499B866E" w16cid:durableId="2239DA0D"/>
  <w16cid:commentId w16cid:paraId="6E81122F" w16cid:durableId="2239DA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F904E" w14:textId="77777777" w:rsidR="002578FE" w:rsidRDefault="002578FE" w:rsidP="00875D25">
      <w:pPr>
        <w:spacing w:after="0" w:line="240" w:lineRule="auto"/>
      </w:pPr>
      <w:r>
        <w:separator/>
      </w:r>
    </w:p>
  </w:endnote>
  <w:endnote w:type="continuationSeparator" w:id="0">
    <w:p w14:paraId="6C4BA701" w14:textId="77777777" w:rsidR="002578FE" w:rsidRDefault="002578FE" w:rsidP="00875D25">
      <w:pPr>
        <w:spacing w:after="0" w:line="240" w:lineRule="auto"/>
      </w:pPr>
      <w:r>
        <w:continuationSeparator/>
      </w:r>
    </w:p>
  </w:endnote>
  <w:endnote w:type="continuationNotice" w:id="1">
    <w:p w14:paraId="5B950C90" w14:textId="77777777" w:rsidR="002578FE" w:rsidRDefault="002578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196460"/>
      <w:docPartObj>
        <w:docPartGallery w:val="Page Numbers (Bottom of Page)"/>
        <w:docPartUnique/>
      </w:docPartObj>
    </w:sdtPr>
    <w:sdtEndPr>
      <w:rPr>
        <w:noProof/>
      </w:rPr>
    </w:sdtEndPr>
    <w:sdtContent>
      <w:p w14:paraId="52C22BCB" w14:textId="77777777" w:rsidR="00CA5E08" w:rsidRDefault="00CA5E08">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7E16EF5F" w14:textId="77777777" w:rsidR="00CA5E08" w:rsidRDefault="00CA5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8DBF" w14:textId="77777777" w:rsidR="00CA5E08" w:rsidRDefault="00CA5E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0500744"/>
      <w:docPartObj>
        <w:docPartGallery w:val="Page Numbers (Bottom of Page)"/>
        <w:docPartUnique/>
      </w:docPartObj>
    </w:sdtPr>
    <w:sdtEndPr>
      <w:rPr>
        <w:noProof/>
      </w:rPr>
    </w:sdtEndPr>
    <w:sdtContent>
      <w:p w14:paraId="5B192688" w14:textId="77777777" w:rsidR="00CA5E08" w:rsidRDefault="00CA5E08">
        <w:pPr>
          <w:pStyle w:val="Footer"/>
          <w:jc w:val="right"/>
        </w:pPr>
        <w:r>
          <w:fldChar w:fldCharType="begin"/>
        </w:r>
        <w:r>
          <w:instrText xml:space="preserve"> PAGE   \* MERGEFORMAT </w:instrText>
        </w:r>
        <w:r>
          <w:fldChar w:fldCharType="separate"/>
        </w:r>
        <w:r>
          <w:rPr>
            <w:noProof/>
          </w:rPr>
          <w:t>26</w:t>
        </w:r>
        <w:r>
          <w:rPr>
            <w:noProof/>
          </w:rPr>
          <w:fldChar w:fldCharType="end"/>
        </w:r>
      </w:p>
    </w:sdtContent>
  </w:sdt>
  <w:p w14:paraId="6EE8292A" w14:textId="77777777" w:rsidR="00CA5E08" w:rsidRDefault="00CA5E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29753" w14:textId="77777777" w:rsidR="00CA5E08" w:rsidRDefault="00CA5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7458C" w14:textId="77777777" w:rsidR="002578FE" w:rsidRDefault="002578FE" w:rsidP="00875D25">
      <w:pPr>
        <w:spacing w:after="0" w:line="240" w:lineRule="auto"/>
      </w:pPr>
      <w:r>
        <w:separator/>
      </w:r>
    </w:p>
  </w:footnote>
  <w:footnote w:type="continuationSeparator" w:id="0">
    <w:p w14:paraId="46377227" w14:textId="77777777" w:rsidR="002578FE" w:rsidRDefault="002578FE" w:rsidP="00875D25">
      <w:pPr>
        <w:spacing w:after="0" w:line="240" w:lineRule="auto"/>
      </w:pPr>
      <w:r>
        <w:continuationSeparator/>
      </w:r>
    </w:p>
  </w:footnote>
  <w:footnote w:type="continuationNotice" w:id="1">
    <w:p w14:paraId="53C8A37D" w14:textId="77777777" w:rsidR="002578FE" w:rsidRDefault="002578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E887C" w14:textId="77777777" w:rsidR="00CA5E08" w:rsidRDefault="00CA5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7DFBF" w14:textId="77777777" w:rsidR="00CA5E08" w:rsidRDefault="00CA5E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C2A28" w14:textId="77777777" w:rsidR="00CA5E08" w:rsidRDefault="00CA5E0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487C3" w14:textId="77777777" w:rsidR="00CA5E08" w:rsidRDefault="00CA5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3683EC2"/>
    <w:multiLevelType w:val="multilevel"/>
    <w:tmpl w:val="D128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5"/>
  </w:num>
  <w:num w:numId="5">
    <w:abstractNumId w:val="0"/>
  </w:num>
  <w:num w:numId="6">
    <w:abstractNumId w:val="8"/>
  </w:num>
  <w:num w:numId="7">
    <w:abstractNumId w:val="3"/>
  </w:num>
  <w:num w:numId="8">
    <w:abstractNumId w:val="4"/>
  </w:num>
  <w:num w:numId="9">
    <w:abstractNumId w:val="1"/>
  </w:num>
  <w:num w:numId="10">
    <w:abstractNumId w:val="7"/>
  </w:num>
  <w:num w:numId="11">
    <w:abstractNumId w:val="2"/>
  </w:num>
  <w:num w:numId="12">
    <w:abstractNumId w:val="5"/>
  </w:num>
  <w:num w:numId="13">
    <w:abstractNumId w:val="0"/>
  </w:num>
  <w:num w:numId="14">
    <w:abstractNumId w:val="8"/>
  </w:num>
  <w:num w:numId="15">
    <w:abstractNumId w:val="3"/>
  </w:num>
  <w:num w:numId="16">
    <w:abstractNumId w:val="4"/>
  </w:num>
  <w:num w:numId="1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than Minton">
    <w15:presenceInfo w15:providerId="Windows Live" w15:userId="e8357a288fce118a"/>
  </w15:person>
  <w15:person w15:author="Colin Fischbacher">
    <w15:presenceInfo w15:providerId="None" w15:userId="Colin Fischbacher"/>
  </w15:person>
  <w15:person w15:author="Gerry McCartney">
    <w15:presenceInfo w15:providerId="AD" w15:userId="S-1-5-21-715991605-1245273282-14044502-8478"/>
  </w15:person>
  <w15:person w15:author="Jon Minton">
    <w15:presenceInfo w15:providerId="AD" w15:userId="S-1-5-21-715991605-1245273282-14044502-31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1CE"/>
    <w:rsid w:val="0003231D"/>
    <w:rsid w:val="00054E56"/>
    <w:rsid w:val="00055705"/>
    <w:rsid w:val="0009599B"/>
    <w:rsid w:val="000B5054"/>
    <w:rsid w:val="000B7B14"/>
    <w:rsid w:val="000C6EB6"/>
    <w:rsid w:val="000E2026"/>
    <w:rsid w:val="0010680F"/>
    <w:rsid w:val="00106EF1"/>
    <w:rsid w:val="00112265"/>
    <w:rsid w:val="00112DBF"/>
    <w:rsid w:val="00120525"/>
    <w:rsid w:val="0013180F"/>
    <w:rsid w:val="00140405"/>
    <w:rsid w:val="001675F3"/>
    <w:rsid w:val="00172860"/>
    <w:rsid w:val="001729BB"/>
    <w:rsid w:val="00175C38"/>
    <w:rsid w:val="00186039"/>
    <w:rsid w:val="0019072C"/>
    <w:rsid w:val="00193FA8"/>
    <w:rsid w:val="0019769F"/>
    <w:rsid w:val="001A170A"/>
    <w:rsid w:val="001A496F"/>
    <w:rsid w:val="001B1B49"/>
    <w:rsid w:val="001D1890"/>
    <w:rsid w:val="001E2EFD"/>
    <w:rsid w:val="001E602B"/>
    <w:rsid w:val="001E6745"/>
    <w:rsid w:val="00211339"/>
    <w:rsid w:val="00211922"/>
    <w:rsid w:val="002233F8"/>
    <w:rsid w:val="00227009"/>
    <w:rsid w:val="00244AF4"/>
    <w:rsid w:val="0025138A"/>
    <w:rsid w:val="002578FE"/>
    <w:rsid w:val="00282F4B"/>
    <w:rsid w:val="002C3F80"/>
    <w:rsid w:val="002C5F99"/>
    <w:rsid w:val="002D1027"/>
    <w:rsid w:val="002D6BBA"/>
    <w:rsid w:val="002E2303"/>
    <w:rsid w:val="002E2E83"/>
    <w:rsid w:val="002E36F4"/>
    <w:rsid w:val="002E63B4"/>
    <w:rsid w:val="002E6736"/>
    <w:rsid w:val="002F4103"/>
    <w:rsid w:val="00307C29"/>
    <w:rsid w:val="0031196F"/>
    <w:rsid w:val="00311BA4"/>
    <w:rsid w:val="00312ADD"/>
    <w:rsid w:val="00315BCA"/>
    <w:rsid w:val="003347DA"/>
    <w:rsid w:val="0033754D"/>
    <w:rsid w:val="00347701"/>
    <w:rsid w:val="00352307"/>
    <w:rsid w:val="00373501"/>
    <w:rsid w:val="0038233D"/>
    <w:rsid w:val="00382649"/>
    <w:rsid w:val="00391899"/>
    <w:rsid w:val="003A0C6F"/>
    <w:rsid w:val="003A1B0D"/>
    <w:rsid w:val="003C3F7B"/>
    <w:rsid w:val="003C5ECF"/>
    <w:rsid w:val="003E33A5"/>
    <w:rsid w:val="003F037A"/>
    <w:rsid w:val="00400414"/>
    <w:rsid w:val="00401B91"/>
    <w:rsid w:val="00420325"/>
    <w:rsid w:val="00427A1A"/>
    <w:rsid w:val="0043239C"/>
    <w:rsid w:val="00445B02"/>
    <w:rsid w:val="004602CC"/>
    <w:rsid w:val="0046387F"/>
    <w:rsid w:val="0048484F"/>
    <w:rsid w:val="0048525F"/>
    <w:rsid w:val="00497670"/>
    <w:rsid w:val="004A73E7"/>
    <w:rsid w:val="004B30D0"/>
    <w:rsid w:val="004C424E"/>
    <w:rsid w:val="004D0601"/>
    <w:rsid w:val="004E04EF"/>
    <w:rsid w:val="004E0C78"/>
    <w:rsid w:val="004E5E5E"/>
    <w:rsid w:val="004F7BB3"/>
    <w:rsid w:val="00505C29"/>
    <w:rsid w:val="00515FE4"/>
    <w:rsid w:val="0052739D"/>
    <w:rsid w:val="00530638"/>
    <w:rsid w:val="00552E7C"/>
    <w:rsid w:val="0056196C"/>
    <w:rsid w:val="00562226"/>
    <w:rsid w:val="00567295"/>
    <w:rsid w:val="00570AD2"/>
    <w:rsid w:val="00577571"/>
    <w:rsid w:val="00593B17"/>
    <w:rsid w:val="005A3873"/>
    <w:rsid w:val="005C0D9C"/>
    <w:rsid w:val="005C59C3"/>
    <w:rsid w:val="005D2087"/>
    <w:rsid w:val="005D5A5A"/>
    <w:rsid w:val="00613A14"/>
    <w:rsid w:val="006602F3"/>
    <w:rsid w:val="00664915"/>
    <w:rsid w:val="006712C0"/>
    <w:rsid w:val="00681205"/>
    <w:rsid w:val="00686DE9"/>
    <w:rsid w:val="006979F9"/>
    <w:rsid w:val="006C3EFA"/>
    <w:rsid w:val="006D124E"/>
    <w:rsid w:val="006F0264"/>
    <w:rsid w:val="006F0925"/>
    <w:rsid w:val="007063CF"/>
    <w:rsid w:val="00714FEC"/>
    <w:rsid w:val="00723AFA"/>
    <w:rsid w:val="00730209"/>
    <w:rsid w:val="007459AB"/>
    <w:rsid w:val="007660D2"/>
    <w:rsid w:val="00766141"/>
    <w:rsid w:val="00776048"/>
    <w:rsid w:val="007A67F6"/>
    <w:rsid w:val="007A7D51"/>
    <w:rsid w:val="007B055F"/>
    <w:rsid w:val="007B0E4D"/>
    <w:rsid w:val="007B1A85"/>
    <w:rsid w:val="007F14B0"/>
    <w:rsid w:val="00801D27"/>
    <w:rsid w:val="008064DE"/>
    <w:rsid w:val="00831006"/>
    <w:rsid w:val="008358DE"/>
    <w:rsid w:val="00835EB3"/>
    <w:rsid w:val="0084596C"/>
    <w:rsid w:val="00866397"/>
    <w:rsid w:val="00873481"/>
    <w:rsid w:val="00875D25"/>
    <w:rsid w:val="00894CB7"/>
    <w:rsid w:val="008A047C"/>
    <w:rsid w:val="008A43C1"/>
    <w:rsid w:val="008A477A"/>
    <w:rsid w:val="008E4BD8"/>
    <w:rsid w:val="008F6DDF"/>
    <w:rsid w:val="00901272"/>
    <w:rsid w:val="00937026"/>
    <w:rsid w:val="009D7E7F"/>
    <w:rsid w:val="009E3BB3"/>
    <w:rsid w:val="009E7C53"/>
    <w:rsid w:val="009F58EB"/>
    <w:rsid w:val="00A119EC"/>
    <w:rsid w:val="00A46C5D"/>
    <w:rsid w:val="00A67F57"/>
    <w:rsid w:val="00A72F88"/>
    <w:rsid w:val="00A77C1D"/>
    <w:rsid w:val="00AB0529"/>
    <w:rsid w:val="00AB7297"/>
    <w:rsid w:val="00AC5CFD"/>
    <w:rsid w:val="00AC70DF"/>
    <w:rsid w:val="00AC7878"/>
    <w:rsid w:val="00B06AEE"/>
    <w:rsid w:val="00B1206B"/>
    <w:rsid w:val="00B14E18"/>
    <w:rsid w:val="00B366F3"/>
    <w:rsid w:val="00B375CD"/>
    <w:rsid w:val="00B51E30"/>
    <w:rsid w:val="00B52077"/>
    <w:rsid w:val="00B553D3"/>
    <w:rsid w:val="00B64DA3"/>
    <w:rsid w:val="00B6594E"/>
    <w:rsid w:val="00B8717F"/>
    <w:rsid w:val="00B91A75"/>
    <w:rsid w:val="00B94561"/>
    <w:rsid w:val="00BA08ED"/>
    <w:rsid w:val="00BB0209"/>
    <w:rsid w:val="00BB1323"/>
    <w:rsid w:val="00BB5978"/>
    <w:rsid w:val="00BC3715"/>
    <w:rsid w:val="00BE4140"/>
    <w:rsid w:val="00BE7A5B"/>
    <w:rsid w:val="00BF3F19"/>
    <w:rsid w:val="00C059A2"/>
    <w:rsid w:val="00C13028"/>
    <w:rsid w:val="00C27630"/>
    <w:rsid w:val="00C3025E"/>
    <w:rsid w:val="00C564DC"/>
    <w:rsid w:val="00C60191"/>
    <w:rsid w:val="00C64931"/>
    <w:rsid w:val="00C67CD9"/>
    <w:rsid w:val="00C81746"/>
    <w:rsid w:val="00CA5E08"/>
    <w:rsid w:val="00CC4236"/>
    <w:rsid w:val="00CD1081"/>
    <w:rsid w:val="00CE59A4"/>
    <w:rsid w:val="00CE5C70"/>
    <w:rsid w:val="00D1284E"/>
    <w:rsid w:val="00D279C4"/>
    <w:rsid w:val="00D41D62"/>
    <w:rsid w:val="00D434C4"/>
    <w:rsid w:val="00D50DB3"/>
    <w:rsid w:val="00D86485"/>
    <w:rsid w:val="00D972DE"/>
    <w:rsid w:val="00DA1227"/>
    <w:rsid w:val="00DC3850"/>
    <w:rsid w:val="00DD36B1"/>
    <w:rsid w:val="00DE00BD"/>
    <w:rsid w:val="00DE193A"/>
    <w:rsid w:val="00DE54F8"/>
    <w:rsid w:val="00DF6EDB"/>
    <w:rsid w:val="00DF6FC0"/>
    <w:rsid w:val="00E15B8E"/>
    <w:rsid w:val="00E16CCF"/>
    <w:rsid w:val="00E26915"/>
    <w:rsid w:val="00E44A15"/>
    <w:rsid w:val="00E530C0"/>
    <w:rsid w:val="00E600FD"/>
    <w:rsid w:val="00E73D3B"/>
    <w:rsid w:val="00E75770"/>
    <w:rsid w:val="00E91614"/>
    <w:rsid w:val="00E91D77"/>
    <w:rsid w:val="00E95F1A"/>
    <w:rsid w:val="00ED61CE"/>
    <w:rsid w:val="00EE0C62"/>
    <w:rsid w:val="00F075F7"/>
    <w:rsid w:val="00F17A93"/>
    <w:rsid w:val="00F24A7D"/>
    <w:rsid w:val="00F370AC"/>
    <w:rsid w:val="00F37197"/>
    <w:rsid w:val="00F42410"/>
    <w:rsid w:val="00F42FC0"/>
    <w:rsid w:val="00F76F61"/>
    <w:rsid w:val="00F87672"/>
    <w:rsid w:val="00F93980"/>
    <w:rsid w:val="00FA02F9"/>
    <w:rsid w:val="00FA6955"/>
    <w:rsid w:val="00FC3F94"/>
    <w:rsid w:val="00FD32F6"/>
    <w:rsid w:val="00FD4F58"/>
    <w:rsid w:val="00FE14EB"/>
    <w:rsid w:val="00FE18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5DA69D"/>
  <w15:chartTrackingRefBased/>
  <w15:docId w15:val="{2AB375AA-ED91-4582-9ECB-CA8A69B2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2E36F4"/>
    <w:pPr>
      <w:spacing w:after="160" w:line="259" w:lineRule="auto"/>
    </w:pPr>
    <w:rPr>
      <w:rFonts w:ascii="Arial" w:hAnsi="Arial"/>
      <w:sz w:val="24"/>
      <w:szCs w:val="22"/>
      <w:lang w:eastAsia="en-US"/>
    </w:rPr>
  </w:style>
  <w:style w:type="paragraph" w:styleId="Heading1">
    <w:name w:val="heading 1"/>
    <w:basedOn w:val="Normal"/>
    <w:next w:val="Normal"/>
    <w:link w:val="Heading1Char"/>
    <w:qFormat/>
    <w:rsid w:val="002E36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E36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character" w:customStyle="1" w:styleId="Heading2Char">
    <w:name w:val="Heading 2 Char"/>
    <w:basedOn w:val="DefaultParagraphFont"/>
    <w:link w:val="Heading2"/>
    <w:rsid w:val="002E36F4"/>
    <w:rPr>
      <w:rFonts w:asciiTheme="majorHAnsi" w:eastAsiaTheme="majorEastAsia" w:hAnsiTheme="majorHAnsi" w:cstheme="majorBidi"/>
      <w:color w:val="365F91" w:themeColor="accent1" w:themeShade="BF"/>
      <w:sz w:val="26"/>
      <w:szCs w:val="26"/>
      <w:lang w:eastAsia="en-US"/>
    </w:rPr>
  </w:style>
  <w:style w:type="paragraph" w:styleId="Header">
    <w:name w:val="header"/>
    <w:basedOn w:val="Normal"/>
    <w:link w:val="HeaderChar"/>
    <w:unhideWhenUsed/>
    <w:rsid w:val="002E36F4"/>
    <w:pPr>
      <w:tabs>
        <w:tab w:val="center" w:pos="4513"/>
        <w:tab w:val="right" w:pos="9026"/>
      </w:tabs>
      <w:spacing w:after="0" w:line="240" w:lineRule="auto"/>
    </w:pPr>
  </w:style>
  <w:style w:type="character" w:customStyle="1" w:styleId="HeaderChar">
    <w:name w:val="Header Char"/>
    <w:basedOn w:val="DefaultParagraphFont"/>
    <w:link w:val="Header"/>
    <w:rsid w:val="002E36F4"/>
    <w:rPr>
      <w:rFonts w:ascii="Arial" w:hAnsi="Arial"/>
      <w:sz w:val="24"/>
      <w:szCs w:val="22"/>
      <w:lang w:eastAsia="en-US"/>
    </w:rPr>
  </w:style>
  <w:style w:type="character" w:customStyle="1" w:styleId="Heading1Char">
    <w:name w:val="Heading 1 Char"/>
    <w:basedOn w:val="DefaultParagraphFont"/>
    <w:link w:val="Heading1"/>
    <w:rsid w:val="002E36F4"/>
    <w:rPr>
      <w:rFonts w:asciiTheme="majorHAnsi" w:eastAsiaTheme="majorEastAsia" w:hAnsiTheme="majorHAnsi" w:cstheme="majorBidi"/>
      <w:color w:val="365F91" w:themeColor="accent1" w:themeShade="BF"/>
      <w:sz w:val="32"/>
      <w:szCs w:val="32"/>
      <w:lang w:eastAsia="en-US"/>
    </w:rPr>
  </w:style>
  <w:style w:type="paragraph" w:styleId="NormalWeb">
    <w:name w:val="Normal (Web)"/>
    <w:basedOn w:val="Normal"/>
    <w:uiPriority w:val="99"/>
    <w:unhideWhenUsed/>
    <w:rsid w:val="002E36F4"/>
    <w:pPr>
      <w:spacing w:before="100" w:beforeAutospacing="1" w:after="100" w:afterAutospacing="1" w:line="240" w:lineRule="auto"/>
    </w:pPr>
    <w:rPr>
      <w:rFonts w:ascii="Times New Roman" w:eastAsia="Times New Roman" w:hAnsi="Times New Roman"/>
      <w:szCs w:val="24"/>
      <w:lang w:eastAsia="en-GB"/>
    </w:rPr>
  </w:style>
  <w:style w:type="paragraph" w:styleId="Caption">
    <w:name w:val="caption"/>
    <w:basedOn w:val="Normal"/>
    <w:next w:val="Normal"/>
    <w:unhideWhenUsed/>
    <w:qFormat/>
    <w:rsid w:val="002E36F4"/>
    <w:pPr>
      <w:spacing w:after="200" w:line="240" w:lineRule="auto"/>
    </w:pPr>
    <w:rPr>
      <w:i/>
      <w:iCs/>
      <w:color w:val="1F497D" w:themeColor="text2"/>
      <w:sz w:val="18"/>
      <w:szCs w:val="18"/>
    </w:rPr>
  </w:style>
  <w:style w:type="paragraph" w:styleId="BalloonText">
    <w:name w:val="Balloon Text"/>
    <w:basedOn w:val="Normal"/>
    <w:link w:val="BalloonTextChar"/>
    <w:semiHidden/>
    <w:unhideWhenUsed/>
    <w:rsid w:val="00875D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75D25"/>
    <w:rPr>
      <w:rFonts w:ascii="Segoe UI" w:hAnsi="Segoe UI" w:cs="Segoe UI"/>
      <w:sz w:val="18"/>
      <w:szCs w:val="18"/>
      <w:lang w:eastAsia="en-US"/>
    </w:rPr>
  </w:style>
  <w:style w:type="character" w:styleId="CommentReference">
    <w:name w:val="annotation reference"/>
    <w:basedOn w:val="DefaultParagraphFont"/>
    <w:semiHidden/>
    <w:unhideWhenUsed/>
    <w:rsid w:val="00831006"/>
    <w:rPr>
      <w:sz w:val="16"/>
      <w:szCs w:val="16"/>
    </w:rPr>
  </w:style>
  <w:style w:type="paragraph" w:styleId="CommentText">
    <w:name w:val="annotation text"/>
    <w:basedOn w:val="Normal"/>
    <w:link w:val="CommentTextChar"/>
    <w:semiHidden/>
    <w:unhideWhenUsed/>
    <w:rsid w:val="00831006"/>
    <w:pPr>
      <w:spacing w:line="240" w:lineRule="auto"/>
    </w:pPr>
    <w:rPr>
      <w:sz w:val="20"/>
      <w:szCs w:val="20"/>
    </w:rPr>
  </w:style>
  <w:style w:type="character" w:customStyle="1" w:styleId="CommentTextChar">
    <w:name w:val="Comment Text Char"/>
    <w:basedOn w:val="DefaultParagraphFont"/>
    <w:link w:val="CommentText"/>
    <w:semiHidden/>
    <w:rsid w:val="00831006"/>
    <w:rPr>
      <w:rFonts w:ascii="Arial" w:hAnsi="Arial"/>
      <w:lang w:eastAsia="en-US"/>
    </w:rPr>
  </w:style>
  <w:style w:type="paragraph" w:styleId="CommentSubject">
    <w:name w:val="annotation subject"/>
    <w:basedOn w:val="CommentText"/>
    <w:next w:val="CommentText"/>
    <w:link w:val="CommentSubjectChar"/>
    <w:semiHidden/>
    <w:unhideWhenUsed/>
    <w:rsid w:val="00831006"/>
    <w:rPr>
      <w:b/>
      <w:bCs/>
    </w:rPr>
  </w:style>
  <w:style w:type="character" w:customStyle="1" w:styleId="CommentSubjectChar">
    <w:name w:val="Comment Subject Char"/>
    <w:basedOn w:val="CommentTextChar"/>
    <w:link w:val="CommentSubject"/>
    <w:semiHidden/>
    <w:rsid w:val="00831006"/>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172747">
      <w:bodyDiv w:val="1"/>
      <w:marLeft w:val="0"/>
      <w:marRight w:val="0"/>
      <w:marTop w:val="0"/>
      <w:marBottom w:val="0"/>
      <w:divBdr>
        <w:top w:val="none" w:sz="0" w:space="0" w:color="auto"/>
        <w:left w:val="none" w:sz="0" w:space="0" w:color="auto"/>
        <w:bottom w:val="none" w:sz="0" w:space="0" w:color="auto"/>
        <w:right w:val="none" w:sz="0" w:space="0" w:color="auto"/>
      </w:divBdr>
    </w:div>
    <w:div w:id="102722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F6277-3C1A-408E-B096-EF95A5CA3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34</Pages>
  <Words>21331</Words>
  <Characters>121593</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142639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Jonathan Minton</cp:lastModifiedBy>
  <cp:revision>7</cp:revision>
  <cp:lastPrinted>2020-04-10T12:33:00Z</cp:lastPrinted>
  <dcterms:created xsi:type="dcterms:W3CDTF">2020-03-04T10:14:00Z</dcterms:created>
  <dcterms:modified xsi:type="dcterms:W3CDTF">2020-04-10T13:08:00Z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917803</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