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64A2" w14:textId="77777777" w:rsidR="002E36F4" w:rsidRPr="002E36F4" w:rsidRDefault="002E36F4" w:rsidP="002E36F4">
      <w:pPr>
        <w:pStyle w:val="BodyText1"/>
        <w:outlineLvl w:val="0"/>
        <w:rPr>
          <w:b/>
          <w:u w:val="single"/>
        </w:rPr>
      </w:pPr>
      <w:commentRangeStart w:id="0"/>
      <w:commentRangeStart w:id="1"/>
      <w:r w:rsidRPr="002E36F4">
        <w:rPr>
          <w:b/>
          <w:u w:val="single"/>
        </w:rPr>
        <w:t xml:space="preserve">Running to a standstill: How responsive have successive ONS life expectancy forecasts been to stalling life expectancy gains since 2010? </w:t>
      </w:r>
      <w:commentRangeEnd w:id="0"/>
      <w:commentRangeEnd w:id="1"/>
      <w:r w:rsidR="001E2EFD">
        <w:rPr>
          <w:rStyle w:val="CommentReference"/>
          <w:rFonts w:eastAsia="Calibri" w:cs="Times New Roman"/>
          <w:lang w:eastAsia="en-US"/>
        </w:rPr>
        <w:commentReference w:id="1"/>
      </w:r>
      <w:r w:rsidR="002F4103">
        <w:rPr>
          <w:rStyle w:val="CommentReference"/>
          <w:rFonts w:eastAsia="Calibri" w:cs="Times New Roman"/>
          <w:lang w:eastAsia="en-US"/>
        </w:rPr>
        <w:commentReference w:id="0"/>
      </w:r>
    </w:p>
    <w:p w14:paraId="59A0555F" w14:textId="77777777" w:rsidR="002E36F4" w:rsidRDefault="002E36F4" w:rsidP="002E36F4">
      <w:pPr>
        <w:pStyle w:val="BodyText1"/>
        <w:outlineLvl w:val="0"/>
      </w:pPr>
      <w:r>
        <w:t>Abstract</w:t>
      </w:r>
    </w:p>
    <w:p w14:paraId="76F7F207" w14:textId="77777777" w:rsidR="002E36F4" w:rsidRPr="00A25313" w:rsidRDefault="002E36F4" w:rsidP="002E36F4">
      <w:pPr>
        <w:pStyle w:val="Heading2"/>
        <w:rPr>
          <w:b/>
        </w:rPr>
      </w:pPr>
      <w:r w:rsidRPr="00A25313">
        <w:rPr>
          <w:b/>
        </w:rPr>
        <w:t>Background</w:t>
      </w:r>
    </w:p>
    <w:p w14:paraId="210CF28D" w14:textId="60D28EC9" w:rsidR="002E36F4" w:rsidRDefault="002E36F4" w:rsidP="002E36F4">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downrated. The most recent 2018 forecast was released in 2019. </w:t>
      </w:r>
      <w:commentRangeStart w:id="2"/>
      <w:r>
        <w:t xml:space="preserve">This paper asks whether the assumptions in this most recent forecast </w:t>
      </w:r>
      <w:ins w:id="3" w:author="Gerry McCartney" w:date="2020-03-04T10:40:00Z">
        <w:r w:rsidR="002F4103">
          <w:t>are</w:t>
        </w:r>
      </w:ins>
      <w:del w:id="4" w:author="Gerry McCartney" w:date="2020-03-04T10:40:00Z">
        <w:r w:rsidDel="002F4103">
          <w:delText>is</w:delText>
        </w:r>
      </w:del>
      <w:r>
        <w:t xml:space="preserve"> still too optimistic given </w:t>
      </w:r>
      <w:ins w:id="5" w:author="Colin Fischbacher" w:date="2020-02-18T14:26:00Z">
        <w:r w:rsidR="004F7BB3">
          <w:t xml:space="preserve">that </w:t>
        </w:r>
      </w:ins>
      <w:r>
        <w:t>recent life expectancy improvement rates in the UK have still been very modest.</w:t>
      </w:r>
      <w:commentRangeEnd w:id="2"/>
      <w:r w:rsidR="00C67CD9">
        <w:rPr>
          <w:rStyle w:val="CommentReference"/>
          <w:rFonts w:eastAsia="Calibri" w:cs="Times New Roman"/>
          <w:lang w:eastAsia="en-US"/>
        </w:rPr>
        <w:commentReference w:id="2"/>
      </w:r>
    </w:p>
    <w:p w14:paraId="08C1D661" w14:textId="77777777" w:rsidR="002E36F4" w:rsidRPr="00A25313" w:rsidRDefault="002E36F4" w:rsidP="002E36F4">
      <w:pPr>
        <w:pStyle w:val="BodyText1"/>
        <w:outlineLvl w:val="1"/>
        <w:rPr>
          <w:b/>
        </w:rPr>
      </w:pPr>
      <w:r w:rsidRPr="00A25313">
        <w:rPr>
          <w:b/>
        </w:rPr>
        <w:t>Methods</w:t>
      </w:r>
    </w:p>
    <w:p w14:paraId="0F4A01D6" w14:textId="77777777" w:rsidR="002E36F4" w:rsidRDefault="002E36F4" w:rsidP="002E36F4">
      <w:pPr>
        <w:pStyle w:val="BodyText1"/>
      </w:pPr>
      <w:r>
        <w:t>Period life expectancy at birth (e</w:t>
      </w:r>
      <w:r>
        <w:softHyphen/>
      </w:r>
      <w:r>
        <w:softHyphen/>
      </w:r>
      <w:r>
        <w:rPr>
          <w:vertAlign w:val="subscript"/>
        </w:rPr>
        <w:t>0</w:t>
      </w:r>
      <w:r>
        <w:t xml:space="preserve">) was extracted from the Human Mortality Database (HMD) to allow comparison between the UK and other high income </w:t>
      </w:r>
      <w:proofErr w:type="gramStart"/>
      <w:r>
        <w:t>nations, and</w:t>
      </w:r>
      <w:proofErr w:type="gramEnd"/>
      <w:r>
        <w:t xml:space="preserve"> </w:t>
      </w:r>
      <w:commentRangeStart w:id="6"/>
      <w:ins w:id="7" w:author="Colin Fischbacher" w:date="2020-02-18T14:27:00Z">
        <w:r w:rsidR="004F7BB3">
          <w:t>obtained</w:t>
        </w:r>
        <w:commentRangeEnd w:id="6"/>
        <w:r w:rsidR="004F7BB3">
          <w:rPr>
            <w:rStyle w:val="CommentReference"/>
            <w:rFonts w:eastAsia="Calibri" w:cs="Times New Roman"/>
            <w:lang w:eastAsia="en-US"/>
          </w:rPr>
          <w:commentReference w:id="6"/>
        </w:r>
        <w:r w:rsidR="004F7BB3">
          <w:t xml:space="preserve"> </w:t>
        </w:r>
      </w:ins>
      <w:r>
        <w:t xml:space="preserve">from the ONS to allow comparison within UK nations and groups. Annual change in life expectancy </w:t>
      </w:r>
      <w:commentRangeStart w:id="8"/>
      <w:r>
        <w:t xml:space="preserve">across European and Anglophone nations </w:t>
      </w:r>
      <w:commentRangeEnd w:id="8"/>
      <w:r w:rsidR="002F4103">
        <w:rPr>
          <w:rStyle w:val="CommentReference"/>
          <w:rFonts w:eastAsia="Calibri" w:cs="Times New Roman"/>
          <w:lang w:eastAsia="en-US"/>
        </w:rPr>
        <w:commentReference w:id="8"/>
      </w:r>
      <w:r>
        <w:t xml:space="preserve">was calculated to assess </w:t>
      </w:r>
      <w:commentRangeStart w:id="9"/>
      <w:r>
        <w:t>the extent to which a slowdown in e0 improvement rates is seen internationally</w:t>
      </w:r>
      <w:commentRangeEnd w:id="9"/>
      <w:r w:rsidR="004F7BB3">
        <w:rPr>
          <w:rStyle w:val="CommentReference"/>
          <w:rFonts w:eastAsia="Calibri" w:cs="Times New Roman"/>
          <w:lang w:eastAsia="en-US"/>
        </w:rPr>
        <w:commentReference w:id="9"/>
      </w:r>
      <w:r>
        <w:t xml:space="preserve">, and within UK nations to assess how similar trends in slowdown are within the UK. For UK nations changepoint analysis is performed to assess whether the slowdown is </w:t>
      </w:r>
      <w:commentRangeStart w:id="10"/>
      <w:r>
        <w:t>contemporaneous</w:t>
      </w:r>
      <w:commentRangeEnd w:id="10"/>
      <w:r w:rsidR="004F7BB3">
        <w:rPr>
          <w:rStyle w:val="CommentReference"/>
          <w:rFonts w:eastAsia="Calibri" w:cs="Times New Roman"/>
          <w:lang w:eastAsia="en-US"/>
        </w:rPr>
        <w:commentReference w:id="10"/>
      </w:r>
      <w:r>
        <w:t xml:space="preserve">, suggesting common exposure. </w:t>
      </w:r>
      <w:commentRangeStart w:id="11"/>
      <w:r>
        <w:t>ONS forecasts from 2012 onwards for the UK as a whole are shown to demonstrate the extent of the slowdown assumed by each biennial projection</w:t>
      </w:r>
      <w:r w:rsidR="00E95F1A">
        <w:t>.</w:t>
      </w:r>
      <w:r>
        <w:t xml:space="preserve"> </w:t>
      </w:r>
      <w:commentRangeEnd w:id="11"/>
      <w:r w:rsidR="002F4103">
        <w:rPr>
          <w:rStyle w:val="CommentReference"/>
          <w:rFonts w:eastAsia="Calibri" w:cs="Times New Roman"/>
          <w:lang w:eastAsia="en-US"/>
        </w:rPr>
        <w:commentReference w:id="11"/>
      </w:r>
    </w:p>
    <w:p w14:paraId="253523DE" w14:textId="581BF528" w:rsidR="002E36F4" w:rsidRDefault="002E36F4" w:rsidP="002E36F4">
      <w:pPr>
        <w:pStyle w:val="BodyText1"/>
      </w:pPr>
      <w:r>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w:t>
      </w:r>
      <w:r>
        <w:lastRenderedPageBreak/>
        <w:t xml:space="preserve">year, and the Bayes </w:t>
      </w:r>
      <w:del w:id="12" w:author="Gerry McCartney" w:date="2020-04-09T15:59:00Z">
        <w:r>
          <w:delText>Factor</w:delText>
        </w:r>
      </w:del>
      <w:ins w:id="13" w:author="Gerry McCartney" w:date="2020-04-09T15:59:00Z">
        <w:r>
          <w:t>Factor</w:t>
        </w:r>
      </w:ins>
      <w:ins w:id="14" w:author="Gerry McCartney" w:date="2020-03-04T10:41:00Z">
        <w:r w:rsidR="002F4103">
          <w:t>s</w:t>
        </w:r>
      </w:ins>
      <w:r>
        <w:t xml:space="preserve"> (ratio of likelihoods) for each of these scenarios </w:t>
      </w:r>
      <w:ins w:id="15" w:author="Gerry McCartney" w:date="2020-03-04T10:41:00Z">
        <w:r w:rsidR="002F4103">
          <w:t xml:space="preserve">were </w:t>
        </w:r>
      </w:ins>
      <w:r>
        <w:t xml:space="preserve">calculated </w:t>
      </w:r>
      <w:commentRangeStart w:id="16"/>
      <w:r>
        <w:t>as compared with the 0% slowdown scenario</w:t>
      </w:r>
      <w:commentRangeEnd w:id="16"/>
      <w:r w:rsidR="002F4103">
        <w:rPr>
          <w:rStyle w:val="CommentReference"/>
          <w:rFonts w:eastAsia="Calibri" w:cs="Times New Roman"/>
          <w:lang w:eastAsia="en-US"/>
        </w:rPr>
        <w:commentReference w:id="16"/>
      </w:r>
      <w:r>
        <w:t xml:space="preserve">. The scenario that maximises the Bayes Factor is identified. </w:t>
      </w:r>
      <w:commentRangeStart w:id="17"/>
      <w:r>
        <w:t xml:space="preserve">Each ONS biennial projection is converted into an improvement rate scenario, and the Bayes Factor for each of these scenarios calculated as well. </w:t>
      </w:r>
      <w:commentRangeEnd w:id="17"/>
      <w:r w:rsidR="002F4103">
        <w:rPr>
          <w:rStyle w:val="CommentReference"/>
          <w:rFonts w:eastAsia="Calibri" w:cs="Times New Roman"/>
          <w:lang w:eastAsia="en-US"/>
        </w:rPr>
        <w:commentReference w:id="17"/>
      </w:r>
    </w:p>
    <w:p w14:paraId="02ADCD2D" w14:textId="77777777" w:rsidR="002E36F4" w:rsidRPr="00A25313" w:rsidRDefault="002E36F4" w:rsidP="002E36F4">
      <w:pPr>
        <w:pStyle w:val="Heading2"/>
        <w:rPr>
          <w:b/>
        </w:rPr>
      </w:pPr>
      <w:r w:rsidRPr="00A25313">
        <w:rPr>
          <w:b/>
        </w:rPr>
        <w:t>Results</w:t>
      </w:r>
    </w:p>
    <w:p w14:paraId="60A4DC6F" w14:textId="77777777" w:rsidR="002E36F4" w:rsidRDefault="002E36F4" w:rsidP="002E36F4">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between 2010 to 2011 was identified. </w:t>
      </w:r>
      <w:commentRangeStart w:id="18"/>
      <w:r>
        <w:t>Between 2010 and 2012</w:t>
      </w:r>
      <w:commentRangeEnd w:id="18"/>
      <w:r w:rsidR="004F7BB3">
        <w:rPr>
          <w:rStyle w:val="CommentReference"/>
          <w:rFonts w:eastAsia="Calibri" w:cs="Times New Roman"/>
          <w:lang w:eastAsia="en-US"/>
        </w:rPr>
        <w:commentReference w:id="18"/>
      </w:r>
      <w:r>
        <w:t xml:space="preserve"> ONS life expectancy forecasts were reduced first for females, then for both genders. If average rates of e0 gain since 2010 were to continue then the assumption that life expectancy improvement rates have slowed down by </w:t>
      </w:r>
      <w:r w:rsidR="004602CC" w:rsidRPr="00776048">
        <w:t>61</w:t>
      </w:r>
      <w:r w:rsidRPr="00776048">
        <w:t xml:space="preserve">% is </w:t>
      </w:r>
      <w:commentRangeStart w:id="19"/>
      <w:r w:rsidRPr="00776048">
        <w:t>most likely</w:t>
      </w:r>
      <w:commentRangeEnd w:id="19"/>
      <w:r w:rsidR="00A67F57">
        <w:rPr>
          <w:rStyle w:val="CommentReference"/>
          <w:rFonts w:eastAsia="Calibri" w:cs="Times New Roman"/>
          <w:lang w:eastAsia="en-US"/>
        </w:rPr>
        <w:commentReference w:id="19"/>
      </w:r>
      <w:r w:rsidRPr="00776048">
        <w:t xml:space="preserve"> (Bayes Factor: </w:t>
      </w:r>
      <w:commentRangeStart w:id="20"/>
      <w:r w:rsidR="004602CC" w:rsidRPr="00776048">
        <w:t>1.002</w:t>
      </w:r>
      <w:commentRangeEnd w:id="20"/>
      <w:r w:rsidR="00C67CD9">
        <w:rPr>
          <w:rStyle w:val="CommentReference"/>
          <w:rFonts w:eastAsia="Calibri" w:cs="Times New Roman"/>
          <w:lang w:eastAsia="en-US"/>
        </w:rPr>
        <w:commentReference w:id="20"/>
      </w:r>
      <w:r w:rsidR="004602CC" w:rsidRPr="00776048">
        <w:t xml:space="preserve"> for females compared with no slowdown; males 1.003</w:t>
      </w:r>
      <w:r w:rsidRPr="00776048">
        <w:t xml:space="preserve">). </w:t>
      </w:r>
      <w:commentRangeStart w:id="21"/>
      <w:ins w:id="22" w:author="Colin Fischbacher" w:date="2020-02-18T14:36:00Z">
        <w:r w:rsidR="00C67CD9">
          <w:t xml:space="preserve">However, the most recent ONS projection assumes an X% slowing in improvement rates. </w:t>
        </w:r>
      </w:ins>
      <w:ins w:id="23" w:author="Colin Fischbacher" w:date="2020-02-18T14:35:00Z">
        <w:r w:rsidR="00C67CD9">
          <w:t>We therefore conclude that ONS projections are still too optimistic.</w:t>
        </w:r>
      </w:ins>
      <w:commentRangeEnd w:id="21"/>
      <w:ins w:id="24" w:author="Colin Fischbacher" w:date="2020-02-18T14:36:00Z">
        <w:r w:rsidR="00C67CD9">
          <w:rPr>
            <w:rStyle w:val="CommentReference"/>
            <w:rFonts w:eastAsia="Calibri" w:cs="Times New Roman"/>
            <w:lang w:eastAsia="en-US"/>
          </w:rPr>
          <w:commentReference w:id="21"/>
        </w:r>
      </w:ins>
    </w:p>
    <w:p w14:paraId="2FA98B29" w14:textId="77777777" w:rsidR="00E95F1A" w:rsidRDefault="002E36F4" w:rsidP="002E36F4">
      <w:pPr>
        <w:pStyle w:val="BodyText1"/>
      </w:pPr>
      <w:commentRangeStart w:id="25"/>
      <w:commentRangeStart w:id="26"/>
      <w:r w:rsidRPr="00A25313">
        <w:rPr>
          <w:b/>
        </w:rPr>
        <w:t>Discussion</w:t>
      </w:r>
      <w:commentRangeEnd w:id="25"/>
      <w:r w:rsidR="002F4103">
        <w:rPr>
          <w:rStyle w:val="CommentReference"/>
          <w:rFonts w:eastAsia="Calibri" w:cs="Times New Roman"/>
          <w:lang w:eastAsia="en-US"/>
        </w:rPr>
        <w:commentReference w:id="25"/>
      </w:r>
      <w:commentRangeEnd w:id="26"/>
      <w:r w:rsidR="002F4103">
        <w:rPr>
          <w:rStyle w:val="CommentReference"/>
          <w:rFonts w:eastAsia="Calibri" w:cs="Times New Roman"/>
          <w:lang w:eastAsia="en-US"/>
        </w:rPr>
        <w:commentReference w:id="26"/>
      </w:r>
      <w:r>
        <w:br/>
      </w:r>
      <w:commentRangeStart w:id="27"/>
      <w:r w:rsidR="004602CC">
        <w:t xml:space="preserve">ONS projections since 2012 assumed slower rates of life expectancy gain than were observed at the time, </w:t>
      </w:r>
      <w:commentRangeStart w:id="28"/>
      <w:r w:rsidR="004602CC">
        <w:t xml:space="preserve">consistent </w:t>
      </w:r>
      <w:commentRangeEnd w:id="28"/>
      <w:r w:rsidR="00A67F57">
        <w:rPr>
          <w:rStyle w:val="CommentReference"/>
          <w:rFonts w:eastAsia="Calibri" w:cs="Times New Roman"/>
          <w:lang w:eastAsia="en-US"/>
        </w:rPr>
        <w:commentReference w:id="28"/>
      </w:r>
      <w:r w:rsidR="004602CC">
        <w:t xml:space="preserve">with a longer-term tendency for such projections to systematically underestimate subsequent improvements. </w:t>
      </w:r>
      <w:commentRangeEnd w:id="27"/>
      <w:r w:rsidR="002F4103">
        <w:rPr>
          <w:rStyle w:val="CommentReference"/>
          <w:rFonts w:eastAsia="Calibri" w:cs="Times New Roman"/>
          <w:lang w:eastAsia="en-US"/>
        </w:rPr>
        <w:commentReference w:id="27"/>
      </w:r>
      <w:r w:rsidR="004602CC">
        <w:t xml:space="preserve">But since 2013 successive projections have both been repeatedly downgraded, </w:t>
      </w:r>
      <w:commentRangeStart w:id="29"/>
      <w:r w:rsidR="004602CC">
        <w:t xml:space="preserve">and </w:t>
      </w:r>
      <w:commentRangeEnd w:id="29"/>
      <w:r w:rsidR="00A67F57">
        <w:rPr>
          <w:rStyle w:val="CommentReference"/>
          <w:rFonts w:eastAsia="Calibri" w:cs="Times New Roman"/>
          <w:lang w:eastAsia="en-US"/>
        </w:rPr>
        <w:commentReference w:id="29"/>
      </w:r>
      <w:r w:rsidR="004602CC">
        <w:t xml:space="preserve">based on the Bayes Factor analysis on data up to 2018 may still be too optimistic, suggesting a further downgrading is likely in the 2020 projection. </w:t>
      </w:r>
      <w:r w:rsidR="00E95F1A">
        <w:t>The Bayes Factor approach is a useful and straightforward method for incorporating annual life expectancy lifetable data between biennial projections, and for quantifying the changing strength of evidence for the belief that life expectancy trends in the UK have slowed down in the 2010s compared with earlier decades.</w:t>
      </w:r>
      <w:r>
        <w:t xml:space="preserve"> </w:t>
      </w:r>
    </w:p>
    <w:p w14:paraId="164C5F8A" w14:textId="77777777" w:rsidR="002E36F4" w:rsidRDefault="002E36F4" w:rsidP="002E36F4">
      <w:pPr>
        <w:pStyle w:val="BodyText1"/>
      </w:pPr>
      <w:commentRangeStart w:id="30"/>
      <w:r>
        <w:lastRenderedPageBreak/>
        <w:t>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w:t>
      </w:r>
      <w:commentRangeEnd w:id="30"/>
      <w:r w:rsidR="00A67F57">
        <w:rPr>
          <w:rStyle w:val="CommentReference"/>
          <w:rFonts w:eastAsia="Calibri" w:cs="Times New Roman"/>
          <w:lang w:eastAsia="en-US"/>
        </w:rPr>
        <w:commentReference w:id="30"/>
      </w:r>
      <w:r>
        <w:t xml:space="preserv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w:t>
      </w:r>
      <w:r w:rsidR="004602CC">
        <w:t>slowed down severely</w:t>
      </w:r>
      <w:r>
        <w:t>.</w:t>
      </w:r>
    </w:p>
    <w:p w14:paraId="0AF9FB17" w14:textId="77777777" w:rsidR="00875D25" w:rsidRDefault="00875D25">
      <w:pPr>
        <w:spacing w:after="0" w:line="240" w:lineRule="auto"/>
        <w:rPr>
          <w:rFonts w:eastAsiaTheme="minorHAnsi" w:cs="Arial"/>
          <w:b/>
          <w:szCs w:val="24"/>
          <w:lang w:eastAsia="en-GB"/>
        </w:rPr>
      </w:pPr>
      <w:r>
        <w:rPr>
          <w:b/>
        </w:rPr>
        <w:br w:type="page"/>
      </w:r>
    </w:p>
    <w:p w14:paraId="33225F8C" w14:textId="77777777" w:rsidR="002E36F4" w:rsidRPr="00AE17B9" w:rsidRDefault="002E36F4" w:rsidP="002E36F4">
      <w:pPr>
        <w:pStyle w:val="BodyText1"/>
        <w:outlineLvl w:val="0"/>
        <w:rPr>
          <w:b/>
        </w:rPr>
      </w:pPr>
      <w:r w:rsidRPr="00AE17B9">
        <w:rPr>
          <w:b/>
        </w:rPr>
        <w:lastRenderedPageBreak/>
        <w:t>Introduction</w:t>
      </w:r>
    </w:p>
    <w:p w14:paraId="48B84E8F" w14:textId="30C96D20" w:rsidR="002E36F4" w:rsidRDefault="002E36F4" w:rsidP="002E36F4">
      <w:pPr>
        <w:pStyle w:val="BodyText1"/>
      </w:pPr>
      <w:commentRangeStart w:id="31"/>
      <w:r>
        <w:t xml:space="preserve">Every </w:t>
      </w:r>
      <w:del w:id="32" w:author="Gerry McCartney" w:date="2020-03-04T10:45:00Z">
        <w:r w:rsidDel="002F4103">
          <w:delText>couple of</w:delText>
        </w:r>
      </w:del>
      <w:ins w:id="33" w:author="Gerry McCartney" w:date="2020-03-04T10:45:00Z">
        <w:r w:rsidR="002F4103">
          <w:t>two</w:t>
        </w:r>
      </w:ins>
      <w:r>
        <w:t xml:space="preserve"> years,</w:t>
      </w:r>
      <w:commentRangeEnd w:id="31"/>
      <w:r w:rsidR="00A67F57">
        <w:rPr>
          <w:rStyle w:val="CommentReference"/>
          <w:rFonts w:eastAsia="Calibri" w:cs="Times New Roman"/>
          <w:lang w:eastAsia="en-US"/>
        </w:rPr>
        <w:commentReference w:id="31"/>
      </w:r>
      <w:r>
        <w:t xml:space="preserve"> the </w:t>
      </w:r>
      <w:commentRangeStart w:id="34"/>
      <w:r>
        <w:t xml:space="preserve">UK’s ONS </w:t>
      </w:r>
      <w:commentRangeEnd w:id="34"/>
      <w:r w:rsidR="002F4103">
        <w:rPr>
          <w:rStyle w:val="CommentReference"/>
          <w:rFonts w:eastAsia="Calibri" w:cs="Times New Roman"/>
          <w:lang w:eastAsia="en-US"/>
        </w:rPr>
        <w:commentReference w:id="34"/>
      </w:r>
      <w:r>
        <w:t xml:space="preserve">produces new population projections, including new assumptions about mortality and longevity. Such projections, whether carried out by national statistical bodies or by private insurers, are vital inputs to a wide range of important decisions for the effective provision of state services and assets, including </w:t>
      </w:r>
      <w:commentRangeStart w:id="35"/>
      <w:r>
        <w:t xml:space="preserve">schools, </w:t>
      </w:r>
      <w:commentRangeEnd w:id="35"/>
      <w:r w:rsidR="002F4103">
        <w:rPr>
          <w:rStyle w:val="CommentReference"/>
          <w:rFonts w:eastAsia="Calibri" w:cs="Times New Roman"/>
          <w:lang w:eastAsia="en-US"/>
        </w:rPr>
        <w:commentReference w:id="35"/>
      </w:r>
      <w:r>
        <w:t xml:space="preserve">social and healthcare </w:t>
      </w:r>
      <w:commentRangeStart w:id="36"/>
      <w:r>
        <w:t>needs</w:t>
      </w:r>
      <w:commentRangeEnd w:id="36"/>
      <w:r w:rsidR="002F4103">
        <w:rPr>
          <w:rStyle w:val="CommentReference"/>
          <w:rFonts w:eastAsia="Calibri" w:cs="Times New Roman"/>
          <w:lang w:eastAsia="en-US"/>
        </w:rPr>
        <w:commentReference w:id="36"/>
      </w:r>
      <w:r>
        <w:t xml:space="preserve"> at UK, national and local levels.</w:t>
      </w:r>
      <w:ins w:id="37" w:author="Colin Fischbacher" w:date="2020-02-18T14:43:00Z">
        <w:r w:rsidR="00A67F57">
          <w:t xml:space="preserve"> </w:t>
        </w:r>
        <w:proofErr w:type="gramStart"/>
        <w:r w:rsidR="00A67F57">
          <w:t>Also</w:t>
        </w:r>
        <w:proofErr w:type="gramEnd"/>
        <w:r w:rsidR="00A67F57">
          <w:t xml:space="preserve"> an important overall reflection of the health status of the population?</w:t>
        </w:r>
      </w:ins>
    </w:p>
    <w:p w14:paraId="61AA8F7A" w14:textId="7CD5EF21" w:rsidR="002E36F4" w:rsidRDefault="002E36F4" w:rsidP="002E36F4">
      <w:pPr>
        <w:pStyle w:val="BodyText1"/>
      </w:pPr>
      <w:r>
        <w:t>Up until 2010, ONS forecasts of life expectancy gains consistently underestimated rates of improvement, and the assumptions were consistently uprated and made more optimistic in successive revisions.</w:t>
      </w:r>
      <w:r>
        <w:fldChar w:fldCharType="begin"/>
      </w:r>
      <w:r w:rsidR="00D50DB3">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(1)</w:t>
      </w:r>
      <w:r>
        <w:fldChar w:fldCharType="end"/>
      </w:r>
      <w:r>
        <w:t xml:space="preserve"> However, since 2010 the life expectancy improvement assumptions made by the ONS have been too optimistic, and now been successively made more pessimistic for the fourth revision in a row. </w:t>
      </w:r>
    </w:p>
    <w:p w14:paraId="674F18C1" w14:textId="77777777" w:rsidR="002E36F4" w:rsidRDefault="002E36F4" w:rsidP="002E36F4">
      <w:pPr>
        <w:pStyle w:val="BodyText1"/>
      </w:pPr>
      <w:commentRangeStart w:id="38"/>
      <w:r>
        <w:t xml:space="preserve">In parallel with the ONS’ attempts to accurately project and predict life expectancy trends, academic demographers and commercial actuaries working for the life insurance and financial industries have also been making </w:t>
      </w:r>
      <w:commentRangeStart w:id="39"/>
      <w:r>
        <w:t>predictions</w:t>
      </w:r>
      <w:commentRangeEnd w:id="39"/>
      <w:ins w:id="40" w:author="Colin Fischbacher" w:date="2020-04-09T15:59:00Z">
        <w:r>
          <w:t xml:space="preserve">. </w:t>
        </w:r>
      </w:ins>
      <w:commentRangeEnd w:id="38"/>
      <w:r w:rsidR="00A67F57">
        <w:rPr>
          <w:rStyle w:val="CommentReference"/>
          <w:rFonts w:eastAsia="Calibri" w:cs="Times New Roman"/>
          <w:lang w:eastAsia="en-US"/>
        </w:rPr>
        <w:commentReference w:id="38"/>
      </w:r>
      <w:r w:rsidR="007B055F">
        <w:rPr>
          <w:rStyle w:val="CommentReference"/>
          <w:rFonts w:eastAsia="Calibri" w:cs="Times New Roman"/>
          <w:lang w:eastAsia="en-US"/>
        </w:rPr>
        <w:commentReference w:id="39"/>
      </w:r>
      <w:ins w:id="41" w:author="Gerry McCartney" w:date="2020-04-09T15:59:00Z">
        <w:r>
          <w:t xml:space="preserve">. </w:t>
        </w:r>
      </w:ins>
    </w:p>
    <w:p w14:paraId="6075915B" w14:textId="3820924F" w:rsidR="002E36F4" w:rsidRDefault="002E36F4" w:rsidP="002E36F4">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w:t>
      </w:r>
      <w:commentRangeStart w:id="42"/>
      <w:r>
        <w:t>lifetables</w:t>
      </w:r>
      <w:commentRangeEnd w:id="42"/>
      <w:r w:rsidR="007B055F">
        <w:rPr>
          <w:rStyle w:val="CommentReference"/>
          <w:rFonts w:eastAsia="Calibri" w:cs="Times New Roman"/>
          <w:lang w:eastAsia="en-US"/>
        </w:rPr>
        <w:commentReference w:id="42"/>
      </w:r>
      <w:r>
        <w:t xml:space="preserve">, </w:t>
      </w:r>
      <w:r>
        <w:fldChar w:fldCharType="begin"/>
      </w:r>
      <w:r w:rsidR="00D50DB3">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t>(2)</w:t>
      </w:r>
      <w:r>
        <w:fldChar w:fldCharType="end"/>
      </w:r>
      <w:r>
        <w:t xml:space="preserve"> </w:t>
      </w:r>
      <w:del w:id="43" w:author="Colin Fischbacher" w:date="2020-02-18T14:45:00Z">
        <w:r>
          <w:delText>made</w:delText>
        </w:r>
        <w:r w:rsidDel="00A67F57">
          <w:delText xml:space="preserve"> </w:delText>
        </w:r>
      </w:del>
      <w:ins w:id="44" w:author="Colin Fischbacher" w:date="2020-02-18T14:45:00Z">
        <w:r w:rsidR="00A67F57">
          <w:t>making</w:t>
        </w:r>
        <w:r>
          <w:t xml:space="preserve"> </w:t>
        </w:r>
      </w:ins>
      <w:r>
        <w:t xml:space="preserve">use of Bayesian methods for ‘smoothing’ observations from neighbouring years and age groups, </w:t>
      </w:r>
      <w:r>
        <w:fldChar w:fldCharType="begin"/>
      </w:r>
      <w:r w:rsidR="00D50DB3">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t>(3,4)</w:t>
      </w:r>
      <w:r>
        <w:fldChar w:fldCharType="end"/>
      </w:r>
      <w:r>
        <w:t xml:space="preserve">, and/or incorporating cohort effects in improvement rates which allow for faster or slower gains in some cohorts than others. </w:t>
      </w:r>
      <w:r>
        <w:fldChar w:fldCharType="begin"/>
      </w:r>
      <w:r w:rsidR="00D50DB3">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t>(5)</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w:t>
      </w:r>
      <w:del w:id="45" w:author="Colin Fischbacher" w:date="2020-02-18T14:46:00Z">
        <w:r>
          <w:delText xml:space="preserve">for </w:delText>
        </w:r>
      </w:del>
      <w:r>
        <w:t xml:space="preserve">earlier or </w:t>
      </w:r>
      <w:r>
        <w:lastRenderedPageBreak/>
        <w:t xml:space="preserve">later cohorts. </w:t>
      </w:r>
      <w:r>
        <w:fldChar w:fldCharType="begin"/>
      </w:r>
      <w:r w:rsidR="00D50DB3">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t>(6)</w:t>
      </w:r>
      <w:r>
        <w:fldChar w:fldCharType="end"/>
      </w:r>
      <w:r>
        <w:t xml:space="preserve"> </w:t>
      </w:r>
      <w:commentRangeStart w:id="46"/>
      <w:r>
        <w:t xml:space="preserve">Though cohort effects had been identified many decades previously, </w:t>
      </w:r>
      <w:r>
        <w:fldChar w:fldCharType="begin"/>
      </w:r>
      <w:r w:rsidR="00D50DB3">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t>(7)</w:t>
      </w:r>
      <w:r>
        <w:fldChar w:fldCharType="end"/>
      </w:r>
      <w:r>
        <w:t xml:space="preserve">  they had often been deleterious rather than positive </w:t>
      </w:r>
      <w:commentRangeEnd w:id="46"/>
      <w:r w:rsidR="007B055F">
        <w:rPr>
          <w:rStyle w:val="CommentReference"/>
          <w:rFonts w:eastAsia="Calibri" w:cs="Times New Roman"/>
          <w:lang w:eastAsia="en-US"/>
        </w:rPr>
        <w:commentReference w:id="46"/>
      </w:r>
      <w:r>
        <w:fldChar w:fldCharType="begin"/>
      </w:r>
      <w:r w:rsidR="00D50DB3">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t>(8,9)</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rsidR="00D50DB3">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t>(10)</w:t>
      </w:r>
      <w:r>
        <w:fldChar w:fldCharType="end"/>
      </w:r>
      <w:r>
        <w:t xml:space="preserve"> </w:t>
      </w:r>
    </w:p>
    <w:p w14:paraId="195649D2" w14:textId="7CDABE5A" w:rsidR="002E36F4" w:rsidRDefault="002E36F4" w:rsidP="002E36F4">
      <w:pPr>
        <w:pStyle w:val="BodyText1"/>
      </w:pPr>
      <w:r>
        <w:t xml:space="preserve">Perhaps surprisingly, more complex approaches to demographic forecasting have not been found to outperform simpler approaches, </w:t>
      </w:r>
      <w:r>
        <w:fldChar w:fldCharType="begin"/>
      </w:r>
      <w:r w:rsidR="00D50DB3">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(11)</w:t>
      </w:r>
      <w:r>
        <w:fldChar w:fldCharType="end"/>
      </w:r>
      <w:r>
        <w:t xml:space="preserve">, and a very simple approach to forecasting life expectancy, which does not involve forecasting mortality at individual ages, has also been found to be effective. </w:t>
      </w:r>
      <w:r>
        <w:fldChar w:fldCharType="begin"/>
      </w:r>
      <w:r w:rsidR="00D50DB3">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(12)</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rsidR="00D50DB3">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t>(13–15)</w:t>
      </w:r>
      <w:r>
        <w:fldChar w:fldCharType="end"/>
      </w:r>
      <w:r>
        <w:t xml:space="preserve"> than for any single population, but has the dual advantages of simplicity, and of allowing uncertainty intervals in projections to be generated using the observed variation in annual changes in life expectancy </w:t>
      </w:r>
      <w:ins w:id="47" w:author="Colin Fischbacher" w:date="2020-02-18T14:46:00Z">
        <w:r w:rsidR="00A67F57">
          <w:t xml:space="preserve">and </w:t>
        </w:r>
      </w:ins>
      <w:del w:id="48" w:author="Colin Fischbacher" w:date="2020-02-18T14:47:00Z">
        <w:r>
          <w:delText xml:space="preserve">using </w:delText>
        </w:r>
      </w:del>
      <w:r>
        <w:t xml:space="preserve">well-established time series modelling strategies. </w:t>
      </w:r>
      <w:r>
        <w:fldChar w:fldCharType="begin"/>
      </w:r>
      <w:r w:rsidR="00D50DB3">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t>(16)</w:t>
      </w:r>
      <w:r>
        <w:fldChar w:fldCharType="end"/>
      </w:r>
      <w:r>
        <w:t xml:space="preserve"> This will be the main approach taken in this paper. </w:t>
      </w:r>
    </w:p>
    <w:p w14:paraId="1E5AB723" w14:textId="64471510" w:rsidR="002E36F4" w:rsidRDefault="002E36F4" w:rsidP="002E36F4">
      <w:pPr>
        <w:pStyle w:val="BodyText1"/>
      </w:pPr>
      <w:r>
        <w:t xml:space="preserve">Since around 2014, worsening trends in life expectancy improvement have been an increasing area of focus and concern in the UK amongst public health researchers and academics. </w:t>
      </w:r>
      <w:r>
        <w:fldChar w:fldCharType="begin"/>
      </w:r>
      <w:r w:rsidR="00D50DB3">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(17–22)</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rsidR="00D50DB3">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(23–25)</w:t>
      </w:r>
      <w:r>
        <w:fldChar w:fldCharType="end"/>
      </w:r>
      <w:r>
        <w:t xml:space="preserve">, continuing concerns raised previously about the adverse health effects of austerity in an international context. </w:t>
      </w:r>
      <w:r>
        <w:fldChar w:fldCharType="begin"/>
      </w:r>
      <w:r w:rsidR="00D50DB3">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(26–28)</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w:t>
      </w:r>
      <w:ins w:id="49" w:author="Colin Fischbacher" w:date="2020-02-18T14:47:00Z">
        <w:r w:rsidR="00A67F57">
          <w:t xml:space="preserve">possible </w:t>
        </w:r>
      </w:ins>
      <w:r>
        <w:t xml:space="preserve">role of </w:t>
      </w:r>
      <w:r>
        <w:lastRenderedPageBreak/>
        <w:t xml:space="preserve">influenza (in 2013-14) and slowing cardiovascular disease improvements in particular. </w:t>
      </w:r>
      <w:r>
        <w:fldChar w:fldCharType="begin"/>
      </w:r>
      <w:r w:rsidR="00D50DB3">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(29–33)</w:t>
      </w:r>
      <w:r>
        <w:fldChar w:fldCharType="end"/>
      </w:r>
    </w:p>
    <w:p w14:paraId="193075E3" w14:textId="77777777" w:rsidR="002E36F4" w:rsidRDefault="002E36F4" w:rsidP="002E36F4">
      <w:pPr>
        <w:pStyle w:val="BodyText1"/>
      </w:pPr>
      <w:commentRangeStart w:id="50"/>
      <w:r>
        <w:t>This paper aims to bring some of these divergent strands of research</w:t>
      </w:r>
      <w:del w:id="51" w:author="Colin Fischbacher" w:date="2020-02-18T14:47:00Z">
        <w:r>
          <w:delText>ers</w:delText>
        </w:r>
      </w:del>
      <w:r>
        <w:t xml:space="preserve"> together by focusing on the way </w:t>
      </w:r>
      <w:commentRangeStart w:id="52"/>
      <w:r>
        <w:t xml:space="preserve">ONS mortality projections have changed over this period of stalling UK life expectancy, and </w:t>
      </w:r>
      <w:ins w:id="53" w:author="Colin Fischbacher" w:date="2020-02-18T14:48:00Z">
        <w:r w:rsidR="00664915">
          <w:t xml:space="preserve">on </w:t>
        </w:r>
      </w:ins>
      <w:r>
        <w:t xml:space="preserve">how new data about UK life expectancies can be better used to inform our assumptions about future life expectancy trajectories in the UK. </w:t>
      </w:r>
      <w:commentRangeEnd w:id="50"/>
      <w:commentRangeEnd w:id="52"/>
      <w:r w:rsidR="00664915">
        <w:rPr>
          <w:rStyle w:val="CommentReference"/>
          <w:rFonts w:eastAsia="Calibri" w:cs="Times New Roman"/>
          <w:lang w:eastAsia="en-US"/>
        </w:rPr>
        <w:commentReference w:id="52"/>
      </w:r>
      <w:r w:rsidR="007B055F">
        <w:rPr>
          <w:rStyle w:val="CommentReference"/>
          <w:rFonts w:eastAsia="Calibri" w:cs="Times New Roman"/>
          <w:lang w:eastAsia="en-US"/>
        </w:rPr>
        <w:commentReference w:id="50"/>
      </w:r>
      <w:r>
        <w:t xml:space="preserve">We introduce a complementary approach to 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w:t>
      </w:r>
      <w:commentRangeStart w:id="54"/>
      <w:r>
        <w:t xml:space="preserve">The approach allows quick updating of beliefs about how far short post-2010 improvement rates have fallen from earlier trends, which can rapidly incorporate each new annual release of UK life expectancy data. </w:t>
      </w:r>
      <w:commentRangeStart w:id="55"/>
      <w:r>
        <w:t xml:space="preserve">This means we can produce interim life expectancy projections in the years between the biennial releases. </w:t>
      </w:r>
      <w:commentRangeEnd w:id="54"/>
      <w:r w:rsidR="007B055F">
        <w:rPr>
          <w:rStyle w:val="CommentReference"/>
          <w:rFonts w:eastAsia="Calibri" w:cs="Times New Roman"/>
          <w:lang w:eastAsia="en-US"/>
        </w:rPr>
        <w:commentReference w:id="54"/>
      </w:r>
      <w:commentRangeEnd w:id="55"/>
      <w:r w:rsidR="007B055F">
        <w:rPr>
          <w:rStyle w:val="CommentReference"/>
          <w:rFonts w:eastAsia="Calibri" w:cs="Times New Roman"/>
          <w:lang w:eastAsia="en-US"/>
        </w:rPr>
        <w:commentReference w:id="55"/>
      </w:r>
    </w:p>
    <w:p w14:paraId="73273378" w14:textId="77777777" w:rsidR="002E36F4" w:rsidRDefault="002E36F4" w:rsidP="002E36F4">
      <w:pPr>
        <w:pStyle w:val="BodyText1"/>
      </w:pPr>
      <w:r>
        <w:t xml:space="preserve">The rest of this paper proceeds as follows: Firstly, we will present annual change rates in life expectancy in the UK </w:t>
      </w:r>
      <w:commentRangeStart w:id="56"/>
      <w:r>
        <w:t>as compared with a number of other high income countries, to determine the extent to which the recent slowdown in life expectancy in the UK is an international phenomenon.</w:t>
      </w:r>
      <w:commentRangeEnd w:id="56"/>
      <w:r w:rsidR="00664915">
        <w:rPr>
          <w:rStyle w:val="CommentReference"/>
          <w:rFonts w:eastAsia="Calibri" w:cs="Times New Roman"/>
          <w:lang w:eastAsia="en-US"/>
        </w:rPr>
        <w:commentReference w:id="56"/>
      </w:r>
      <w:r>
        <w:t xml:space="preserve"> Secondly, we will calculate changes in life expectancy for each UK nation or group of nations, to see whether the slowdown is similar in magnitude and </w:t>
      </w:r>
      <w:commentRangeStart w:id="57"/>
      <w:r>
        <w:t xml:space="preserve">contemporaneous </w:t>
      </w:r>
      <w:commentRangeEnd w:id="57"/>
      <w:r w:rsidR="00664915">
        <w:rPr>
          <w:rStyle w:val="CommentReference"/>
          <w:rFonts w:eastAsia="Calibri" w:cs="Times New Roman"/>
          <w:lang w:eastAsia="en-US"/>
        </w:rPr>
        <w:commentReference w:id="57"/>
      </w:r>
      <w:r>
        <w:t xml:space="preserve">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downrated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w:t>
      </w:r>
      <w:r>
        <w:lastRenderedPageBreak/>
        <w:t xml:space="preserve">slowdown rate that maximises the Bayes Factor (ratio of model likelihoods, as compared with no slowdown) given observed life expectancy. Finally, we will </w:t>
      </w:r>
      <w:commentRangeStart w:id="58"/>
      <w:r>
        <w:t xml:space="preserve">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commentRangeEnd w:id="58"/>
      <w:r w:rsidR="0031196F">
        <w:rPr>
          <w:rStyle w:val="CommentReference"/>
          <w:rFonts w:eastAsia="Calibri" w:cs="Times New Roman"/>
          <w:lang w:eastAsia="en-US"/>
        </w:rPr>
        <w:commentReference w:id="58"/>
      </w:r>
    </w:p>
    <w:p w14:paraId="41EE70AA" w14:textId="77777777" w:rsidR="002E36F4" w:rsidRDefault="002E36F4" w:rsidP="002E36F4">
      <w:pPr>
        <w:pStyle w:val="Heading1"/>
      </w:pPr>
      <w:r>
        <w:br w:type="page"/>
      </w:r>
      <w:r>
        <w:lastRenderedPageBreak/>
        <w:t>Methods</w:t>
      </w:r>
    </w:p>
    <w:p w14:paraId="7364FD26" w14:textId="4C2336D3" w:rsidR="002E36F4" w:rsidRPr="002E36F4" w:rsidRDefault="002E36F4" w:rsidP="002E36F4">
      <w:pPr>
        <w:pStyle w:val="BodyText1"/>
      </w:pPr>
      <w:r w:rsidRPr="002E36F4">
        <w:t xml:space="preserve">The Human Mortality Database (HMD) is a joint initiative by the Max Planck Institute for </w:t>
      </w:r>
      <w:commentRangeStart w:id="59"/>
      <w:r w:rsidRPr="002E36F4">
        <w:t>Demographic</w:t>
      </w:r>
      <w:commentRangeEnd w:id="59"/>
      <w:r w:rsidR="00664915">
        <w:rPr>
          <w:rStyle w:val="CommentReference"/>
          <w:rFonts w:eastAsia="Calibri" w:cs="Times New Roman"/>
          <w:lang w:eastAsia="en-US"/>
        </w:rPr>
        <w:commentReference w:id="59"/>
      </w:r>
      <w:r w:rsidRPr="002E36F4">
        <w:t xml:space="preserve">, the University of California, and </w:t>
      </w:r>
      <w:commentRangeStart w:id="60"/>
      <w:r w:rsidRPr="002E36F4">
        <w:t xml:space="preserve">INED </w:t>
      </w:r>
      <w:commentRangeEnd w:id="60"/>
      <w:r w:rsidR="00664915">
        <w:rPr>
          <w:rStyle w:val="CommentReference"/>
          <w:rFonts w:eastAsia="Calibri" w:cs="Times New Roman"/>
          <w:lang w:eastAsia="en-US"/>
        </w:rPr>
        <w:commentReference w:id="60"/>
      </w:r>
      <w:r w:rsidRPr="002E36F4">
        <w:t>in Paris, which aims to provide detailed mortality and population data for research, including life expectancy estimates produced using a standard set of methods for many different populations. It currently covers 41 countries or areas</w:t>
      </w:r>
      <w:ins w:id="61" w:author="Gerry McCartney" w:date="2020-03-04T11:15:00Z">
        <w:r w:rsidR="0031196F">
          <w:t>.</w:t>
        </w:r>
      </w:ins>
    </w:p>
    <w:p w14:paraId="0450A161" w14:textId="77777777" w:rsidR="002E36F4" w:rsidRPr="002E36F4" w:rsidRDefault="002E36F4" w:rsidP="002E36F4">
      <w:pPr>
        <w:pStyle w:val="BodyText1"/>
      </w:pPr>
      <w:r w:rsidRPr="002E36F4">
        <w:t>Period life expectancy at birth (e</w:t>
      </w:r>
      <w:r w:rsidRPr="002E36F4">
        <w:softHyphen/>
      </w:r>
      <w:r w:rsidRPr="002E36F4">
        <w:softHyphen/>
      </w:r>
      <w:r w:rsidRPr="002E36F4">
        <w:rPr>
          <w:vertAlign w:val="subscript"/>
        </w:rPr>
        <w:t>0</w:t>
      </w:r>
      <w:r w:rsidRPr="002E36F4">
        <w:t xml:space="preserve">) was extracted from the Human Mortality Database (HMD) to allow comparison between the UK and other </w:t>
      </w:r>
      <w:proofErr w:type="gramStart"/>
      <w:r w:rsidRPr="002E36F4">
        <w:t>high income</w:t>
      </w:r>
      <w:proofErr w:type="gramEnd"/>
      <w:r w:rsidRPr="002E36F4">
        <w:t xml:space="preserve"> nations, </w:t>
      </w:r>
      <w:commentRangeStart w:id="62"/>
      <w:r w:rsidRPr="002E36F4">
        <w:t>and from</w:t>
      </w:r>
      <w:commentRangeEnd w:id="62"/>
      <w:r w:rsidR="007B0E4D">
        <w:rPr>
          <w:rStyle w:val="CommentReference"/>
          <w:rFonts w:eastAsia="Calibri" w:cs="Times New Roman"/>
          <w:lang w:eastAsia="en-US"/>
        </w:rPr>
        <w:commentReference w:id="62"/>
      </w:r>
      <w:r w:rsidRPr="002E36F4">
        <w:t xml:space="preserve"> the ONS to allow comparison within UK nations and groups. Annual change in life expectancy </w:t>
      </w:r>
      <w:commentRangeStart w:id="63"/>
      <w:r w:rsidRPr="002E36F4">
        <w:t xml:space="preserve">across </w:t>
      </w:r>
      <w:commentRangeStart w:id="64"/>
      <w:r w:rsidRPr="002E36F4">
        <w:t>European and Anglopho</w:t>
      </w:r>
      <w:bookmarkStart w:id="65" w:name="_GoBack"/>
      <w:bookmarkEnd w:id="65"/>
      <w:r w:rsidRPr="002E36F4">
        <w:t xml:space="preserve">ne </w:t>
      </w:r>
      <w:commentRangeEnd w:id="64"/>
      <w:r w:rsidR="0031196F">
        <w:rPr>
          <w:rStyle w:val="CommentReference"/>
          <w:rFonts w:eastAsia="Calibri" w:cs="Times New Roman"/>
          <w:lang w:eastAsia="en-US"/>
        </w:rPr>
        <w:commentReference w:id="64"/>
      </w:r>
      <w:r w:rsidRPr="002E36F4">
        <w:t xml:space="preserve">nations </w:t>
      </w:r>
      <w:commentRangeEnd w:id="63"/>
      <w:r w:rsidR="0009599B">
        <w:rPr>
          <w:rStyle w:val="CommentReference"/>
          <w:rFonts w:eastAsia="Calibri" w:cs="Times New Roman"/>
          <w:lang w:eastAsia="en-US"/>
        </w:rPr>
        <w:commentReference w:id="63"/>
      </w:r>
      <w:r w:rsidRPr="002E36F4">
        <w:t xml:space="preserve">was calculated to assess the extent to which a slowdown in </w:t>
      </w:r>
      <w:commentRangeStart w:id="66"/>
      <w:r w:rsidRPr="002E36F4">
        <w:t>e0</w:t>
      </w:r>
      <w:commentRangeEnd w:id="66"/>
      <w:r w:rsidR="0009599B">
        <w:rPr>
          <w:rStyle w:val="CommentReference"/>
          <w:rFonts w:eastAsia="Calibri" w:cs="Times New Roman"/>
          <w:lang w:eastAsia="en-US"/>
        </w:rPr>
        <w:commentReference w:id="66"/>
      </w:r>
      <w:r w:rsidRPr="002E36F4">
        <w:t xml:space="preserve"> improvement rates is seen internationally, and within UK nations to assess how similar trends in slowdown are within the UK. For UK nations </w:t>
      </w:r>
      <w:commentRangeStart w:id="67"/>
      <w:commentRangeStart w:id="68"/>
      <w:r w:rsidRPr="002E36F4">
        <w:t>changepoint analysis</w:t>
      </w:r>
      <w:commentRangeEnd w:id="68"/>
      <w:ins w:id="69" w:author="Gerry McCartney" w:date="2020-04-09T15:59:00Z">
        <w:r w:rsidRPr="002E36F4">
          <w:t xml:space="preserve"> </w:t>
        </w:r>
      </w:ins>
      <w:commentRangeEnd w:id="67"/>
      <w:r w:rsidR="0009599B">
        <w:rPr>
          <w:rStyle w:val="CommentReference"/>
          <w:rFonts w:eastAsia="Calibri" w:cs="Times New Roman"/>
          <w:lang w:eastAsia="en-US"/>
        </w:rPr>
        <w:commentReference w:id="68"/>
      </w:r>
      <w:r w:rsidR="0031196F">
        <w:rPr>
          <w:rStyle w:val="CommentReference"/>
          <w:rFonts w:eastAsia="Calibri" w:cs="Times New Roman"/>
          <w:lang w:eastAsia="en-US"/>
        </w:rPr>
        <w:commentReference w:id="67"/>
      </w:r>
      <w:ins w:id="70" w:author="Colin Fischbacher" w:date="2020-04-09T15:59:00Z">
        <w:r w:rsidRPr="002E36F4">
          <w:t xml:space="preserve"> </w:t>
        </w:r>
      </w:ins>
      <w:r w:rsidRPr="002E36F4">
        <w:t xml:space="preserve">is performed to assess whether the slowdown is contemporaneous, suggesting common exposure. ONS forecasts from 2012 onwards for the UK as a whole are shown to demonstrate the extent of the slowdown assumed by each biennial projection. </w:t>
      </w:r>
    </w:p>
    <w:p w14:paraId="244BC268" w14:textId="77777777" w:rsidR="002E36F4" w:rsidRDefault="002E36F4" w:rsidP="002E36F4">
      <w:pPr>
        <w:pStyle w:val="BodyText1"/>
      </w:pPr>
      <w:r w:rsidRPr="002E36F4">
        <w:t>To better determine the amount of annual gain in e</w:t>
      </w:r>
      <w:r w:rsidRPr="00DF6FC0">
        <w:rPr>
          <w:vertAlign w:val="subscript"/>
        </w:rPr>
        <w:t>0</w:t>
      </w:r>
      <w:r w:rsidRPr="002E36F4">
        <w:t xml:space="preserve"> that should be assumed if current e</w:t>
      </w:r>
      <w:r w:rsidRPr="00DF6FC0">
        <w:rPr>
          <w:vertAlign w:val="subscript"/>
        </w:rPr>
        <w:t>0</w:t>
      </w:r>
      <w:r w:rsidRPr="002E36F4">
        <w:t xml:space="preserve"> improvement rates were to continue, </w:t>
      </w:r>
      <w:commentRangeStart w:id="71"/>
      <w:r w:rsidRPr="002E36F4">
        <w:t>101</w:t>
      </w:r>
      <w:commentRangeEnd w:id="71"/>
      <w:r w:rsidR="0031196F">
        <w:rPr>
          <w:rStyle w:val="CommentReference"/>
          <w:rFonts w:eastAsia="Calibri" w:cs="Times New Roman"/>
          <w:lang w:eastAsia="en-US"/>
        </w:rPr>
        <w:commentReference w:id="71"/>
      </w:r>
      <w:r w:rsidRPr="002E36F4">
        <w:t xml:space="preserve"> different e</w:t>
      </w:r>
      <w:r w:rsidRPr="00DF6FC0">
        <w:rPr>
          <w:vertAlign w:val="subscript"/>
        </w:rPr>
        <w:t>0</w:t>
      </w:r>
      <w:r w:rsidRPr="002E36F4">
        <w:t xml:space="preserve"> gain scenarios</w:t>
      </w:r>
      <w:ins w:id="72" w:author="Colin Fischbacher" w:date="2020-03-03T08:25:00Z">
        <w:r w:rsidR="0009599B">
          <w:t xml:space="preserve"> were generated</w:t>
        </w:r>
      </w:ins>
      <w:r w:rsidRPr="002E36F4">
        <w:t xml:space="preserve">, ranging from 0% slowdown, assuming no slowdown since the breakpoint year, </w:t>
      </w:r>
      <w:commentRangeStart w:id="73"/>
      <w:r w:rsidRPr="002E36F4">
        <w:t xml:space="preserve">to 100% slowdown, assuming no gain since the breakpoint </w:t>
      </w:r>
      <w:commentRangeEnd w:id="73"/>
      <w:r w:rsidR="0031196F">
        <w:rPr>
          <w:rStyle w:val="CommentReference"/>
          <w:rFonts w:eastAsia="Calibri" w:cs="Times New Roman"/>
          <w:lang w:eastAsia="en-US"/>
        </w:rPr>
        <w:commentReference w:id="73"/>
      </w:r>
      <w:r w:rsidRPr="002E36F4">
        <w:t xml:space="preserve">year, and the Bayes Factor (ratio of </w:t>
      </w:r>
      <w:commentRangeStart w:id="74"/>
      <w:r w:rsidRPr="002E36F4">
        <w:t>likelihoods</w:t>
      </w:r>
      <w:commentRangeEnd w:id="74"/>
      <w:r w:rsidR="0009599B">
        <w:rPr>
          <w:rStyle w:val="CommentReference"/>
          <w:rFonts w:eastAsia="Calibri" w:cs="Times New Roman"/>
          <w:lang w:eastAsia="en-US"/>
        </w:rPr>
        <w:commentReference w:id="74"/>
      </w:r>
      <w:r w:rsidRPr="002E36F4">
        <w:t xml:space="preserve">) for each of these scenarios calculated as compared with the 0% slowdown scenario. The scenario that maximises the Bayes Factor is identified. </w:t>
      </w:r>
      <w:commentRangeStart w:id="75"/>
      <w:r w:rsidRPr="002E36F4">
        <w:t xml:space="preserve">Each ONS biennial projection is converted into an improvement rate scenario, and the Bayes Factor for each of these scenarios calculated as well. </w:t>
      </w:r>
      <w:commentRangeEnd w:id="75"/>
      <w:r w:rsidR="0031196F">
        <w:rPr>
          <w:rStyle w:val="CommentReference"/>
          <w:rFonts w:eastAsia="Calibri" w:cs="Times New Roman"/>
          <w:lang w:eastAsia="en-US"/>
        </w:rPr>
        <w:commentReference w:id="75"/>
      </w:r>
    </w:p>
    <w:p w14:paraId="096DE427" w14:textId="77777777" w:rsidR="002E36F4" w:rsidRPr="002E36F4" w:rsidRDefault="002E36F4" w:rsidP="002E36F4">
      <w:pPr>
        <w:pStyle w:val="BodyText1"/>
      </w:pPr>
      <w:r>
        <w:t xml:space="preserve">Some further details on the Bayes Factor approach is as follows: </w:t>
      </w:r>
      <w:r w:rsidRPr="002E36F4">
        <w:t xml:space="preserve">The approach involves comparing </w:t>
      </w:r>
      <w:commentRangeStart w:id="76"/>
      <w:r w:rsidRPr="002E36F4">
        <w:t>the likelihood</w:t>
      </w:r>
      <w:commentRangeEnd w:id="76"/>
      <w:r w:rsidR="0009599B">
        <w:rPr>
          <w:rStyle w:val="CommentReference"/>
          <w:rFonts w:eastAsia="Calibri" w:cs="Times New Roman"/>
          <w:lang w:eastAsia="en-US"/>
        </w:rPr>
        <w:commentReference w:id="76"/>
      </w:r>
      <w:r w:rsidRPr="002E36F4">
        <w:t xml:space="preserve"> of a model which assumes life expectancies will continue to improve at the </w:t>
      </w:r>
      <w:commentRangeStart w:id="77"/>
      <w:r w:rsidRPr="002E36F4">
        <w:t xml:space="preserve">long-term </w:t>
      </w:r>
      <w:commentRangeEnd w:id="77"/>
      <w:r w:rsidR="0031196F">
        <w:rPr>
          <w:rStyle w:val="CommentReference"/>
          <w:rFonts w:eastAsia="Calibri" w:cs="Times New Roman"/>
          <w:lang w:eastAsia="en-US"/>
        </w:rPr>
        <w:commentReference w:id="77"/>
      </w:r>
      <w:r w:rsidRPr="002E36F4">
        <w:t xml:space="preserve">pre-2010 rate, with a series of models which assume anywhere between a 1% and 100% long-term </w:t>
      </w:r>
      <w:r w:rsidRPr="002E36F4">
        <w:lastRenderedPageBreak/>
        <w:t xml:space="preserve">decline from this earlier rate. The most likely of this family of alternative models </w:t>
      </w:r>
      <w:ins w:id="78" w:author="Colin Fischbacher" w:date="2020-03-03T08:37:00Z">
        <w:r w:rsidR="00B52077">
          <w:t xml:space="preserve">(given the data) </w:t>
        </w:r>
      </w:ins>
      <w:r w:rsidRPr="002E36F4">
        <w:t xml:space="preserve">can then be identified, and with each new annual lifetable for the UK and constituent nations the preferred model and changing strength of evidence in support of this model can be updated. This strength of evidence is expressed as a Bayes Factor, </w:t>
      </w:r>
      <w:commentRangeStart w:id="79"/>
      <w:r w:rsidRPr="002E36F4">
        <w:t>which shows the ratio of the likelihood of two models.</w:t>
      </w:r>
      <w:commentRangeEnd w:id="79"/>
      <w:r w:rsidR="00B52077">
        <w:rPr>
          <w:rStyle w:val="CommentReference"/>
          <w:rFonts w:eastAsia="Calibri" w:cs="Times New Roman"/>
          <w:lang w:eastAsia="en-US"/>
        </w:rPr>
        <w:commentReference w:id="79"/>
      </w:r>
      <w:r w:rsidRPr="002E36F4">
        <w:t xml:space="preserve"> In the results presented, a Bayes Factor above 1 indicates more support for a model positing a slowdown from pre-2010 trends, and a ratio below 1 indicates more support for ‘</w:t>
      </w:r>
      <w:commentRangeStart w:id="80"/>
      <w:r w:rsidRPr="002E36F4">
        <w:t xml:space="preserve">no </w:t>
      </w:r>
      <w:ins w:id="81" w:author="Colin Fischbacher" w:date="2020-04-09T15:59:00Z">
        <w:r w:rsidRPr="002E36F4">
          <w:t>slowdown</w:t>
        </w:r>
        <w:commentRangeEnd w:id="80"/>
        <w:r w:rsidR="00B52077">
          <w:rPr>
            <w:rStyle w:val="CommentReference"/>
            <w:rFonts w:eastAsia="Calibri" w:cs="Times New Roman"/>
            <w:lang w:eastAsia="en-US"/>
          </w:rPr>
          <w:commentReference w:id="80"/>
        </w:r>
        <w:r w:rsidRPr="002E36F4">
          <w:t>’ than ‘</w:t>
        </w:r>
      </w:ins>
      <w:r w:rsidRPr="002E36F4">
        <w:t>slowdown’</w:t>
      </w:r>
      <w:ins w:id="82" w:author="Colin Fischbacher" w:date="2020-04-09T15:59:00Z">
        <w:r w:rsidRPr="002E36F4">
          <w:t>.</w:t>
        </w:r>
      </w:ins>
      <w:del w:id="83" w:author="Colin Fischbacher" w:date="2020-04-09T15:59:00Z">
        <w:r w:rsidRPr="002E36F4">
          <w:delText xml:space="preserve"> than ‘slowdown’.</w:delText>
        </w:r>
      </w:del>
      <w:r w:rsidRPr="002E36F4">
        <w:t xml:space="preserve"> </w:t>
      </w:r>
      <w:commentRangeStart w:id="84"/>
      <w:r w:rsidRPr="002E36F4">
        <w:t xml:space="preserve">A graphical illustration showing the relative likelihood of each of these slowdown models, and how the inclusion of each new observation changes the likelihood surface, is shown in </w:t>
      </w:r>
      <w:r w:rsidR="00DF6FC0">
        <w:t>Figure 12A of the appendix</w:t>
      </w:r>
      <w:r w:rsidRPr="002E36F4">
        <w:t xml:space="preserve">, along with a technical description of the approach. </w:t>
      </w:r>
      <w:commentRangeEnd w:id="84"/>
      <w:r w:rsidR="007F14B0">
        <w:rPr>
          <w:rStyle w:val="CommentReference"/>
          <w:rFonts w:eastAsia="Calibri" w:cs="Times New Roman"/>
          <w:lang w:eastAsia="en-US"/>
        </w:rPr>
        <w:commentReference w:id="84"/>
      </w:r>
    </w:p>
    <w:p w14:paraId="57D673E0" w14:textId="77777777" w:rsidR="002E36F4" w:rsidRDefault="002E36F4" w:rsidP="002E36F4">
      <w:pPr>
        <w:pStyle w:val="Heading1"/>
        <w:rPr>
          <w:color w:val="808080" w:themeColor="background1" w:themeShade="80"/>
        </w:rPr>
      </w:pPr>
      <w:commentRangeStart w:id="85"/>
      <w:r>
        <w:rPr>
          <w:color w:val="808080" w:themeColor="background1" w:themeShade="80"/>
        </w:rPr>
        <w:t xml:space="preserve">Change in life expectancy, UK compared with other </w:t>
      </w:r>
      <w:proofErr w:type="gramStart"/>
      <w:r>
        <w:rPr>
          <w:color w:val="808080" w:themeColor="background1" w:themeShade="80"/>
        </w:rPr>
        <w:t>high income</w:t>
      </w:r>
      <w:proofErr w:type="gramEnd"/>
      <w:r>
        <w:rPr>
          <w:color w:val="808080" w:themeColor="background1" w:themeShade="80"/>
        </w:rPr>
        <w:t xml:space="preserve"> nations </w:t>
      </w:r>
      <w:commentRangeEnd w:id="85"/>
      <w:r w:rsidR="00B52077">
        <w:rPr>
          <w:rStyle w:val="CommentReference"/>
          <w:rFonts w:ascii="Arial" w:eastAsia="Calibri" w:hAnsi="Arial" w:cs="Times New Roman"/>
          <w:color w:val="auto"/>
        </w:rPr>
        <w:commentReference w:id="85"/>
      </w:r>
    </w:p>
    <w:p w14:paraId="59282BB2" w14:textId="77777777" w:rsidR="002E36F4" w:rsidRPr="00875D25" w:rsidRDefault="00F93980" w:rsidP="002E36F4">
      <w:pPr>
        <w:pStyle w:val="BodyText1"/>
      </w:pPr>
      <w:r>
        <w:fldChar w:fldCharType="begin"/>
      </w:r>
      <w:r>
        <w:instrText xml:space="preserve"> REF _Ref31184747 \h </w:instrText>
      </w:r>
      <w:r>
        <w:fldChar w:fldCharType="separate"/>
      </w:r>
      <w:r>
        <w:t xml:space="preserve">Table </w:t>
      </w:r>
      <w:r>
        <w:rPr>
          <w:noProof/>
        </w:rPr>
        <w:t>1</w:t>
      </w:r>
      <w:r>
        <w:fldChar w:fldCharType="end"/>
      </w:r>
      <w:r>
        <w:t xml:space="preserve"> </w:t>
      </w:r>
      <w:r w:rsidR="002E36F4" w:rsidRPr="00875D25">
        <w:t xml:space="preserve">shows the average annual change in life expectancy by decade for 37 HMD nations including the UK. </w:t>
      </w:r>
      <w:r w:rsidR="00DF6FC0" w:rsidRPr="00DF6FC0">
        <w:t>Figure 1</w:t>
      </w:r>
      <w:r w:rsidR="00DF6FC0">
        <w:t>A</w:t>
      </w:r>
      <w:r w:rsidR="00DF6FC0" w:rsidRPr="00DF6FC0">
        <w:t xml:space="preserve"> of the appendix</w:t>
      </w:r>
      <w:r w:rsidR="002E36F4" w:rsidRPr="00DF6FC0">
        <w:t xml:space="preserve"> shows the same results graphically, with countries arranged by average annual improvement in the 2010s.</w:t>
      </w:r>
      <w:r w:rsidR="002E36F4" w:rsidRPr="00875D25">
        <w:t xml:space="preserve"> </w:t>
      </w:r>
    </w:p>
    <w:p w14:paraId="752124E7" w14:textId="77777777" w:rsidR="002E36F4" w:rsidRPr="00875D25" w:rsidRDefault="002E36F4" w:rsidP="002E36F4">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14:paraId="13919893" w14:textId="77777777" w:rsidR="002E36F4" w:rsidRPr="00875D25" w:rsidRDefault="002E36F4" w:rsidP="002E36F4">
      <w:pPr>
        <w:pStyle w:val="BodyText1"/>
      </w:pPr>
      <w:r w:rsidRPr="00875D25">
        <w:t xml:space="preserve">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w:t>
      </w:r>
      <w:r w:rsidRPr="00875D25">
        <w:lastRenderedPageBreak/>
        <w:t>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14:paraId="5396ED2F" w14:textId="77777777" w:rsidR="002E36F4" w:rsidRPr="00875D25" w:rsidRDefault="002E36F4" w:rsidP="002E36F4">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w:t>
      </w:r>
      <w:r w:rsidR="00DF6FC0" w:rsidRPr="00DF6FC0">
        <w:t>Figure 2 of the appendix</w:t>
      </w:r>
      <w:r w:rsidRPr="00DF6FC0">
        <w:t>.</w:t>
      </w:r>
    </w:p>
    <w:p w14:paraId="6015FD3D" w14:textId="77777777" w:rsidR="002E36F4" w:rsidRDefault="002E36F4" w:rsidP="002E36F4">
      <w:pPr>
        <w:spacing w:after="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rPr>
        <w:br w:type="page"/>
      </w:r>
    </w:p>
    <w:p w14:paraId="46A0ECD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2E36F4" w:rsidRPr="00E71F51" w14:paraId="6BA3847A" w14:textId="77777777" w:rsidTr="002E36F4">
        <w:trPr>
          <w:trHeight w:val="300"/>
        </w:trPr>
        <w:tc>
          <w:tcPr>
            <w:tcW w:w="1701" w:type="dxa"/>
            <w:tcBorders>
              <w:top w:val="nil"/>
              <w:left w:val="nil"/>
              <w:bottom w:val="nil"/>
              <w:right w:val="nil"/>
            </w:tcBorders>
            <w:shd w:val="clear" w:color="auto" w:fill="auto"/>
            <w:noWrap/>
            <w:vAlign w:val="bottom"/>
            <w:hideMark/>
          </w:tcPr>
          <w:p w14:paraId="26AAF296"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14:paraId="07292F59"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520A2E6A"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2E36F4" w:rsidRPr="00E71F51" w14:paraId="05A97CC1" w14:textId="77777777" w:rsidTr="002E36F4">
        <w:trPr>
          <w:trHeight w:val="300"/>
        </w:trPr>
        <w:tc>
          <w:tcPr>
            <w:tcW w:w="1701" w:type="dxa"/>
            <w:tcBorders>
              <w:top w:val="nil"/>
              <w:left w:val="nil"/>
              <w:bottom w:val="single" w:sz="4" w:space="0" w:color="000000"/>
              <w:right w:val="nil"/>
            </w:tcBorders>
            <w:shd w:val="clear" w:color="auto" w:fill="auto"/>
            <w:noWrap/>
            <w:vAlign w:val="bottom"/>
            <w:hideMark/>
          </w:tcPr>
          <w:p w14:paraId="7B1E32B4"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14:paraId="508C234B"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14:paraId="2B32D07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14:paraId="5774EF8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14:paraId="3C15D6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14:paraId="2CD8788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14:paraId="0794547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14:paraId="6079446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14:paraId="27410D5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2E36F4" w:rsidRPr="00E71F51" w14:paraId="43288905" w14:textId="77777777" w:rsidTr="002E36F4">
        <w:trPr>
          <w:trHeight w:val="300"/>
        </w:trPr>
        <w:tc>
          <w:tcPr>
            <w:tcW w:w="1701" w:type="dxa"/>
            <w:tcBorders>
              <w:top w:val="nil"/>
              <w:left w:val="nil"/>
              <w:bottom w:val="nil"/>
              <w:right w:val="nil"/>
            </w:tcBorders>
            <w:shd w:val="clear" w:color="auto" w:fill="auto"/>
            <w:noWrap/>
            <w:vAlign w:val="bottom"/>
            <w:hideMark/>
          </w:tcPr>
          <w:p w14:paraId="5223A9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14:paraId="3D3594A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14:paraId="4B93D4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14:paraId="013B08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14:paraId="50C8F51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14:paraId="48706E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14:paraId="1C3A81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14:paraId="0B906F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3F1FD48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2E36F4" w:rsidRPr="00E71F51" w14:paraId="3E3179BE" w14:textId="77777777" w:rsidTr="002E36F4">
        <w:trPr>
          <w:trHeight w:val="300"/>
        </w:trPr>
        <w:tc>
          <w:tcPr>
            <w:tcW w:w="1701" w:type="dxa"/>
            <w:tcBorders>
              <w:top w:val="nil"/>
              <w:left w:val="nil"/>
              <w:bottom w:val="nil"/>
              <w:right w:val="nil"/>
            </w:tcBorders>
            <w:shd w:val="clear" w:color="auto" w:fill="auto"/>
            <w:noWrap/>
            <w:vAlign w:val="bottom"/>
            <w:hideMark/>
          </w:tcPr>
          <w:p w14:paraId="051D601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14:paraId="52FBC23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14:paraId="1F57C2B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14:paraId="04D548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055429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14:paraId="08D6ED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14:paraId="386C09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14:paraId="23B89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7CAE1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2E36F4" w:rsidRPr="00E71F51" w14:paraId="58293A1C" w14:textId="77777777" w:rsidTr="002E36F4">
        <w:trPr>
          <w:trHeight w:val="300"/>
        </w:trPr>
        <w:tc>
          <w:tcPr>
            <w:tcW w:w="1701" w:type="dxa"/>
            <w:tcBorders>
              <w:top w:val="nil"/>
              <w:left w:val="nil"/>
              <w:bottom w:val="nil"/>
              <w:right w:val="nil"/>
            </w:tcBorders>
            <w:shd w:val="clear" w:color="auto" w:fill="auto"/>
            <w:noWrap/>
            <w:vAlign w:val="bottom"/>
            <w:hideMark/>
          </w:tcPr>
          <w:p w14:paraId="0B1830F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14:paraId="3A1A22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7AB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14:paraId="2BBA6C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29EF763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14:paraId="6296CF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14:paraId="4E98ED9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BDE931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14:paraId="04BCC04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2E36F4" w:rsidRPr="00E71F51" w14:paraId="13A06C01" w14:textId="77777777" w:rsidTr="002E36F4">
        <w:trPr>
          <w:trHeight w:val="300"/>
        </w:trPr>
        <w:tc>
          <w:tcPr>
            <w:tcW w:w="1701" w:type="dxa"/>
            <w:tcBorders>
              <w:top w:val="nil"/>
              <w:left w:val="nil"/>
              <w:bottom w:val="nil"/>
              <w:right w:val="nil"/>
            </w:tcBorders>
            <w:shd w:val="clear" w:color="auto" w:fill="auto"/>
            <w:noWrap/>
            <w:vAlign w:val="bottom"/>
            <w:hideMark/>
          </w:tcPr>
          <w:p w14:paraId="40A7279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14:paraId="67A71A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14:paraId="10A546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14:paraId="2F8443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0022B36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14:paraId="4E4865C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4A767A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14:paraId="3E3F15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151CF9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6AA49B29" w14:textId="77777777" w:rsidTr="002E36F4">
        <w:trPr>
          <w:trHeight w:val="300"/>
        </w:trPr>
        <w:tc>
          <w:tcPr>
            <w:tcW w:w="1701" w:type="dxa"/>
            <w:tcBorders>
              <w:top w:val="nil"/>
              <w:left w:val="nil"/>
              <w:bottom w:val="nil"/>
              <w:right w:val="nil"/>
            </w:tcBorders>
            <w:shd w:val="clear" w:color="auto" w:fill="auto"/>
            <w:noWrap/>
            <w:vAlign w:val="bottom"/>
            <w:hideMark/>
          </w:tcPr>
          <w:p w14:paraId="0C5C1A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14:paraId="447C623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14:paraId="72D1BA7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14:paraId="72EB4E2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14:paraId="48232AB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14:paraId="082B10B1" w14:textId="77777777" w:rsidR="002E36F4" w:rsidRPr="00E71F51" w:rsidRDefault="002E36F4" w:rsidP="002E36F4">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14:paraId="772C181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14:paraId="71A4F0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14:paraId="5FA226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2E36F4" w:rsidRPr="00E71F51" w14:paraId="08134FFE" w14:textId="77777777" w:rsidTr="002E36F4">
        <w:trPr>
          <w:trHeight w:val="300"/>
        </w:trPr>
        <w:tc>
          <w:tcPr>
            <w:tcW w:w="1701" w:type="dxa"/>
            <w:tcBorders>
              <w:top w:val="nil"/>
              <w:left w:val="nil"/>
              <w:bottom w:val="nil"/>
              <w:right w:val="nil"/>
            </w:tcBorders>
            <w:shd w:val="clear" w:color="auto" w:fill="auto"/>
            <w:noWrap/>
            <w:vAlign w:val="bottom"/>
            <w:hideMark/>
          </w:tcPr>
          <w:p w14:paraId="47E1546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14:paraId="2A6FCB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14:paraId="1DDD31C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14:paraId="49CA82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14:paraId="78F6490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14:paraId="1B5C3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14:paraId="3CDF2D6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8DE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14:paraId="6D4195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2E36F4" w:rsidRPr="00E71F51" w14:paraId="7C7BF8F3" w14:textId="77777777" w:rsidTr="002E36F4">
        <w:trPr>
          <w:trHeight w:val="300"/>
        </w:trPr>
        <w:tc>
          <w:tcPr>
            <w:tcW w:w="1701" w:type="dxa"/>
            <w:tcBorders>
              <w:top w:val="nil"/>
              <w:left w:val="nil"/>
              <w:bottom w:val="nil"/>
              <w:right w:val="nil"/>
            </w:tcBorders>
            <w:shd w:val="clear" w:color="auto" w:fill="auto"/>
            <w:noWrap/>
            <w:vAlign w:val="bottom"/>
            <w:hideMark/>
          </w:tcPr>
          <w:p w14:paraId="67F069D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14:paraId="0D1A0B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14:paraId="3B3E64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14:paraId="639FAA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7F5BCD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14:paraId="7FF9F0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14:paraId="329986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14:paraId="46CCB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14:paraId="375CC1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2E36F4" w:rsidRPr="00E71F51" w14:paraId="05086F9E" w14:textId="77777777" w:rsidTr="002E36F4">
        <w:trPr>
          <w:trHeight w:val="300"/>
        </w:trPr>
        <w:tc>
          <w:tcPr>
            <w:tcW w:w="1701" w:type="dxa"/>
            <w:tcBorders>
              <w:top w:val="nil"/>
              <w:left w:val="nil"/>
              <w:bottom w:val="nil"/>
              <w:right w:val="nil"/>
            </w:tcBorders>
            <w:shd w:val="clear" w:color="auto" w:fill="auto"/>
            <w:noWrap/>
            <w:vAlign w:val="bottom"/>
            <w:hideMark/>
          </w:tcPr>
          <w:p w14:paraId="3B0A71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14:paraId="1AAFF7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14:paraId="6BBEE94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1607C1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14:paraId="42A959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14:paraId="75D8A0F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14:paraId="12A4BD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14:paraId="54F6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14:paraId="1BC58E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2E36F4" w:rsidRPr="00E71F51" w14:paraId="2F8A6A69" w14:textId="77777777" w:rsidTr="002E36F4">
        <w:trPr>
          <w:trHeight w:val="300"/>
        </w:trPr>
        <w:tc>
          <w:tcPr>
            <w:tcW w:w="1701" w:type="dxa"/>
            <w:tcBorders>
              <w:top w:val="nil"/>
              <w:left w:val="nil"/>
              <w:bottom w:val="nil"/>
              <w:right w:val="nil"/>
            </w:tcBorders>
            <w:shd w:val="clear" w:color="auto" w:fill="auto"/>
            <w:noWrap/>
            <w:vAlign w:val="bottom"/>
            <w:hideMark/>
          </w:tcPr>
          <w:p w14:paraId="2FAEB44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14:paraId="5C45C9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14:paraId="7C4C39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14:paraId="133B4F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65787D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14:paraId="5A7329C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14:paraId="0F16C3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14:paraId="7761BF9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14:paraId="7C0038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2E36F4" w:rsidRPr="00E71F51" w14:paraId="3B65BE89" w14:textId="77777777" w:rsidTr="002E36F4">
        <w:trPr>
          <w:trHeight w:val="300"/>
        </w:trPr>
        <w:tc>
          <w:tcPr>
            <w:tcW w:w="1701" w:type="dxa"/>
            <w:tcBorders>
              <w:top w:val="nil"/>
              <w:left w:val="nil"/>
              <w:bottom w:val="nil"/>
              <w:right w:val="nil"/>
            </w:tcBorders>
            <w:shd w:val="clear" w:color="auto" w:fill="auto"/>
            <w:noWrap/>
            <w:vAlign w:val="bottom"/>
            <w:hideMark/>
          </w:tcPr>
          <w:p w14:paraId="6C210ED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14:paraId="4B433FF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6DFAF7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14:paraId="4FE55A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14:paraId="2CD8A49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14:paraId="0E2E16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14:paraId="192060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14:paraId="0A2E20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14:paraId="26AFA55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2E36F4" w:rsidRPr="00E71F51" w14:paraId="2AE0C607" w14:textId="77777777" w:rsidTr="002E36F4">
        <w:trPr>
          <w:trHeight w:val="300"/>
        </w:trPr>
        <w:tc>
          <w:tcPr>
            <w:tcW w:w="1701" w:type="dxa"/>
            <w:tcBorders>
              <w:top w:val="nil"/>
              <w:left w:val="nil"/>
              <w:bottom w:val="nil"/>
              <w:right w:val="nil"/>
            </w:tcBorders>
            <w:shd w:val="clear" w:color="auto" w:fill="auto"/>
            <w:noWrap/>
            <w:vAlign w:val="bottom"/>
            <w:hideMark/>
          </w:tcPr>
          <w:p w14:paraId="494B6A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14:paraId="6D4B57E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14:paraId="7E7871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6DB14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14:paraId="4579DE8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14:paraId="6F59B45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5F680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14:paraId="34DEC1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14:paraId="60B56B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2E36F4" w:rsidRPr="00E71F51" w14:paraId="630738EF" w14:textId="77777777" w:rsidTr="002E36F4">
        <w:trPr>
          <w:trHeight w:val="300"/>
        </w:trPr>
        <w:tc>
          <w:tcPr>
            <w:tcW w:w="1701" w:type="dxa"/>
            <w:tcBorders>
              <w:top w:val="nil"/>
              <w:left w:val="nil"/>
              <w:bottom w:val="nil"/>
              <w:right w:val="nil"/>
            </w:tcBorders>
            <w:shd w:val="clear" w:color="auto" w:fill="auto"/>
            <w:noWrap/>
            <w:vAlign w:val="bottom"/>
            <w:hideMark/>
          </w:tcPr>
          <w:p w14:paraId="0C19C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14:paraId="542C79D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14:paraId="494AE33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14:paraId="58FB21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35385D0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14:paraId="4E55FD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14:paraId="53EF0D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14:paraId="14DC70A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14:paraId="67DB4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2E36F4" w:rsidRPr="00E71F51" w14:paraId="0F86801A" w14:textId="77777777" w:rsidTr="002E36F4">
        <w:trPr>
          <w:trHeight w:val="300"/>
        </w:trPr>
        <w:tc>
          <w:tcPr>
            <w:tcW w:w="1701" w:type="dxa"/>
            <w:tcBorders>
              <w:top w:val="nil"/>
              <w:left w:val="nil"/>
              <w:bottom w:val="nil"/>
              <w:right w:val="nil"/>
            </w:tcBorders>
            <w:shd w:val="clear" w:color="auto" w:fill="auto"/>
            <w:noWrap/>
            <w:vAlign w:val="bottom"/>
            <w:hideMark/>
          </w:tcPr>
          <w:p w14:paraId="2720250F"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14:paraId="173A6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14:paraId="370402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14:paraId="2FD3E5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6F2B07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14:paraId="60D93A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14:paraId="08A3F1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14:paraId="1480C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14:paraId="2B5C50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0983AC14" w14:textId="77777777" w:rsidTr="002E36F4">
        <w:trPr>
          <w:trHeight w:val="300"/>
        </w:trPr>
        <w:tc>
          <w:tcPr>
            <w:tcW w:w="1701" w:type="dxa"/>
            <w:tcBorders>
              <w:top w:val="nil"/>
              <w:left w:val="nil"/>
              <w:bottom w:val="nil"/>
              <w:right w:val="nil"/>
            </w:tcBorders>
            <w:shd w:val="clear" w:color="auto" w:fill="auto"/>
            <w:noWrap/>
            <w:vAlign w:val="bottom"/>
            <w:hideMark/>
          </w:tcPr>
          <w:p w14:paraId="35ED2D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14:paraId="6701037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2CEE57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14:paraId="4EAA30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14:paraId="72167BF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14:paraId="639DFF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14:paraId="3F5EE2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3619D5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14:paraId="181C1C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2E36F4" w:rsidRPr="00E71F51" w14:paraId="5699A188" w14:textId="77777777" w:rsidTr="002E36F4">
        <w:trPr>
          <w:trHeight w:val="300"/>
        </w:trPr>
        <w:tc>
          <w:tcPr>
            <w:tcW w:w="1701" w:type="dxa"/>
            <w:tcBorders>
              <w:top w:val="nil"/>
              <w:left w:val="nil"/>
              <w:bottom w:val="nil"/>
              <w:right w:val="nil"/>
            </w:tcBorders>
            <w:shd w:val="clear" w:color="auto" w:fill="auto"/>
            <w:noWrap/>
            <w:vAlign w:val="bottom"/>
            <w:hideMark/>
          </w:tcPr>
          <w:p w14:paraId="1B6D2F5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14:paraId="46BDFFA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0205D52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14:paraId="34D016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2E0CA4C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14:paraId="3619F1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14:paraId="1C4572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14:paraId="2F4008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14:paraId="469ED68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2E36F4" w:rsidRPr="00E71F51" w14:paraId="025506FC" w14:textId="77777777" w:rsidTr="002E36F4">
        <w:trPr>
          <w:trHeight w:val="300"/>
        </w:trPr>
        <w:tc>
          <w:tcPr>
            <w:tcW w:w="1701" w:type="dxa"/>
            <w:tcBorders>
              <w:top w:val="nil"/>
              <w:left w:val="nil"/>
              <w:bottom w:val="nil"/>
              <w:right w:val="nil"/>
            </w:tcBorders>
            <w:shd w:val="clear" w:color="auto" w:fill="auto"/>
            <w:noWrap/>
            <w:vAlign w:val="bottom"/>
            <w:hideMark/>
          </w:tcPr>
          <w:p w14:paraId="5ED6D51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14:paraId="72B9C8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14:paraId="5C57F93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14:paraId="3601AB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14:paraId="790BB7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14:paraId="519C3E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14:paraId="7206D25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14:paraId="0AC059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14:paraId="103953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2E36F4" w:rsidRPr="00E71F51" w14:paraId="0A9A4771" w14:textId="77777777" w:rsidTr="002E36F4">
        <w:trPr>
          <w:trHeight w:val="300"/>
        </w:trPr>
        <w:tc>
          <w:tcPr>
            <w:tcW w:w="1701" w:type="dxa"/>
            <w:tcBorders>
              <w:top w:val="nil"/>
              <w:left w:val="nil"/>
              <w:bottom w:val="nil"/>
              <w:right w:val="nil"/>
            </w:tcBorders>
            <w:shd w:val="clear" w:color="auto" w:fill="auto"/>
            <w:noWrap/>
            <w:vAlign w:val="bottom"/>
            <w:hideMark/>
          </w:tcPr>
          <w:p w14:paraId="12F9B642"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14:paraId="10D1CB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5B69C6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14:paraId="03EEABA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14:paraId="763BEDE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14:paraId="74226E4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14:paraId="67EDEFB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14:paraId="2E1209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14:paraId="0500CBE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2E36F4" w:rsidRPr="00E71F51" w14:paraId="25D268CB" w14:textId="77777777" w:rsidTr="002E36F4">
        <w:trPr>
          <w:trHeight w:val="300"/>
        </w:trPr>
        <w:tc>
          <w:tcPr>
            <w:tcW w:w="1701" w:type="dxa"/>
            <w:tcBorders>
              <w:top w:val="nil"/>
              <w:left w:val="nil"/>
              <w:bottom w:val="nil"/>
              <w:right w:val="nil"/>
            </w:tcBorders>
            <w:shd w:val="clear" w:color="auto" w:fill="auto"/>
            <w:noWrap/>
            <w:vAlign w:val="bottom"/>
            <w:hideMark/>
          </w:tcPr>
          <w:p w14:paraId="5BB35F3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14:paraId="0B589E6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14:paraId="61C235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729500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59415B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14:paraId="3B5D93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14:paraId="0FFE0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14:paraId="2042CE2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14:paraId="3DEC1AF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2E36F4" w:rsidRPr="00E71F51" w14:paraId="30AB2ED8" w14:textId="77777777" w:rsidTr="002E36F4">
        <w:trPr>
          <w:trHeight w:val="300"/>
        </w:trPr>
        <w:tc>
          <w:tcPr>
            <w:tcW w:w="1701" w:type="dxa"/>
            <w:tcBorders>
              <w:top w:val="nil"/>
              <w:left w:val="nil"/>
              <w:bottom w:val="nil"/>
              <w:right w:val="nil"/>
            </w:tcBorders>
            <w:shd w:val="clear" w:color="auto" w:fill="auto"/>
            <w:noWrap/>
            <w:vAlign w:val="bottom"/>
            <w:hideMark/>
          </w:tcPr>
          <w:p w14:paraId="140AF40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14:paraId="0340D14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14:paraId="68A8E8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14:paraId="32FCDA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14:paraId="2952F6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6EC10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7EAC43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14:paraId="31AC6C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14:paraId="3EC1E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2E36F4" w:rsidRPr="00E71F51" w14:paraId="6BE5BEFC" w14:textId="77777777" w:rsidTr="002E36F4">
        <w:trPr>
          <w:trHeight w:val="300"/>
        </w:trPr>
        <w:tc>
          <w:tcPr>
            <w:tcW w:w="1701" w:type="dxa"/>
            <w:tcBorders>
              <w:top w:val="nil"/>
              <w:left w:val="nil"/>
              <w:bottom w:val="nil"/>
              <w:right w:val="nil"/>
            </w:tcBorders>
            <w:shd w:val="clear" w:color="auto" w:fill="auto"/>
            <w:noWrap/>
            <w:vAlign w:val="bottom"/>
            <w:hideMark/>
          </w:tcPr>
          <w:p w14:paraId="3230D9C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14:paraId="171F81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14:paraId="2EC3A5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14:paraId="22BEC3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B62231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14:paraId="4EE8FB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14:paraId="5B0FD3A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14:paraId="093705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14:paraId="1EEC57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2E36F4" w:rsidRPr="00E71F51" w14:paraId="5DE70F95" w14:textId="77777777" w:rsidTr="002E36F4">
        <w:trPr>
          <w:trHeight w:val="300"/>
        </w:trPr>
        <w:tc>
          <w:tcPr>
            <w:tcW w:w="1701" w:type="dxa"/>
            <w:tcBorders>
              <w:top w:val="nil"/>
              <w:left w:val="nil"/>
              <w:bottom w:val="nil"/>
              <w:right w:val="nil"/>
            </w:tcBorders>
            <w:shd w:val="clear" w:color="auto" w:fill="auto"/>
            <w:noWrap/>
            <w:vAlign w:val="bottom"/>
            <w:hideMark/>
          </w:tcPr>
          <w:p w14:paraId="67DCC28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14:paraId="1B20A8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14:paraId="4EFCDE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14:paraId="560382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5FBC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14:paraId="69B37C1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14:paraId="25ACF01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14:paraId="7682E1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619268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2E36F4" w:rsidRPr="00E71F51" w14:paraId="6FAB6A36" w14:textId="77777777" w:rsidTr="002E36F4">
        <w:trPr>
          <w:trHeight w:val="300"/>
        </w:trPr>
        <w:tc>
          <w:tcPr>
            <w:tcW w:w="1701" w:type="dxa"/>
            <w:tcBorders>
              <w:top w:val="nil"/>
              <w:left w:val="nil"/>
              <w:bottom w:val="nil"/>
              <w:right w:val="nil"/>
            </w:tcBorders>
            <w:shd w:val="clear" w:color="auto" w:fill="auto"/>
            <w:noWrap/>
            <w:vAlign w:val="bottom"/>
            <w:hideMark/>
          </w:tcPr>
          <w:p w14:paraId="044DB67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Czechia</w:t>
            </w:r>
          </w:p>
        </w:tc>
        <w:tc>
          <w:tcPr>
            <w:tcW w:w="784" w:type="dxa"/>
            <w:tcBorders>
              <w:top w:val="nil"/>
              <w:left w:val="single" w:sz="4" w:space="0" w:color="000000"/>
              <w:bottom w:val="nil"/>
              <w:right w:val="nil"/>
            </w:tcBorders>
            <w:shd w:val="clear" w:color="auto" w:fill="auto"/>
            <w:noWrap/>
            <w:vAlign w:val="bottom"/>
            <w:hideMark/>
          </w:tcPr>
          <w:p w14:paraId="345E16A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897BE3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14:paraId="10690A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14:paraId="28C9F4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14:paraId="66A51C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14:paraId="674CAC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038DC6A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14:paraId="710BE0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2E36F4" w:rsidRPr="00E71F51" w14:paraId="01BA51C5" w14:textId="77777777" w:rsidTr="002E36F4">
        <w:trPr>
          <w:trHeight w:val="300"/>
        </w:trPr>
        <w:tc>
          <w:tcPr>
            <w:tcW w:w="1701" w:type="dxa"/>
            <w:tcBorders>
              <w:top w:val="nil"/>
              <w:left w:val="nil"/>
              <w:bottom w:val="nil"/>
              <w:right w:val="nil"/>
            </w:tcBorders>
            <w:shd w:val="clear" w:color="auto" w:fill="auto"/>
            <w:noWrap/>
            <w:vAlign w:val="bottom"/>
            <w:hideMark/>
          </w:tcPr>
          <w:p w14:paraId="1E16816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14:paraId="606EC9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14:paraId="152964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14:paraId="6FF8947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2E656F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14:paraId="046238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14:paraId="471BFE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14:paraId="17EDF8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14:paraId="1F685CB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3D4EA881" w14:textId="77777777" w:rsidTr="002E36F4">
        <w:trPr>
          <w:trHeight w:val="300"/>
        </w:trPr>
        <w:tc>
          <w:tcPr>
            <w:tcW w:w="1701" w:type="dxa"/>
            <w:tcBorders>
              <w:top w:val="nil"/>
              <w:left w:val="nil"/>
              <w:bottom w:val="nil"/>
              <w:right w:val="nil"/>
            </w:tcBorders>
            <w:shd w:val="clear" w:color="auto" w:fill="auto"/>
            <w:noWrap/>
            <w:vAlign w:val="bottom"/>
            <w:hideMark/>
          </w:tcPr>
          <w:p w14:paraId="63DFB24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14:paraId="17C6509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14:paraId="2E0E8D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14:paraId="7F5E9B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14:paraId="6B7368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14:paraId="457389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14:paraId="7C65AEB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63ECD1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14:paraId="0F39F3E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2E36F4" w:rsidRPr="00E71F51" w14:paraId="379F6BA9" w14:textId="77777777" w:rsidTr="002E36F4">
        <w:trPr>
          <w:trHeight w:val="300"/>
        </w:trPr>
        <w:tc>
          <w:tcPr>
            <w:tcW w:w="1701" w:type="dxa"/>
            <w:tcBorders>
              <w:top w:val="nil"/>
              <w:left w:val="nil"/>
              <w:bottom w:val="nil"/>
              <w:right w:val="nil"/>
            </w:tcBorders>
            <w:shd w:val="clear" w:color="auto" w:fill="auto"/>
            <w:noWrap/>
            <w:vAlign w:val="bottom"/>
            <w:hideMark/>
          </w:tcPr>
          <w:p w14:paraId="0DA3309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14:paraId="488AB3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14:paraId="0C1B792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14:paraId="15043C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5E9167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14:paraId="0B385B5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14:paraId="0C1413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14:paraId="792FD2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14:paraId="3AAA70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2E36F4" w:rsidRPr="00E71F51" w14:paraId="1DAF2E9E" w14:textId="77777777" w:rsidTr="002E36F4">
        <w:trPr>
          <w:trHeight w:val="300"/>
        </w:trPr>
        <w:tc>
          <w:tcPr>
            <w:tcW w:w="1701" w:type="dxa"/>
            <w:tcBorders>
              <w:top w:val="nil"/>
              <w:left w:val="nil"/>
              <w:bottom w:val="nil"/>
              <w:right w:val="nil"/>
            </w:tcBorders>
            <w:shd w:val="clear" w:color="auto" w:fill="auto"/>
            <w:noWrap/>
            <w:vAlign w:val="bottom"/>
            <w:hideMark/>
          </w:tcPr>
          <w:p w14:paraId="79F1F40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14:paraId="522BB5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14:paraId="71D4D9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DA4072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14:paraId="68B31D8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14:paraId="3A80FD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14:paraId="019233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14:paraId="60C967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14:paraId="2993945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2E36F4" w:rsidRPr="00E71F51" w14:paraId="4224A895" w14:textId="77777777" w:rsidTr="002E36F4">
        <w:trPr>
          <w:trHeight w:val="300"/>
        </w:trPr>
        <w:tc>
          <w:tcPr>
            <w:tcW w:w="1701" w:type="dxa"/>
            <w:tcBorders>
              <w:top w:val="nil"/>
              <w:left w:val="nil"/>
              <w:bottom w:val="nil"/>
              <w:right w:val="nil"/>
            </w:tcBorders>
            <w:shd w:val="clear" w:color="auto" w:fill="auto"/>
            <w:noWrap/>
            <w:vAlign w:val="bottom"/>
            <w:hideMark/>
          </w:tcPr>
          <w:p w14:paraId="649C28C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14:paraId="55D5622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14:paraId="7622BE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14:paraId="2DF78E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14:paraId="0D202CD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14:paraId="2664F8E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0AAD12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14:paraId="2CBBEE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14:paraId="40BD885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4F9599A9" w14:textId="77777777" w:rsidTr="002E36F4">
        <w:trPr>
          <w:trHeight w:val="300"/>
        </w:trPr>
        <w:tc>
          <w:tcPr>
            <w:tcW w:w="1701" w:type="dxa"/>
            <w:tcBorders>
              <w:top w:val="nil"/>
              <w:left w:val="nil"/>
              <w:bottom w:val="nil"/>
              <w:right w:val="nil"/>
            </w:tcBorders>
            <w:shd w:val="clear" w:color="auto" w:fill="auto"/>
            <w:noWrap/>
            <w:vAlign w:val="bottom"/>
            <w:hideMark/>
          </w:tcPr>
          <w:p w14:paraId="1364255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14:paraId="03F91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14:paraId="065330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14:paraId="40867C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14:paraId="026062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46A606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14:paraId="6A4F2B2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14:paraId="7A3844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14:paraId="5BB526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2E36F4" w:rsidRPr="00E71F51" w14:paraId="23D22668" w14:textId="77777777" w:rsidTr="002E36F4">
        <w:trPr>
          <w:trHeight w:val="300"/>
        </w:trPr>
        <w:tc>
          <w:tcPr>
            <w:tcW w:w="1701" w:type="dxa"/>
            <w:tcBorders>
              <w:top w:val="nil"/>
              <w:left w:val="nil"/>
              <w:bottom w:val="nil"/>
              <w:right w:val="nil"/>
            </w:tcBorders>
            <w:shd w:val="clear" w:color="auto" w:fill="auto"/>
            <w:noWrap/>
            <w:vAlign w:val="bottom"/>
            <w:hideMark/>
          </w:tcPr>
          <w:p w14:paraId="3934D47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14:paraId="3AC6CA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14:paraId="7741DD6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14:paraId="34D808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5EB9746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14:paraId="0BB438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14:paraId="1BEF8F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14:paraId="506214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14:paraId="5DC684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2E36F4" w:rsidRPr="00E71F51" w14:paraId="07D38BDA" w14:textId="77777777" w:rsidTr="002E36F4">
        <w:trPr>
          <w:trHeight w:val="300"/>
        </w:trPr>
        <w:tc>
          <w:tcPr>
            <w:tcW w:w="1701" w:type="dxa"/>
            <w:tcBorders>
              <w:top w:val="nil"/>
              <w:left w:val="nil"/>
              <w:bottom w:val="nil"/>
              <w:right w:val="nil"/>
            </w:tcBorders>
            <w:shd w:val="clear" w:color="auto" w:fill="auto"/>
            <w:noWrap/>
            <w:vAlign w:val="bottom"/>
            <w:hideMark/>
          </w:tcPr>
          <w:p w14:paraId="5018261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New Zealand</w:t>
            </w:r>
          </w:p>
        </w:tc>
        <w:tc>
          <w:tcPr>
            <w:tcW w:w="784" w:type="dxa"/>
            <w:tcBorders>
              <w:top w:val="nil"/>
              <w:left w:val="single" w:sz="4" w:space="0" w:color="000000"/>
              <w:bottom w:val="nil"/>
              <w:right w:val="nil"/>
            </w:tcBorders>
            <w:shd w:val="clear" w:color="auto" w:fill="auto"/>
            <w:noWrap/>
            <w:vAlign w:val="bottom"/>
            <w:hideMark/>
          </w:tcPr>
          <w:p w14:paraId="497A37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14:paraId="709E70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14:paraId="093D480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F016C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14:paraId="44B774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14:paraId="4CF660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14:paraId="22CFD30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14:paraId="19DE7F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2E36F4" w:rsidRPr="00E71F51" w14:paraId="49CAE259" w14:textId="77777777" w:rsidTr="002E36F4">
        <w:trPr>
          <w:trHeight w:val="300"/>
        </w:trPr>
        <w:tc>
          <w:tcPr>
            <w:tcW w:w="1701" w:type="dxa"/>
            <w:tcBorders>
              <w:top w:val="nil"/>
              <w:left w:val="nil"/>
              <w:bottom w:val="nil"/>
              <w:right w:val="nil"/>
            </w:tcBorders>
            <w:shd w:val="clear" w:color="auto" w:fill="auto"/>
            <w:noWrap/>
            <w:vAlign w:val="bottom"/>
            <w:hideMark/>
          </w:tcPr>
          <w:p w14:paraId="59A8D26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14:paraId="3C9DB4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92489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14:paraId="59B4F1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DA34A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14:paraId="4C7849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14:paraId="3D9FD6E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38031E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14:paraId="6AA4A7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2E36F4" w:rsidRPr="00E71F51" w14:paraId="5C99B71C" w14:textId="77777777" w:rsidTr="002E36F4">
        <w:trPr>
          <w:trHeight w:val="300"/>
        </w:trPr>
        <w:tc>
          <w:tcPr>
            <w:tcW w:w="1701" w:type="dxa"/>
            <w:tcBorders>
              <w:top w:val="nil"/>
              <w:left w:val="nil"/>
              <w:bottom w:val="nil"/>
              <w:right w:val="nil"/>
            </w:tcBorders>
            <w:shd w:val="clear" w:color="auto" w:fill="auto"/>
            <w:noWrap/>
            <w:vAlign w:val="bottom"/>
            <w:hideMark/>
          </w:tcPr>
          <w:p w14:paraId="075A537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14:paraId="2F40BB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14:paraId="616A8F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501DE7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14:paraId="264AE2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14:paraId="21DB582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14:paraId="76D119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4ED39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26B3D90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2E36F4" w:rsidRPr="00E71F51" w14:paraId="5A505AC1" w14:textId="77777777" w:rsidTr="002E36F4">
        <w:trPr>
          <w:trHeight w:val="300"/>
        </w:trPr>
        <w:tc>
          <w:tcPr>
            <w:tcW w:w="1701" w:type="dxa"/>
            <w:tcBorders>
              <w:top w:val="nil"/>
              <w:left w:val="nil"/>
              <w:bottom w:val="nil"/>
              <w:right w:val="nil"/>
            </w:tcBorders>
            <w:shd w:val="clear" w:color="auto" w:fill="auto"/>
            <w:noWrap/>
            <w:vAlign w:val="bottom"/>
            <w:hideMark/>
          </w:tcPr>
          <w:p w14:paraId="101297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14:paraId="345073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D5A98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14:paraId="67AAC3A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14:paraId="1D21811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14:paraId="29612C0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14:paraId="0FE249D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14:paraId="773722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14:paraId="19367C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2E36F4" w:rsidRPr="00E71F51" w14:paraId="6F9AA09E" w14:textId="77777777" w:rsidTr="002E36F4">
        <w:trPr>
          <w:trHeight w:val="300"/>
        </w:trPr>
        <w:tc>
          <w:tcPr>
            <w:tcW w:w="1701" w:type="dxa"/>
            <w:tcBorders>
              <w:top w:val="nil"/>
              <w:left w:val="nil"/>
              <w:bottom w:val="nil"/>
              <w:right w:val="nil"/>
            </w:tcBorders>
            <w:shd w:val="clear" w:color="auto" w:fill="auto"/>
            <w:noWrap/>
            <w:vAlign w:val="bottom"/>
            <w:hideMark/>
          </w:tcPr>
          <w:p w14:paraId="57B6934D"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14:paraId="123DCE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14:paraId="6818D9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14:paraId="1C5E8D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14:paraId="72627A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14:paraId="470596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14:paraId="3C74F78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14:paraId="6E48BD3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14:paraId="779022F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2E36F4" w:rsidRPr="00E71F51" w14:paraId="37905320" w14:textId="77777777" w:rsidTr="002E36F4">
        <w:trPr>
          <w:trHeight w:val="300"/>
        </w:trPr>
        <w:tc>
          <w:tcPr>
            <w:tcW w:w="1701" w:type="dxa"/>
            <w:tcBorders>
              <w:top w:val="nil"/>
              <w:left w:val="nil"/>
              <w:bottom w:val="nil"/>
              <w:right w:val="nil"/>
            </w:tcBorders>
            <w:shd w:val="clear" w:color="auto" w:fill="auto"/>
            <w:noWrap/>
            <w:vAlign w:val="bottom"/>
            <w:hideMark/>
          </w:tcPr>
          <w:p w14:paraId="1A10B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14:paraId="0E81C3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14:paraId="2328E7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14:paraId="7345A0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14:paraId="512431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14:paraId="748E88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14:paraId="1B1693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14:paraId="4C20A8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BF8EC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2E36F4" w:rsidRPr="00E71F51" w14:paraId="5790A352" w14:textId="77777777" w:rsidTr="002E36F4">
        <w:trPr>
          <w:trHeight w:val="300"/>
        </w:trPr>
        <w:tc>
          <w:tcPr>
            <w:tcW w:w="1701" w:type="dxa"/>
            <w:tcBorders>
              <w:top w:val="nil"/>
              <w:left w:val="nil"/>
              <w:bottom w:val="nil"/>
              <w:right w:val="nil"/>
            </w:tcBorders>
            <w:shd w:val="clear" w:color="auto" w:fill="auto"/>
            <w:noWrap/>
            <w:vAlign w:val="bottom"/>
            <w:hideMark/>
          </w:tcPr>
          <w:p w14:paraId="36D1B3F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14:paraId="25F1CD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14:paraId="4859AF0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14:paraId="339DBF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14:paraId="45CD033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14:paraId="65002C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14:paraId="52C23D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14:paraId="00B8CA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14:paraId="4C363B6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2E36F4" w:rsidRPr="00E71F51" w14:paraId="2786B1F2" w14:textId="77777777" w:rsidTr="002E36F4">
        <w:trPr>
          <w:trHeight w:val="300"/>
        </w:trPr>
        <w:tc>
          <w:tcPr>
            <w:tcW w:w="1701" w:type="dxa"/>
            <w:tcBorders>
              <w:top w:val="nil"/>
              <w:left w:val="nil"/>
              <w:bottom w:val="nil"/>
              <w:right w:val="nil"/>
            </w:tcBorders>
            <w:shd w:val="clear" w:color="auto" w:fill="auto"/>
            <w:noWrap/>
            <w:vAlign w:val="bottom"/>
            <w:hideMark/>
          </w:tcPr>
          <w:p w14:paraId="62D6771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14:paraId="58A3F30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14:paraId="24AEC0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14:paraId="5F24D5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14:paraId="232AC3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14:paraId="3A9568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14:paraId="10D6ECA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14:paraId="2041FA6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14:paraId="1E2FB6DB" w14:textId="77777777" w:rsidR="002E36F4" w:rsidRPr="00E71F51" w:rsidRDefault="002E36F4" w:rsidP="00F93980">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14:paraId="75656834" w14:textId="77777777" w:rsidR="002E36F4" w:rsidRPr="008A477A" w:rsidRDefault="00F93980" w:rsidP="00F93980">
      <w:pPr>
        <w:pStyle w:val="Caption"/>
      </w:pPr>
      <w:bookmarkStart w:id="86" w:name="_Ref31184747"/>
      <w:commentRangeStart w:id="8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1</w:t>
      </w:r>
      <w:r w:rsidR="0019072C">
        <w:rPr>
          <w:noProof/>
        </w:rPr>
        <w:fldChar w:fldCharType="end"/>
      </w:r>
      <w:bookmarkEnd w:id="86"/>
      <w:r>
        <w:t xml:space="preserve"> </w:t>
      </w:r>
      <w:r w:rsidRPr="009214EF">
        <w:t>Average annual life expectancy changes by decade, arranged by average gain in 2010s. (Lowest at top.) Source: Human Mortality Database</w:t>
      </w:r>
      <w:commentRangeEnd w:id="87"/>
      <w:r w:rsidR="007F14B0">
        <w:rPr>
          <w:rStyle w:val="CommentReference"/>
          <w:i w:val="0"/>
          <w:iCs w:val="0"/>
          <w:color w:val="auto"/>
        </w:rPr>
        <w:commentReference w:id="87"/>
      </w:r>
    </w:p>
    <w:p w14:paraId="4E5B842F" w14:textId="77777777" w:rsidR="002E36F4" w:rsidRDefault="002E36F4" w:rsidP="002E36F4">
      <w:pPr>
        <w:pStyle w:val="Heading1"/>
      </w:pPr>
      <w:r>
        <w:lastRenderedPageBreak/>
        <w:t xml:space="preserve">Change in life expectancy, UK and UK constituent nations </w:t>
      </w:r>
    </w:p>
    <w:p w14:paraId="27EACB21" w14:textId="77777777" w:rsidR="002E36F4" w:rsidRPr="00875D25" w:rsidRDefault="00F93980" w:rsidP="00875D25">
      <w:pPr>
        <w:pStyle w:val="BodyText1"/>
      </w:pPr>
      <w:r>
        <w:fldChar w:fldCharType="begin"/>
      </w:r>
      <w:r>
        <w:instrText xml:space="preserve"> REF _Ref31184857 \h </w:instrText>
      </w:r>
      <w:r>
        <w:fldChar w:fldCharType="separate"/>
      </w:r>
      <w:r>
        <w:t xml:space="preserve">Table </w:t>
      </w:r>
      <w:r>
        <w:rPr>
          <w:noProof/>
        </w:rPr>
        <w:t>2</w:t>
      </w:r>
      <w:r>
        <w:fldChar w:fldCharType="end"/>
      </w:r>
      <w:r>
        <w:t xml:space="preserve"> </w:t>
      </w:r>
      <w:r w:rsidR="002E36F4" w:rsidRPr="00875D25">
        <w:t xml:space="preserve">and </w:t>
      </w:r>
      <w:r>
        <w:fldChar w:fldCharType="begin"/>
      </w:r>
      <w:r>
        <w:instrText xml:space="preserve"> REF _Ref31184871 \h </w:instrText>
      </w:r>
      <w:r>
        <w:fldChar w:fldCharType="separate"/>
      </w:r>
      <w:r>
        <w:t xml:space="preserve">Figure </w:t>
      </w:r>
      <w:r>
        <w:rPr>
          <w:noProof/>
        </w:rPr>
        <w:t>1</w:t>
      </w:r>
      <w:r>
        <w:fldChar w:fldCharType="end"/>
      </w:r>
      <w:r>
        <w:t xml:space="preserve"> </w:t>
      </w:r>
      <w:r w:rsidR="002E36F4"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14:paraId="757F7279" w14:textId="77777777" w:rsidR="002E36F4" w:rsidRDefault="002E36F4" w:rsidP="002E36F4">
      <w:pPr>
        <w:pStyle w:val="NormalWeb"/>
        <w:shd w:val="clear" w:color="auto" w:fill="FFFFFF"/>
        <w:spacing w:before="0" w:beforeAutospacing="0" w:after="0" w:afterAutospacing="0"/>
        <w:rPr>
          <w:rFonts w:ascii="Helvetica" w:hAnsi="Helvetica" w:cs="Helvetica"/>
          <w:color w:val="333333"/>
          <w:sz w:val="21"/>
          <w:szCs w:val="21"/>
        </w:rPr>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2E36F4" w:rsidRPr="008720EA" w14:paraId="06E4F0BF" w14:textId="77777777" w:rsidTr="002E36F4">
        <w:trPr>
          <w:trHeight w:val="300"/>
        </w:trPr>
        <w:tc>
          <w:tcPr>
            <w:tcW w:w="1760" w:type="dxa"/>
            <w:tcBorders>
              <w:top w:val="nil"/>
              <w:left w:val="nil"/>
              <w:bottom w:val="nil"/>
              <w:right w:val="nil"/>
            </w:tcBorders>
            <w:shd w:val="clear" w:color="auto" w:fill="auto"/>
            <w:noWrap/>
            <w:vAlign w:val="bottom"/>
            <w:hideMark/>
          </w:tcPr>
          <w:p w14:paraId="355782B8"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14:paraId="793EA2EF"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72FD9FB6"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2E36F4" w:rsidRPr="008720EA" w14:paraId="2FCF8D4D"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17F48AF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14:paraId="1B839BFE"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23042196"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708947D0"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D94EB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14:paraId="352DA193"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329C5061"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31C47A1F"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98DCBC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2E36F4" w:rsidRPr="008720EA" w14:paraId="1910EC75" w14:textId="77777777" w:rsidTr="002E36F4">
        <w:trPr>
          <w:trHeight w:val="300"/>
        </w:trPr>
        <w:tc>
          <w:tcPr>
            <w:tcW w:w="1760" w:type="dxa"/>
            <w:tcBorders>
              <w:top w:val="nil"/>
              <w:left w:val="nil"/>
              <w:bottom w:val="nil"/>
              <w:right w:val="nil"/>
            </w:tcBorders>
            <w:shd w:val="clear" w:color="auto" w:fill="auto"/>
            <w:noWrap/>
            <w:vAlign w:val="bottom"/>
            <w:hideMark/>
          </w:tcPr>
          <w:p w14:paraId="486C8E0D"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14:paraId="079262B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15E1BFBB"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14:paraId="108513B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14:paraId="5C5248D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14:paraId="5BC064F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14:paraId="7EEF7A2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14:paraId="442D289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14:paraId="137C0D24"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2E36F4" w:rsidRPr="008720EA" w14:paraId="1D7E86AC" w14:textId="77777777" w:rsidTr="002E36F4">
        <w:trPr>
          <w:trHeight w:val="300"/>
        </w:trPr>
        <w:tc>
          <w:tcPr>
            <w:tcW w:w="1760" w:type="dxa"/>
            <w:tcBorders>
              <w:top w:val="nil"/>
              <w:left w:val="nil"/>
              <w:bottom w:val="nil"/>
              <w:right w:val="nil"/>
            </w:tcBorders>
            <w:shd w:val="clear" w:color="auto" w:fill="auto"/>
            <w:noWrap/>
            <w:vAlign w:val="bottom"/>
            <w:hideMark/>
          </w:tcPr>
          <w:p w14:paraId="394BF7D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14:paraId="326F6A1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14:paraId="7746BC2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6FAD8B1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14:paraId="6FBE1106"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14:paraId="69A01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14:paraId="3D87632D"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14:paraId="0DF48A5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14:paraId="796B1E8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2E36F4" w:rsidRPr="008720EA" w14:paraId="74D6BD49" w14:textId="77777777" w:rsidTr="002E36F4">
        <w:trPr>
          <w:trHeight w:val="300"/>
        </w:trPr>
        <w:tc>
          <w:tcPr>
            <w:tcW w:w="1760" w:type="dxa"/>
            <w:tcBorders>
              <w:top w:val="nil"/>
              <w:left w:val="nil"/>
              <w:bottom w:val="nil"/>
              <w:right w:val="nil"/>
            </w:tcBorders>
            <w:shd w:val="clear" w:color="auto" w:fill="auto"/>
            <w:noWrap/>
            <w:vAlign w:val="bottom"/>
            <w:hideMark/>
          </w:tcPr>
          <w:p w14:paraId="1A012A5C"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Scotland</w:t>
            </w:r>
          </w:p>
        </w:tc>
        <w:tc>
          <w:tcPr>
            <w:tcW w:w="960" w:type="dxa"/>
            <w:tcBorders>
              <w:top w:val="nil"/>
              <w:left w:val="single" w:sz="4" w:space="0" w:color="000000"/>
              <w:bottom w:val="nil"/>
              <w:right w:val="nil"/>
            </w:tcBorders>
            <w:shd w:val="clear" w:color="auto" w:fill="auto"/>
            <w:noWrap/>
            <w:vAlign w:val="bottom"/>
            <w:hideMark/>
          </w:tcPr>
          <w:p w14:paraId="39C2D5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14:paraId="0294C78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14:paraId="20B739E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14:paraId="3034D45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14:paraId="75C30FC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14:paraId="57404C8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14:paraId="58C3F88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14:paraId="71235DE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2E36F4" w:rsidRPr="008720EA" w14:paraId="4FD037CF" w14:textId="77777777" w:rsidTr="002E36F4">
        <w:trPr>
          <w:trHeight w:val="300"/>
        </w:trPr>
        <w:tc>
          <w:tcPr>
            <w:tcW w:w="1760" w:type="dxa"/>
            <w:tcBorders>
              <w:top w:val="nil"/>
              <w:left w:val="nil"/>
              <w:bottom w:val="nil"/>
              <w:right w:val="nil"/>
            </w:tcBorders>
            <w:shd w:val="clear" w:color="auto" w:fill="auto"/>
            <w:noWrap/>
            <w:vAlign w:val="bottom"/>
            <w:hideMark/>
          </w:tcPr>
          <w:p w14:paraId="6D288D4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14:paraId="47C0F56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14:paraId="50940A3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14:paraId="5A590C5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14:paraId="253A509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14:paraId="4931E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14:paraId="1A5FDBF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14:paraId="6A85C26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14:paraId="287FF46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2E36F4" w:rsidRPr="008720EA" w14:paraId="7AC9814E" w14:textId="77777777" w:rsidTr="002E36F4">
        <w:trPr>
          <w:trHeight w:val="300"/>
        </w:trPr>
        <w:tc>
          <w:tcPr>
            <w:tcW w:w="1760" w:type="dxa"/>
            <w:tcBorders>
              <w:top w:val="nil"/>
              <w:left w:val="nil"/>
              <w:bottom w:val="nil"/>
              <w:right w:val="nil"/>
            </w:tcBorders>
            <w:shd w:val="clear" w:color="auto" w:fill="auto"/>
            <w:noWrap/>
            <w:vAlign w:val="bottom"/>
            <w:hideMark/>
          </w:tcPr>
          <w:p w14:paraId="01F9ED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14:paraId="6C2B20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14:paraId="4D9A27A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14:paraId="2DEFBAB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14:paraId="60DB974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14:paraId="6348A9C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14:paraId="75A74A8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14:paraId="2DE41A0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14:paraId="22C8574A" w14:textId="77777777" w:rsidR="002E36F4" w:rsidRPr="008720EA" w:rsidRDefault="002E36F4" w:rsidP="00F93980">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14:paraId="1F727BDC" w14:textId="77777777" w:rsidR="00F93980" w:rsidRDefault="00F93980">
      <w:pPr>
        <w:pStyle w:val="Caption"/>
      </w:pPr>
      <w:bookmarkStart w:id="88" w:name="_Ref3118485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2</w:t>
      </w:r>
      <w:r w:rsidR="0019072C">
        <w:rPr>
          <w:noProof/>
        </w:rPr>
        <w:fldChar w:fldCharType="end"/>
      </w:r>
      <w:bookmarkEnd w:id="88"/>
      <w:r>
        <w:t xml:space="preserve"> </w:t>
      </w:r>
      <w:r w:rsidRPr="00413243">
        <w:t>Average annual change in life expectancy by sex and decade, UK and constituent nations. (Source: ONS)</w:t>
      </w:r>
    </w:p>
    <w:p w14:paraId="06065768" w14:textId="77777777"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73C231FD" wp14:editId="7C04AC9F">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3C53D1E6" w14:textId="77777777" w:rsidR="002E36F4" w:rsidRDefault="00F93980" w:rsidP="00F93980">
      <w:pPr>
        <w:pStyle w:val="Caption"/>
      </w:pPr>
      <w:bookmarkStart w:id="89" w:name="_Ref31184871"/>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1</w:t>
      </w:r>
      <w:r w:rsidR="0019072C">
        <w:rPr>
          <w:noProof/>
        </w:rPr>
        <w:fldChar w:fldCharType="end"/>
      </w:r>
      <w:bookmarkEnd w:id="89"/>
      <w:r w:rsidRPr="00366239">
        <w:t>Average annual change in life expectancy in the UK and constituent nations, by sex and decade. (Source: ONS)</w:t>
      </w:r>
    </w:p>
    <w:p w14:paraId="76A84955" w14:textId="77777777" w:rsidR="002E36F4" w:rsidRPr="00875D25" w:rsidRDefault="00DF6FC0" w:rsidP="00875D25">
      <w:pPr>
        <w:pStyle w:val="BodyText1"/>
      </w:pPr>
      <w:commentRangeStart w:id="90"/>
      <w:r>
        <w:t xml:space="preserve">The appendix provides further </w:t>
      </w:r>
      <w:r w:rsidR="002E36F4" w:rsidRPr="00875D25">
        <w:t xml:space="preserve">analyses of trends in annual life expectancy gains in the UK and </w:t>
      </w:r>
      <w:r w:rsidR="002E36F4" w:rsidRPr="00DF6FC0">
        <w:t xml:space="preserve">constituent nations. </w:t>
      </w:r>
      <w:commentRangeEnd w:id="90"/>
      <w:r w:rsidR="00567295">
        <w:rPr>
          <w:rStyle w:val="CommentReference"/>
          <w:rFonts w:eastAsia="Calibri" w:cs="Times New Roman"/>
          <w:lang w:eastAsia="en-US"/>
        </w:rPr>
        <w:commentReference w:id="90"/>
      </w:r>
      <w:r w:rsidRPr="00DF6FC0">
        <w:t>F</w:t>
      </w:r>
      <w:commentRangeStart w:id="91"/>
      <w:r w:rsidRPr="00DF6FC0">
        <w:t xml:space="preserve">igure 3A </w:t>
      </w:r>
      <w:r w:rsidR="002E36F4" w:rsidRPr="00DF6FC0">
        <w:t xml:space="preserve">presents annual series in life expectancy trends in the UK and constituent nations, and </w:t>
      </w:r>
      <w:r w:rsidRPr="00DF6FC0">
        <w:t xml:space="preserve">Figure 4A and 5A </w:t>
      </w:r>
      <w:r w:rsidR="002E36F4" w:rsidRPr="00DF6FC0">
        <w:t>looks at how correlated the annual life expectancy series are between males and females and each UK nation (i.e. it compares the correlation since 1980s in eight series of annual life expectancy changes, males and females in each of the UK’s four nations).</w:t>
      </w:r>
      <w:commentRangeEnd w:id="91"/>
      <w:r w:rsidR="00567295">
        <w:rPr>
          <w:rStyle w:val="CommentReference"/>
          <w:rFonts w:eastAsia="Calibri" w:cs="Times New Roman"/>
          <w:lang w:eastAsia="en-US"/>
        </w:rPr>
        <w:commentReference w:id="91"/>
      </w:r>
      <w:r w:rsidR="002E36F4" w:rsidRPr="00875D25">
        <w:t xml:space="preserve"> </w:t>
      </w:r>
    </w:p>
    <w:p w14:paraId="3112277C" w14:textId="77777777" w:rsidR="002E36F4" w:rsidRPr="00875D25" w:rsidRDefault="002E36F4" w:rsidP="00875D25">
      <w:pPr>
        <w:pStyle w:val="BodyText1"/>
      </w:pPr>
      <w:commentRangeStart w:id="92"/>
      <w:r w:rsidRPr="00875D25">
        <w:t xml:space="preserve">The results presented in </w:t>
      </w:r>
      <w:r w:rsidR="00DF6FC0">
        <w:t>Figure 3A</w:t>
      </w:r>
      <w:r w:rsidRPr="00875D25">
        <w:t xml:space="preserve"> shows that, again with the exception of Northern Ireland, the low rate of average annual improvement seen in the 2010s is not driven by any single ‘bad year’, but is part of a continuing trend towards slowdown; </w:t>
      </w:r>
      <w:commentRangeEnd w:id="92"/>
      <w:r w:rsidR="00567295">
        <w:rPr>
          <w:rStyle w:val="CommentReference"/>
          <w:rFonts w:eastAsia="Calibri" w:cs="Times New Roman"/>
          <w:lang w:eastAsia="en-US"/>
        </w:rPr>
        <w:commentReference w:id="92"/>
      </w:r>
      <w:r w:rsidRPr="00875D25">
        <w:t xml:space="preserve">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w:t>
      </w:r>
      <w:r w:rsidRPr="00875D25">
        <w:lastRenderedPageBreak/>
        <w:t>themselves exceptional; rather, it is a combination of both faster falls in life expectancy in ‘bad years’ combined with lower rates of gain in ‘good years’ that seem to be driving the recent trend towards slowdown.</w:t>
      </w:r>
    </w:p>
    <w:p w14:paraId="20817F37" w14:textId="77777777" w:rsidR="002E36F4" w:rsidRPr="00875D25" w:rsidRDefault="002E36F4" w:rsidP="00875D25">
      <w:pPr>
        <w:pStyle w:val="BodyText1"/>
      </w:pPr>
      <w:commentRangeStart w:id="93"/>
      <w:r w:rsidRPr="00875D25">
        <w:t xml:space="preserve">The results presented in </w:t>
      </w:r>
      <w:r w:rsidR="00F075F7">
        <w:t>Figure 5A</w:t>
      </w:r>
      <w:r w:rsidRPr="00875D25">
        <w:t xml:space="preserve"> indicate that male and female trends within nations tend to be </w:t>
      </w:r>
      <w:commentRangeStart w:id="94"/>
      <w:r w:rsidRPr="00875D25">
        <w:t xml:space="preserve">more strongly correlated </w:t>
      </w:r>
      <w:commentRangeEnd w:id="94"/>
      <w:r w:rsidR="007F14B0">
        <w:rPr>
          <w:rStyle w:val="CommentReference"/>
          <w:rFonts w:eastAsia="Calibri" w:cs="Times New Roman"/>
          <w:lang w:eastAsia="en-US"/>
        </w:rPr>
        <w:commentReference w:id="94"/>
      </w:r>
      <w:r w:rsidRPr="00875D25">
        <w:t>with the same sex in other nations.</w:t>
      </w:r>
      <w:commentRangeEnd w:id="93"/>
      <w:r w:rsidR="00567295">
        <w:rPr>
          <w:rStyle w:val="CommentReference"/>
          <w:rFonts w:eastAsia="Calibri" w:cs="Times New Roman"/>
          <w:lang w:eastAsia="en-US"/>
        </w:rPr>
        <w:commentReference w:id="93"/>
      </w:r>
      <w:r w:rsidRPr="00875D25">
        <w:t xml:space="preserve"> This coupling of trends in strongest in Wales and England, weaker in Scotland, and weakest in Northern Ireland, where the between-sex correlations are weaker than between countries. However for all countries the correlations over time are above r = 0.5. </w:t>
      </w:r>
    </w:p>
    <w:p w14:paraId="22FA192E" w14:textId="77777777" w:rsidR="002E36F4" w:rsidRPr="00875D25" w:rsidRDefault="00F075F7" w:rsidP="00875D25">
      <w:pPr>
        <w:pStyle w:val="BodyText1"/>
      </w:pPr>
      <w:r>
        <w:t>Table 1A</w:t>
      </w:r>
      <w:r w:rsidR="002E36F4" w:rsidRPr="00875D25">
        <w:t xml:space="preserve"> compares estimates of average annual change in life expectancy by decade derived from the HMD and ONS data, and finds estimates to be very similar.</w:t>
      </w:r>
    </w:p>
    <w:p w14:paraId="6FA4B607" w14:textId="77777777" w:rsidR="002E36F4" w:rsidRDefault="002E36F4" w:rsidP="002E36F4">
      <w:pPr>
        <w:pStyle w:val="Heading1"/>
        <w:rPr>
          <w:rFonts w:ascii="Helvetica" w:hAnsi="Helvetica" w:cs="Helvetica"/>
          <w:color w:val="333333"/>
          <w:sz w:val="36"/>
          <w:szCs w:val="36"/>
          <w:lang w:eastAsia="en-GB"/>
        </w:rPr>
      </w:pPr>
      <w:commentRangeStart w:id="95"/>
      <w:r>
        <w:rPr>
          <w:rFonts w:ascii="Helvetica" w:hAnsi="Helvetica" w:cs="Helvetica"/>
          <w:b/>
          <w:bCs/>
          <w:color w:val="333333"/>
          <w:sz w:val="36"/>
          <w:szCs w:val="36"/>
        </w:rPr>
        <w:t>Breakpoint analysis</w:t>
      </w:r>
      <w:commentRangeEnd w:id="95"/>
      <w:r w:rsidR="00567295">
        <w:rPr>
          <w:rStyle w:val="CommentReference"/>
          <w:rFonts w:ascii="Arial" w:eastAsia="Calibri" w:hAnsi="Arial" w:cs="Times New Roman"/>
          <w:color w:val="auto"/>
        </w:rPr>
        <w:commentReference w:id="95"/>
      </w:r>
    </w:p>
    <w:p w14:paraId="1CE80CDA" w14:textId="41E6487A" w:rsidR="002E36F4" w:rsidRPr="00875D25" w:rsidRDefault="002E36F4" w:rsidP="00875D25">
      <w:pPr>
        <w:pStyle w:val="BodyText1"/>
      </w:pPr>
      <w:commentRangeStart w:id="96"/>
      <w:r w:rsidRPr="00875D25">
        <w:t xml:space="preserve">To determine whether the 2010s represent a distinct break from previous trends in life expectancy improvement in the UK, breakpoint analysis was performed using </w:t>
      </w:r>
      <w:r w:rsidRPr="00F075F7">
        <w:t>the segmented package in R</w:t>
      </w:r>
      <w:r w:rsidRPr="00875D25">
        <w:t>.</w:t>
      </w:r>
      <w:r w:rsidR="004C424E">
        <w:t xml:space="preserve"> </w:t>
      </w:r>
      <w:r w:rsidR="00F075F7">
        <w:fldChar w:fldCharType="begin"/>
      </w:r>
      <w:r w:rsidR="00D50DB3">
        <w:instrText>ADDIN F1000_CSL_CITATION&lt;~#@#~&gt;[{"title":"Estimating regression models with unknown break-points.","id":"4670132","page":"3055-3071","type":"article-journal","volume":"22","issue":"19","author":[{"family":"Muggeo","given":"Vito M R"}],"issued":{"date-parts":[["2003","10","15"]]},"container-title":"Statistics in Medicine","container-title-short":"Stat. Med.","journalAbbreviation":"Stat. Med.","DOI":"10.1002/sim.1545","PMID":"12973787","citation-label":"4670132","Abstract":"This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method.&lt;br&gt;&lt;br&gt;Copyright 2003 John Wiley &amp; Sons, Ltd.","CleanAbstract":"This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method.Copyright 2003 John Wiley &amp; Sons, Ltd."}]</w:instrText>
      </w:r>
      <w:r w:rsidR="00F075F7">
        <w:fldChar w:fldCharType="separate"/>
      </w:r>
      <w:r w:rsidR="00F075F7">
        <w:t>(34)</w:t>
      </w:r>
      <w:r w:rsidR="00F075F7">
        <w:fldChar w:fldCharType="end"/>
      </w:r>
      <w:r w:rsidRPr="00875D25">
        <w:t xml:space="preserve"> These analyses are presented in </w:t>
      </w:r>
      <w:r w:rsidR="00F075F7">
        <w:t xml:space="preserve">the appendix. Figure 6A </w:t>
      </w:r>
      <w:r w:rsidR="004C424E">
        <w:t xml:space="preserve">and Table 3A </w:t>
      </w:r>
      <w:r w:rsidR="00F075F7">
        <w:t xml:space="preserve">confirm </w:t>
      </w:r>
      <w:r w:rsidRPr="00875D25">
        <w:t>that in the UK as a whole, and all constituent nations except Northern Ireland, a breakpoint in the series was identified within one year of 2010. (For Northern Ireland a breakpoint was instead identified in the mid</w:t>
      </w:r>
      <w:ins w:id="97" w:author="Colin Fischbacher" w:date="2020-03-03T08:49:00Z">
        <w:r w:rsidR="00567295">
          <w:t>-</w:t>
        </w:r>
      </w:ins>
      <w:del w:id="98" w:author="Colin Fischbacher" w:date="2020-03-03T08:49:00Z">
        <w:r w:rsidRPr="00875D25">
          <w:delText xml:space="preserve"> </w:delText>
        </w:r>
      </w:del>
      <w:r w:rsidRPr="00875D25">
        <w:t xml:space="preserve">1980s.) </w:t>
      </w:r>
      <w:commentRangeEnd w:id="96"/>
      <w:r w:rsidR="007F14B0">
        <w:rPr>
          <w:rStyle w:val="CommentReference"/>
          <w:rFonts w:eastAsia="Calibri" w:cs="Times New Roman"/>
          <w:lang w:eastAsia="en-US"/>
        </w:rPr>
        <w:commentReference w:id="96"/>
      </w:r>
      <w:commentRangeStart w:id="99"/>
      <w:r w:rsidR="00F075F7">
        <w:t xml:space="preserve">Figure 7A shows the sensitivity of </w:t>
      </w:r>
      <w:r w:rsidRPr="00875D25">
        <w:t>this finding to model parameterisation</w:t>
      </w:r>
      <w:r w:rsidR="00F075F7">
        <w:t xml:space="preserve"> (the choice of random number seed used in the breakpoint algorithm), and finds the same breakpoints to be identified in all instances except for females in Wales</w:t>
      </w:r>
      <w:r w:rsidRPr="00875D25">
        <w:t xml:space="preserve">. </w:t>
      </w:r>
      <w:commentRangeEnd w:id="99"/>
      <w:r w:rsidR="007F14B0">
        <w:rPr>
          <w:rStyle w:val="CommentReference"/>
          <w:rFonts w:eastAsia="Calibri" w:cs="Times New Roman"/>
          <w:lang w:eastAsia="en-US"/>
        </w:rPr>
        <w:commentReference w:id="99"/>
      </w:r>
    </w:p>
    <w:p w14:paraId="0D41C6AA" w14:textId="77777777" w:rsidR="002E36F4" w:rsidRDefault="002E36F4" w:rsidP="002E36F4">
      <w:pPr>
        <w:pStyle w:val="Heading1"/>
        <w:rPr>
          <w:lang w:eastAsia="en-GB"/>
        </w:rPr>
      </w:pPr>
      <w:r>
        <w:t>ONS life expectancy projections</w:t>
      </w:r>
    </w:p>
    <w:p w14:paraId="2F6F1577" w14:textId="77777777" w:rsidR="002E36F4" w:rsidRPr="00875D25" w:rsidRDefault="00F93980" w:rsidP="00875D25">
      <w:pPr>
        <w:pStyle w:val="BodyText1"/>
      </w:pPr>
      <w:r>
        <w:fldChar w:fldCharType="begin"/>
      </w:r>
      <w:r>
        <w:instrText xml:space="preserve"> REF _Ref31184980 \h </w:instrText>
      </w:r>
      <w:r>
        <w:fldChar w:fldCharType="separate"/>
      </w:r>
      <w:r>
        <w:t xml:space="preserve">Figure </w:t>
      </w:r>
      <w:r>
        <w:rPr>
          <w:noProof/>
        </w:rPr>
        <w:t>2</w:t>
      </w:r>
      <w:r>
        <w:fldChar w:fldCharType="end"/>
      </w:r>
      <w:r>
        <w:t xml:space="preserve"> </w:t>
      </w:r>
      <w:r w:rsidR="002E36F4" w:rsidRPr="00875D25">
        <w:t xml:space="preserve">shows ONS life expectancy projections from 1971 to 2018, compared with observed life expectancy at birth in a black line. ONS life expectancies have, since 1971, tended to consistently under-predict the life expectancies that were achieved up until around 2010. After 2012, there are </w:t>
      </w:r>
      <w:commentRangeStart w:id="100"/>
      <w:r w:rsidR="002E36F4" w:rsidRPr="00875D25">
        <w:lastRenderedPageBreak/>
        <w:t xml:space="preserve">increasing indications </w:t>
      </w:r>
      <w:commentRangeEnd w:id="100"/>
      <w:r w:rsidR="007F14B0">
        <w:rPr>
          <w:rStyle w:val="CommentReference"/>
          <w:rFonts w:eastAsia="Calibri" w:cs="Times New Roman"/>
          <w:lang w:eastAsia="en-US"/>
        </w:rPr>
        <w:commentReference w:id="100"/>
      </w:r>
      <w:r w:rsidR="002E36F4" w:rsidRPr="00875D25">
        <w:t xml:space="preserve">that life expectancy projections may now be over-predicting life expectancy gains instead, with the most recent projections returning to around those levels assumed in projections from the early 2000s. </w:t>
      </w:r>
    </w:p>
    <w:p w14:paraId="5397486D" w14:textId="77777777" w:rsidR="00F93980" w:rsidRDefault="002E36F4" w:rsidP="00F93980">
      <w:pPr>
        <w:pStyle w:val="NormalWeb"/>
        <w:keepNext/>
        <w:shd w:val="clear" w:color="auto" w:fill="FFFFFF"/>
        <w:spacing w:before="0" w:beforeAutospacing="0" w:after="150" w:afterAutospacing="0"/>
      </w:pPr>
      <w:commentRangeStart w:id="101"/>
      <w:r>
        <w:rPr>
          <w:rFonts w:ascii="Helvetica" w:hAnsi="Helvetica" w:cs="Helvetica"/>
          <w:noProof/>
          <w:color w:val="333333"/>
          <w:sz w:val="21"/>
          <w:szCs w:val="21"/>
        </w:rPr>
        <w:drawing>
          <wp:inline distT="0" distB="0" distL="0" distR="0" wp14:anchorId="5A5F3763" wp14:editId="11DCB2E6">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commentRangeEnd w:id="101"/>
      <w:r w:rsidR="007F14B0">
        <w:rPr>
          <w:rStyle w:val="CommentReference"/>
          <w:rFonts w:ascii="Arial" w:eastAsia="Calibri" w:hAnsi="Arial"/>
          <w:lang w:eastAsia="en-US"/>
        </w:rPr>
        <w:commentReference w:id="101"/>
      </w:r>
    </w:p>
    <w:p w14:paraId="6DC26166" w14:textId="77777777" w:rsidR="002E36F4" w:rsidRDefault="00F93980" w:rsidP="00F93980">
      <w:pPr>
        <w:pStyle w:val="Caption"/>
      </w:pPr>
      <w:bookmarkStart w:id="102" w:name="_Ref31184980"/>
      <w:commentRangeStart w:id="103"/>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2</w:t>
      </w:r>
      <w:r w:rsidR="0019072C">
        <w:rPr>
          <w:noProof/>
        </w:rPr>
        <w:fldChar w:fldCharType="end"/>
      </w:r>
      <w:bookmarkEnd w:id="102"/>
      <w:r>
        <w:t xml:space="preserve"> </w:t>
      </w:r>
      <w:r w:rsidRPr="00CB2E4E">
        <w:t>ONS UK life expectancy projections compared with observed life expectancy (black line)</w:t>
      </w:r>
      <w:commentRangeEnd w:id="103"/>
      <w:r w:rsidR="00F24A7D">
        <w:rPr>
          <w:rStyle w:val="CommentReference"/>
          <w:i w:val="0"/>
          <w:iCs w:val="0"/>
          <w:color w:val="auto"/>
        </w:rPr>
        <w:commentReference w:id="103"/>
      </w:r>
    </w:p>
    <w:p w14:paraId="551F8428" w14:textId="27F384F4" w:rsidR="002E36F4" w:rsidRPr="00875D25" w:rsidRDefault="002E36F4" w:rsidP="00875D25">
      <w:pPr>
        <w:pStyle w:val="BodyText1"/>
      </w:pPr>
      <w:commentRangeStart w:id="104"/>
      <w:r w:rsidRPr="00875D25">
        <w:t xml:space="preserve">It is apparent from the differences in projection shapes that a range of different methods have been used to produce ONS projections, with some of the earliest projections shown resulting in straight lines, but later projections being curved. </w:t>
      </w:r>
      <w:commentRangeStart w:id="105"/>
      <w:r w:rsidRPr="00875D25">
        <w:t xml:space="preserve">These earlier straight line projections are likely to have been based on simple linear life expectancy trends, whereas later projections have tended to involve making a range of different assumptions about rates of change in age-specific mortality risks over a range of time periods. </w:t>
      </w:r>
      <w:r w:rsidRPr="004C424E">
        <w:t xml:space="preserve">Historically, mortality rates based on age-specific mortality risks have tended to underestimate achieved life expectancy gains in high income countries. </w:t>
      </w:r>
      <w:commentRangeEnd w:id="104"/>
      <w:commentRangeEnd w:id="105"/>
      <w:r w:rsidR="001E2EFD">
        <w:rPr>
          <w:rStyle w:val="CommentReference"/>
          <w:rFonts w:eastAsia="Calibri" w:cs="Times New Roman"/>
          <w:lang w:eastAsia="en-US"/>
        </w:rPr>
        <w:commentReference w:id="104"/>
      </w:r>
      <w:r w:rsidR="007F14B0">
        <w:rPr>
          <w:rStyle w:val="CommentReference"/>
          <w:rFonts w:eastAsia="Calibri" w:cs="Times New Roman"/>
          <w:lang w:eastAsia="en-US"/>
        </w:rPr>
        <w:commentReference w:id="105"/>
      </w:r>
      <w:r w:rsidRPr="004C424E">
        <w:fldChar w:fldCharType="begin"/>
      </w:r>
      <w:r w:rsidR="00D50DB3">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Pr="004C424E">
        <w:fldChar w:fldCharType="separate"/>
      </w:r>
      <w:r w:rsidR="00F075F7" w:rsidRPr="004C424E">
        <w:t>(35)</w:t>
      </w:r>
      <w:r w:rsidRPr="004C424E">
        <w:fldChar w:fldCharType="end"/>
      </w:r>
      <w:r w:rsidRPr="004C424E">
        <w:t xml:space="preserve"> Assumptions about different </w:t>
      </w:r>
      <w:commentRangeStart w:id="106"/>
      <w:r w:rsidRPr="004C424E">
        <w:t xml:space="preserve">rates of age-specific mortality risk </w:t>
      </w:r>
      <w:commentRangeEnd w:id="106"/>
      <w:r w:rsidR="007F14B0">
        <w:rPr>
          <w:rStyle w:val="CommentReference"/>
          <w:rFonts w:eastAsia="Calibri" w:cs="Times New Roman"/>
          <w:lang w:eastAsia="en-US"/>
        </w:rPr>
        <w:commentReference w:id="106"/>
      </w:r>
      <w:r w:rsidRPr="004C424E">
        <w:t xml:space="preserve">affect </w:t>
      </w:r>
      <w:commentRangeStart w:id="107"/>
      <w:r w:rsidRPr="004C424E">
        <w:t xml:space="preserve">conditional life expectancy </w:t>
      </w:r>
      <w:commentRangeEnd w:id="107"/>
      <w:r w:rsidR="007F14B0">
        <w:rPr>
          <w:rStyle w:val="CommentReference"/>
          <w:rFonts w:eastAsia="Calibri" w:cs="Times New Roman"/>
          <w:lang w:eastAsia="en-US"/>
        </w:rPr>
        <w:commentReference w:id="107"/>
      </w:r>
      <w:r w:rsidRPr="004C424E">
        <w:t>estimates too, as shown in the Lexis surfaces of</w:t>
      </w:r>
      <w:r w:rsidRPr="00875D25">
        <w:t xml:space="preserve"> conditional life expectancy for 2012-2018 projections shown in </w:t>
      </w:r>
      <w:r w:rsidR="004C424E">
        <w:t xml:space="preserve">Figure 8A (for </w:t>
      </w:r>
      <w:r w:rsidR="004C424E">
        <w:lastRenderedPageBreak/>
        <w:t xml:space="preserve">life expectancy at birth) and Figure 9A (for conditional life expectancy at ages in individual years) of the appendix. Appendix Figure 10A shows how the conditional life expectancies were modified between successive ONS projections; it shows, for instance, </w:t>
      </w:r>
      <w:r w:rsidRPr="00875D25">
        <w:t>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in particular for males aged under 50 years between the 2016 and 2018 revisions.</w:t>
      </w:r>
    </w:p>
    <w:p w14:paraId="351DE758" w14:textId="77777777" w:rsidR="002E36F4" w:rsidRPr="00875D25" w:rsidRDefault="00F93980" w:rsidP="00875D25">
      <w:pPr>
        <w:pStyle w:val="BodyText1"/>
      </w:pPr>
      <w:r>
        <w:fldChar w:fldCharType="begin"/>
      </w:r>
      <w:r>
        <w:instrText xml:space="preserve"> REF _Ref31185065 \h </w:instrText>
      </w:r>
      <w:r>
        <w:fldChar w:fldCharType="separate"/>
      </w:r>
      <w:r>
        <w:t xml:space="preserve">Table </w:t>
      </w:r>
      <w:r>
        <w:rPr>
          <w:noProof/>
        </w:rPr>
        <w:t>3</w:t>
      </w:r>
      <w:r>
        <w:fldChar w:fldCharType="end"/>
      </w:r>
      <w:r>
        <w:t xml:space="preserve"> </w:t>
      </w:r>
      <w:r w:rsidR="002E36F4" w:rsidRPr="00875D25">
        <w:t xml:space="preserve">shows the average annual long-term change in life expectancy at birth assumed by each ONS projection from 2012 onwards, along with the standard deviation in the implied annual projections. For the UK as a whole, life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14:paraId="5740FBA0"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73020F1A"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310A3A74"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sectPr w:rsidR="002E36F4">
          <w:headerReference w:type="default" r:id="rId13"/>
          <w:footerReference w:type="default" r:id="rId14"/>
          <w:pgSz w:w="11906" w:h="16838"/>
          <w:pgMar w:top="1440" w:right="1800" w:bottom="1440" w:left="1800" w:header="708" w:footer="708" w:gutter="0"/>
          <w:cols w:space="708"/>
          <w:docGrid w:linePitch="360"/>
        </w:sectPr>
      </w:pPr>
    </w:p>
    <w:p w14:paraId="70713E1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2E36F4" w:rsidRPr="0068523F" w14:paraId="276F6F2C" w14:textId="77777777" w:rsidTr="002E36F4">
        <w:trPr>
          <w:trHeight w:val="300"/>
        </w:trPr>
        <w:tc>
          <w:tcPr>
            <w:tcW w:w="1760" w:type="dxa"/>
            <w:tcBorders>
              <w:top w:val="nil"/>
              <w:left w:val="nil"/>
              <w:bottom w:val="nil"/>
              <w:right w:val="nil"/>
            </w:tcBorders>
            <w:shd w:val="clear" w:color="auto" w:fill="auto"/>
            <w:noWrap/>
            <w:vAlign w:val="bottom"/>
            <w:hideMark/>
          </w:tcPr>
          <w:p w14:paraId="43680346"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14:paraId="08526548"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p>
        </w:tc>
        <w:tc>
          <w:tcPr>
            <w:tcW w:w="5760" w:type="dxa"/>
            <w:gridSpan w:val="4"/>
            <w:tcBorders>
              <w:top w:val="nil"/>
              <w:left w:val="nil"/>
              <w:bottom w:val="nil"/>
              <w:right w:val="nil"/>
            </w:tcBorders>
            <w:shd w:val="clear" w:color="auto" w:fill="auto"/>
            <w:noWrap/>
            <w:vAlign w:val="bottom"/>
            <w:hideMark/>
          </w:tcPr>
          <w:p w14:paraId="5C042E42"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p>
        </w:tc>
      </w:tr>
      <w:tr w:rsidR="002E36F4" w:rsidRPr="0068523F" w14:paraId="3A47B6FE"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7908B29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14:paraId="5DB923C0" w14:textId="77777777" w:rsidR="002E36F4" w:rsidRPr="0068523F" w:rsidRDefault="002E36F4" w:rsidP="002E36F4">
            <w:pPr>
              <w:spacing w:after="0" w:line="240" w:lineRule="auto"/>
              <w:rPr>
                <w:rFonts w:ascii="Calibri" w:eastAsia="Times New Roman" w:hAnsi="Calibri"/>
                <w:color w:val="000000"/>
                <w:sz w:val="22"/>
                <w:lang w:eastAsia="en-GB"/>
              </w:rPr>
            </w:pPr>
            <w:commentRangeStart w:id="108"/>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229D5A3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0999AA5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6727DF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14:paraId="7FA9EE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352722B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396A8E6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47E514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commentRangeEnd w:id="108"/>
            <w:r w:rsidR="007F14B0">
              <w:rPr>
                <w:rStyle w:val="CommentReference"/>
              </w:rPr>
              <w:commentReference w:id="108"/>
            </w:r>
          </w:p>
        </w:tc>
      </w:tr>
      <w:tr w:rsidR="002E36F4" w:rsidRPr="0068523F" w14:paraId="33A88A13" w14:textId="77777777" w:rsidTr="002E36F4">
        <w:trPr>
          <w:trHeight w:val="300"/>
        </w:trPr>
        <w:tc>
          <w:tcPr>
            <w:tcW w:w="1760" w:type="dxa"/>
            <w:tcBorders>
              <w:top w:val="nil"/>
              <w:left w:val="nil"/>
              <w:bottom w:val="nil"/>
              <w:right w:val="nil"/>
            </w:tcBorders>
            <w:shd w:val="clear" w:color="auto" w:fill="auto"/>
            <w:noWrap/>
            <w:vAlign w:val="bottom"/>
            <w:hideMark/>
          </w:tcPr>
          <w:p w14:paraId="6C4407E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14:paraId="08EF72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650C170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1BDCFB6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14:paraId="07A67D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14:paraId="191C4B5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14:paraId="6D82F9F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54BD06E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14:paraId="72BF659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2E36F4" w:rsidRPr="0068523F" w14:paraId="4D42D38C" w14:textId="77777777" w:rsidTr="002E36F4">
        <w:trPr>
          <w:trHeight w:val="300"/>
        </w:trPr>
        <w:tc>
          <w:tcPr>
            <w:tcW w:w="1760" w:type="dxa"/>
            <w:tcBorders>
              <w:top w:val="nil"/>
              <w:left w:val="nil"/>
              <w:bottom w:val="nil"/>
              <w:right w:val="nil"/>
            </w:tcBorders>
            <w:shd w:val="clear" w:color="auto" w:fill="auto"/>
            <w:noWrap/>
            <w:vAlign w:val="bottom"/>
            <w:hideMark/>
          </w:tcPr>
          <w:p w14:paraId="63C5D47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14:paraId="3773CF3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14:paraId="70E1347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14:paraId="0AA7928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14:paraId="59AC12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14:paraId="394865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29622E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14:paraId="36928F4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14:paraId="2F9048B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2E36F4" w:rsidRPr="0068523F" w14:paraId="2B119DA8" w14:textId="77777777" w:rsidTr="002E36F4">
        <w:trPr>
          <w:trHeight w:val="300"/>
        </w:trPr>
        <w:tc>
          <w:tcPr>
            <w:tcW w:w="1760" w:type="dxa"/>
            <w:tcBorders>
              <w:top w:val="nil"/>
              <w:left w:val="nil"/>
              <w:bottom w:val="nil"/>
              <w:right w:val="nil"/>
            </w:tcBorders>
            <w:shd w:val="clear" w:color="auto" w:fill="auto"/>
            <w:noWrap/>
            <w:vAlign w:val="bottom"/>
            <w:hideMark/>
          </w:tcPr>
          <w:p w14:paraId="17BA82B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14:paraId="6936878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14:paraId="6BFAB52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0C03F1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14:paraId="0E4765A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14:paraId="64143EA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14:paraId="77B4EF0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14:paraId="7342AF44"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14:paraId="604AA7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2E36F4" w:rsidRPr="0068523F" w14:paraId="36F715CD" w14:textId="77777777" w:rsidTr="002E36F4">
        <w:trPr>
          <w:trHeight w:val="300"/>
        </w:trPr>
        <w:tc>
          <w:tcPr>
            <w:tcW w:w="1760" w:type="dxa"/>
            <w:tcBorders>
              <w:top w:val="nil"/>
              <w:left w:val="nil"/>
              <w:bottom w:val="nil"/>
              <w:right w:val="nil"/>
            </w:tcBorders>
            <w:shd w:val="clear" w:color="auto" w:fill="auto"/>
            <w:noWrap/>
            <w:vAlign w:val="bottom"/>
            <w:hideMark/>
          </w:tcPr>
          <w:p w14:paraId="5DD9FF0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14:paraId="0F18ECC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14:paraId="4A40949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2A9045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7BC0B2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14:paraId="2A959C8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8A1E25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05752F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14:paraId="7BBA590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2E36F4" w:rsidRPr="0068523F" w14:paraId="1795C1E3" w14:textId="77777777" w:rsidTr="002E36F4">
        <w:trPr>
          <w:trHeight w:val="300"/>
        </w:trPr>
        <w:tc>
          <w:tcPr>
            <w:tcW w:w="1760" w:type="dxa"/>
            <w:tcBorders>
              <w:top w:val="nil"/>
              <w:left w:val="nil"/>
              <w:bottom w:val="nil"/>
              <w:right w:val="nil"/>
            </w:tcBorders>
            <w:shd w:val="clear" w:color="auto" w:fill="auto"/>
            <w:noWrap/>
            <w:vAlign w:val="bottom"/>
            <w:hideMark/>
          </w:tcPr>
          <w:p w14:paraId="400C177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14:paraId="2AEC05D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3BA9075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5E8C30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43366DB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14:paraId="1A1CFC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14:paraId="651DD1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3FECB9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14:paraId="20D49CF2" w14:textId="77777777" w:rsidR="002E36F4" w:rsidRPr="0068523F" w:rsidRDefault="002E36F4" w:rsidP="00F93980">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14:paraId="673BF05D" w14:textId="77777777" w:rsidR="002E36F4" w:rsidRDefault="00F93980" w:rsidP="00F93980">
      <w:pPr>
        <w:pStyle w:val="Caption"/>
        <w:sectPr w:rsidR="002E36F4" w:rsidSect="002E36F4">
          <w:pgSz w:w="16838" w:h="11906" w:orient="landscape"/>
          <w:pgMar w:top="1800" w:right="1440" w:bottom="1800" w:left="1440" w:header="708" w:footer="708" w:gutter="0"/>
          <w:cols w:space="708"/>
          <w:docGrid w:linePitch="360"/>
        </w:sectPr>
      </w:pPr>
      <w:bookmarkStart w:id="109" w:name="_Ref31185065"/>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3</w:t>
      </w:r>
      <w:r w:rsidR="0019072C">
        <w:rPr>
          <w:noProof/>
        </w:rPr>
        <w:fldChar w:fldCharType="end"/>
      </w:r>
      <w:bookmarkEnd w:id="109"/>
      <w:r>
        <w:t xml:space="preserve"> </w:t>
      </w:r>
      <w:r w:rsidRPr="005E54E0">
        <w:t xml:space="preserve">Mean long-term annual </w:t>
      </w:r>
      <w:commentRangeStart w:id="110"/>
      <w:r w:rsidRPr="005E54E0">
        <w:t xml:space="preserve">change </w:t>
      </w:r>
      <w:commentRangeEnd w:id="110"/>
      <w:r w:rsidR="001E2EFD">
        <w:rPr>
          <w:rStyle w:val="CommentReference"/>
          <w:i w:val="0"/>
          <w:iCs w:val="0"/>
          <w:color w:val="auto"/>
        </w:rPr>
        <w:commentReference w:id="110"/>
      </w:r>
      <w:r w:rsidRPr="005E54E0">
        <w:t>in life expectancy (Standard deviation) by UK and constituent nation, sex, and ONS projection revision</w:t>
      </w:r>
    </w:p>
    <w:p w14:paraId="018103E5" w14:textId="77777777" w:rsidR="002E36F4" w:rsidRDefault="002E36F4" w:rsidP="002E36F4"/>
    <w:p w14:paraId="4D7F0F14" w14:textId="77777777" w:rsidR="002E36F4" w:rsidRDefault="002E36F4" w:rsidP="002E36F4">
      <w:pPr>
        <w:pStyle w:val="Heading1"/>
      </w:pPr>
      <w:r>
        <w:t>Bayes Factor estimation of the extent of the slowdown</w:t>
      </w:r>
    </w:p>
    <w:p w14:paraId="1E725686" w14:textId="77777777" w:rsidR="000E2026" w:rsidRPr="00875D25" w:rsidRDefault="002E36F4" w:rsidP="00875D25">
      <w:pPr>
        <w:pStyle w:val="BodyText1"/>
      </w:pPr>
      <w:commentRangeStart w:id="111"/>
      <w:r w:rsidRPr="00875D25">
        <w:t>The previous section showed that since 2012 life expectancy projections have tended to overestimate the improvements in life expectancy so far observed, and that forecasts have since tended to be successively downgraded with each new biennial projection. This section presents the results of a relatively simple approach for quantifying the extent to which recent life expectancy improvement rates within the UK have fallen short of pre-2010 trends</w:t>
      </w:r>
      <w:r w:rsidR="004A73E7" w:rsidRPr="00875D25">
        <w:t xml:space="preserve"> (those starting in 1991)</w:t>
      </w:r>
      <w:r w:rsidRPr="00875D25">
        <w:t>, as well as the additional information produced by each successive annual life expectancy estimate produced by the ONS in informing researchers and policy makers as to the ext</w:t>
      </w:r>
      <w:r w:rsidR="004A73E7" w:rsidRPr="00875D25">
        <w:t>ent and persistence of the post-</w:t>
      </w:r>
      <w:r w:rsidRPr="00875D25">
        <w:t>2010 slowdown. The results are expressed as a Bayes Factor</w:t>
      </w:r>
      <w:r w:rsidR="000E2026" w:rsidRPr="00875D25">
        <w:t xml:space="preserve"> (BF)</w:t>
      </w:r>
      <w:r w:rsidRPr="00875D25">
        <w:t>, which is the ratio of the likelihood of a model which assumes no change in long-term life expectancy trends, with a series of models which assume anywhere from a 1% to 100% s</w:t>
      </w:r>
      <w:r w:rsidR="000E2026" w:rsidRPr="00875D25">
        <w:t xml:space="preserve">lowdown in these earlier trends; </w:t>
      </w:r>
      <w:commentRangeStart w:id="112"/>
      <w:r w:rsidR="000E2026" w:rsidRPr="00875D25">
        <w:t>BF values &gt; 1 show more support for some proposed level of slowdown than no slowdown.</w:t>
      </w:r>
      <w:commentRangeEnd w:id="111"/>
      <w:r w:rsidR="00831006">
        <w:rPr>
          <w:rStyle w:val="CommentReference"/>
          <w:rFonts w:eastAsia="Calibri" w:cs="Times New Roman"/>
          <w:lang w:eastAsia="en-US"/>
        </w:rPr>
        <w:commentReference w:id="111"/>
      </w:r>
      <w:commentRangeEnd w:id="112"/>
      <w:r w:rsidR="001E2EFD">
        <w:rPr>
          <w:rStyle w:val="CommentReference"/>
          <w:rFonts w:eastAsia="Calibri" w:cs="Times New Roman"/>
          <w:lang w:eastAsia="en-US"/>
        </w:rPr>
        <w:commentReference w:id="112"/>
      </w:r>
      <w:r w:rsidR="000E2026" w:rsidRPr="00875D25">
        <w:t xml:space="preserve"> </w:t>
      </w:r>
      <w:r w:rsidRPr="00875D25">
        <w:t xml:space="preserve"> </w:t>
      </w:r>
      <w:r w:rsidR="00831006">
        <w:t>Figure 12A in the appendix</w:t>
      </w:r>
      <w:r w:rsidR="004A73E7" w:rsidRPr="00875D25">
        <w:t xml:space="preserve"> shows the Bayes Factor schedules for each proposed percentage slowdown as compared with the 1991-2010 trends. Fainter lines indicate </w:t>
      </w:r>
      <w:r w:rsidR="000E2026" w:rsidRPr="00875D25">
        <w:t xml:space="preserve">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14:paraId="236E12F8" w14:textId="77777777" w:rsidR="00312ADD" w:rsidRDefault="000E2026" w:rsidP="00875D25">
      <w:pPr>
        <w:pStyle w:val="BodyText1"/>
      </w:pPr>
      <w:r w:rsidRPr="00875D25">
        <w:t xml:space="preserve">These findings are </w:t>
      </w:r>
      <w:commentRangeStart w:id="113"/>
      <w:r w:rsidRPr="00875D25">
        <w:t>summarised in</w:t>
      </w:r>
      <w:r w:rsidR="00F93980">
        <w:t xml:space="preserve"> </w:t>
      </w:r>
      <w:r w:rsidR="00F93980">
        <w:fldChar w:fldCharType="begin"/>
      </w:r>
      <w:r w:rsidR="00F93980">
        <w:instrText xml:space="preserve"> REF _Ref31185102 \h </w:instrText>
      </w:r>
      <w:r w:rsidR="00F93980">
        <w:fldChar w:fldCharType="separate"/>
      </w:r>
      <w:r w:rsidR="00F93980">
        <w:t xml:space="preserve">Table </w:t>
      </w:r>
      <w:r w:rsidR="00F93980">
        <w:rPr>
          <w:noProof/>
        </w:rPr>
        <w:t>4</w:t>
      </w:r>
      <w:r w:rsidR="00F93980">
        <w:fldChar w:fldCharType="end"/>
      </w:r>
      <w:commentRangeEnd w:id="113"/>
      <w:ins w:id="114" w:author="Colin Fischbacher" w:date="2020-04-09T15:59:00Z">
        <w:r w:rsidR="00F24A7D">
          <w:rPr>
            <w:rStyle w:val="CommentReference"/>
            <w:rFonts w:eastAsia="Calibri" w:cs="Times New Roman"/>
            <w:lang w:eastAsia="en-US"/>
          </w:rPr>
          <w:commentReference w:id="113"/>
        </w:r>
        <w:r w:rsidRPr="00875D25">
          <w:t>,</w:t>
        </w:r>
      </w:ins>
      <w:del w:id="115" w:author="Colin Fischbacher" w:date="2020-04-09T15:59:00Z">
        <w:r w:rsidRPr="00875D25">
          <w:delText>,</w:delText>
        </w:r>
      </w:del>
      <w:r w:rsidRPr="00875D25">
        <w:t xml:space="preserve"> which shows the proposed percentage slowdown which maximises the Bayes Factor, along with </w:t>
      </w:r>
      <w:r w:rsidR="00312ADD" w:rsidRPr="00875D25">
        <w:t xml:space="preserve">these maximised Bayes Factors. </w:t>
      </w:r>
      <w:r w:rsidR="00312ADD">
        <w:t xml:space="preserve">For the UK as a whole, when using only 2011-2012 observations, the Bayes Factor was maximised when a </w:t>
      </w:r>
      <w:commentRangeStart w:id="116"/>
      <w:r w:rsidR="00312ADD">
        <w:t xml:space="preserve">16% slowdown </w:t>
      </w:r>
      <w:commentRangeEnd w:id="116"/>
      <w:r w:rsidR="007F14B0">
        <w:rPr>
          <w:rStyle w:val="CommentReference"/>
          <w:rFonts w:eastAsia="Calibri" w:cs="Times New Roman"/>
          <w:lang w:eastAsia="en-US"/>
        </w:rPr>
        <w:commentReference w:id="116"/>
      </w:r>
      <w:r w:rsidR="00312ADD">
        <w:t xml:space="preserve">was assumed for females, with no slowdown identified for males. Using the </w:t>
      </w:r>
      <w:r w:rsidR="00312ADD">
        <w:lastRenderedPageBreak/>
        <w:t xml:space="preserve">currently complete series, including all observations from 2011-2018 inclusive, the Bayes Factor was maximised when a 61% slowdown was assumed for both sexes, and the magnitude of the Bayes Factor (support for belief in a slowdown) had also increased many </w:t>
      </w:r>
      <w:commentRangeStart w:id="117"/>
      <w:r w:rsidR="00312ADD">
        <w:t>times</w:t>
      </w:r>
      <w:commentRangeEnd w:id="117"/>
      <w:r w:rsidR="007F14B0">
        <w:rPr>
          <w:rStyle w:val="CommentReference"/>
          <w:rFonts w:eastAsia="Calibri" w:cs="Times New Roman"/>
          <w:lang w:eastAsia="en-US"/>
        </w:rPr>
        <w:commentReference w:id="117"/>
      </w:r>
      <w:r w:rsidR="00312ADD">
        <w:t xml:space="preserve">.  The same 61% slowdown maximised the Bayes Factor based on 2011-2018 data for both males and females in England. A similar proposed slowdown (59%) maximised the Bayes Factor for males in Scotland, and a larger proposed slowdown, of 73%, for females in Scotland.  In Wales somewhat larger proposed slowdown percentages (73% for females and 83% for males) maximised the Bayes Factor. Only for males in Northern Ireland was evidence supporting belief in a substantial (50% or more) slowdown from earlier trends not identified. </w:t>
      </w:r>
    </w:p>
    <w:p w14:paraId="50DA8816" w14:textId="77777777" w:rsidR="004A73E7" w:rsidRPr="00875D25" w:rsidRDefault="004A73E7" w:rsidP="00875D25">
      <w:pPr>
        <w:pStyle w:val="BodyText1"/>
        <w:sectPr w:rsidR="004A73E7" w:rsidRPr="00875D25">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708" w:footer="708" w:gutter="0"/>
          <w:cols w:space="708"/>
          <w:docGrid w:linePitch="360"/>
        </w:sectPr>
      </w:pPr>
    </w:p>
    <w:tbl>
      <w:tblPr>
        <w:tblW w:w="14480" w:type="dxa"/>
        <w:tblInd w:w="108" w:type="dxa"/>
        <w:tblLook w:val="04A0" w:firstRow="1" w:lastRow="0" w:firstColumn="1" w:lastColumn="0" w:noHBand="0" w:noVBand="1"/>
      </w:tblPr>
      <w:tblGrid>
        <w:gridCol w:w="1680"/>
        <w:gridCol w:w="778"/>
        <w:gridCol w:w="1720"/>
        <w:gridCol w:w="1720"/>
        <w:gridCol w:w="1720"/>
        <w:gridCol w:w="1720"/>
        <w:gridCol w:w="1720"/>
        <w:gridCol w:w="1720"/>
        <w:gridCol w:w="1720"/>
      </w:tblGrid>
      <w:tr w:rsidR="004A73E7" w:rsidRPr="004A73E7" w14:paraId="28444063" w14:textId="77777777" w:rsidTr="004A73E7">
        <w:trPr>
          <w:trHeight w:val="300"/>
        </w:trPr>
        <w:tc>
          <w:tcPr>
            <w:tcW w:w="1680" w:type="dxa"/>
            <w:tcBorders>
              <w:top w:val="nil"/>
              <w:left w:val="nil"/>
              <w:bottom w:val="single" w:sz="4" w:space="0" w:color="auto"/>
              <w:right w:val="nil"/>
            </w:tcBorders>
            <w:shd w:val="clear" w:color="auto" w:fill="auto"/>
            <w:noWrap/>
            <w:vAlign w:val="bottom"/>
            <w:hideMark/>
          </w:tcPr>
          <w:p w14:paraId="6AA3A595"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60" w:type="dxa"/>
            <w:tcBorders>
              <w:top w:val="nil"/>
              <w:left w:val="nil"/>
              <w:bottom w:val="single" w:sz="4" w:space="0" w:color="auto"/>
              <w:right w:val="nil"/>
            </w:tcBorders>
            <w:shd w:val="clear" w:color="auto" w:fill="auto"/>
            <w:noWrap/>
            <w:vAlign w:val="bottom"/>
            <w:hideMark/>
          </w:tcPr>
          <w:p w14:paraId="23142D0E"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14:paraId="58114974"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14:paraId="2A3BB90A"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14:paraId="50367C90"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14:paraId="55558889"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14:paraId="4D63E302"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14:paraId="0C08AB81"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14:paraId="43A83D4B"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4A73E7" w:rsidRPr="004A73E7" w14:paraId="0D56B9C2" w14:textId="77777777" w:rsidTr="004A73E7">
        <w:trPr>
          <w:trHeight w:val="300"/>
        </w:trPr>
        <w:tc>
          <w:tcPr>
            <w:tcW w:w="1680" w:type="dxa"/>
            <w:tcBorders>
              <w:top w:val="nil"/>
              <w:left w:val="nil"/>
              <w:bottom w:val="nil"/>
              <w:right w:val="nil"/>
            </w:tcBorders>
            <w:shd w:val="clear" w:color="auto" w:fill="auto"/>
            <w:noWrap/>
            <w:vAlign w:val="bottom"/>
            <w:hideMark/>
          </w:tcPr>
          <w:p w14:paraId="5D66DD2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14:paraId="4E3EC3B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58E6ECD7"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14:paraId="2E18D82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14:paraId="0A287D0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14:paraId="4E502B0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14:paraId="748EECE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14:paraId="2A23397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245FE16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4A73E7" w:rsidRPr="004A73E7" w14:paraId="7DAB86A2" w14:textId="77777777" w:rsidTr="004A73E7">
        <w:trPr>
          <w:trHeight w:val="300"/>
        </w:trPr>
        <w:tc>
          <w:tcPr>
            <w:tcW w:w="1680" w:type="dxa"/>
            <w:tcBorders>
              <w:top w:val="nil"/>
              <w:left w:val="nil"/>
              <w:bottom w:val="nil"/>
              <w:right w:val="nil"/>
            </w:tcBorders>
            <w:shd w:val="clear" w:color="auto" w:fill="auto"/>
            <w:noWrap/>
            <w:vAlign w:val="bottom"/>
            <w:hideMark/>
          </w:tcPr>
          <w:p w14:paraId="532107B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14:paraId="3530DE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2ECE0BD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31AA04D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14:paraId="628860A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14:paraId="24EFE6F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227D645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14:paraId="3F7EE45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14:paraId="020B118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4A73E7" w:rsidRPr="004A73E7" w14:paraId="316F3EDB" w14:textId="77777777" w:rsidTr="004A73E7">
        <w:trPr>
          <w:trHeight w:val="300"/>
        </w:trPr>
        <w:tc>
          <w:tcPr>
            <w:tcW w:w="1680" w:type="dxa"/>
            <w:tcBorders>
              <w:top w:val="nil"/>
              <w:left w:val="nil"/>
              <w:bottom w:val="nil"/>
              <w:right w:val="nil"/>
            </w:tcBorders>
            <w:shd w:val="clear" w:color="auto" w:fill="auto"/>
            <w:noWrap/>
            <w:vAlign w:val="bottom"/>
            <w:hideMark/>
          </w:tcPr>
          <w:p w14:paraId="3858EFF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14:paraId="46FA8B8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14C8A29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14:paraId="7012A38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14:paraId="1617FA4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14:paraId="30E99BC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14:paraId="0D09482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14:paraId="3820EDF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14:paraId="6256A7C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4A73E7" w:rsidRPr="004A73E7" w14:paraId="4036A7CB" w14:textId="77777777" w:rsidTr="004A73E7">
        <w:trPr>
          <w:trHeight w:val="300"/>
        </w:trPr>
        <w:tc>
          <w:tcPr>
            <w:tcW w:w="1680" w:type="dxa"/>
            <w:tcBorders>
              <w:top w:val="nil"/>
              <w:left w:val="nil"/>
              <w:bottom w:val="nil"/>
              <w:right w:val="nil"/>
            </w:tcBorders>
            <w:shd w:val="clear" w:color="auto" w:fill="auto"/>
            <w:noWrap/>
            <w:vAlign w:val="bottom"/>
            <w:hideMark/>
          </w:tcPr>
          <w:p w14:paraId="13CB2EE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14:paraId="74D40BF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05DCFD9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9F88BE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14:paraId="1F1BE9C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14:paraId="0CE4F88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14:paraId="471EF61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14:paraId="09D46A5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14:paraId="34FF463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4A73E7" w:rsidRPr="004A73E7" w14:paraId="0A15DD86" w14:textId="77777777" w:rsidTr="004A73E7">
        <w:trPr>
          <w:trHeight w:val="300"/>
        </w:trPr>
        <w:tc>
          <w:tcPr>
            <w:tcW w:w="1680" w:type="dxa"/>
            <w:tcBorders>
              <w:top w:val="nil"/>
              <w:left w:val="nil"/>
              <w:bottom w:val="nil"/>
              <w:right w:val="nil"/>
            </w:tcBorders>
            <w:shd w:val="clear" w:color="auto" w:fill="auto"/>
            <w:noWrap/>
            <w:vAlign w:val="bottom"/>
            <w:hideMark/>
          </w:tcPr>
          <w:p w14:paraId="0BCFE67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14:paraId="41C96DA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677F596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14:paraId="1B95D32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14:paraId="5DD2805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14:paraId="6F928F8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14:paraId="6498120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14:paraId="38F9033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14:paraId="43FE33C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4A73E7" w:rsidRPr="004A73E7" w14:paraId="7F2E09B1" w14:textId="77777777" w:rsidTr="004A73E7">
        <w:trPr>
          <w:trHeight w:val="300"/>
        </w:trPr>
        <w:tc>
          <w:tcPr>
            <w:tcW w:w="1680" w:type="dxa"/>
            <w:tcBorders>
              <w:top w:val="nil"/>
              <w:left w:val="nil"/>
              <w:bottom w:val="nil"/>
              <w:right w:val="nil"/>
            </w:tcBorders>
            <w:shd w:val="clear" w:color="auto" w:fill="auto"/>
            <w:noWrap/>
            <w:vAlign w:val="bottom"/>
            <w:hideMark/>
          </w:tcPr>
          <w:p w14:paraId="03E00AF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14:paraId="451067F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2170385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692ED08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40394B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86D85C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14:paraId="7CB2E8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14:paraId="7687DD1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14:paraId="5538CD6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4A73E7" w:rsidRPr="004A73E7" w14:paraId="33D236E5" w14:textId="77777777" w:rsidTr="004A73E7">
        <w:trPr>
          <w:trHeight w:val="300"/>
        </w:trPr>
        <w:tc>
          <w:tcPr>
            <w:tcW w:w="1680" w:type="dxa"/>
            <w:tcBorders>
              <w:top w:val="nil"/>
              <w:left w:val="nil"/>
              <w:bottom w:val="nil"/>
              <w:right w:val="nil"/>
            </w:tcBorders>
            <w:shd w:val="clear" w:color="auto" w:fill="auto"/>
            <w:noWrap/>
            <w:vAlign w:val="bottom"/>
            <w:hideMark/>
          </w:tcPr>
          <w:p w14:paraId="2436BA7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14:paraId="629D62E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4AE7ACF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14:paraId="34E3DF1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14:paraId="24F2614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189C3A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14:paraId="1D2454C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14:paraId="15D5587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14:paraId="34AEDFF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4A73E7" w:rsidRPr="004A73E7" w14:paraId="0139A29F" w14:textId="77777777" w:rsidTr="004A73E7">
        <w:trPr>
          <w:trHeight w:val="300"/>
        </w:trPr>
        <w:tc>
          <w:tcPr>
            <w:tcW w:w="1680" w:type="dxa"/>
            <w:tcBorders>
              <w:top w:val="nil"/>
              <w:left w:val="nil"/>
              <w:bottom w:val="nil"/>
              <w:right w:val="nil"/>
            </w:tcBorders>
            <w:shd w:val="clear" w:color="auto" w:fill="auto"/>
            <w:noWrap/>
            <w:vAlign w:val="bottom"/>
            <w:hideMark/>
          </w:tcPr>
          <w:p w14:paraId="2290C79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14:paraId="2744FC1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1C883B4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14:paraId="31574CC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14:paraId="7D2A3E8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14:paraId="58ADD8B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14:paraId="2060872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14:paraId="322CC6D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14:paraId="7AD6103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4A73E7" w:rsidRPr="004A73E7" w14:paraId="62310A0D" w14:textId="77777777" w:rsidTr="004A73E7">
        <w:trPr>
          <w:trHeight w:val="300"/>
        </w:trPr>
        <w:tc>
          <w:tcPr>
            <w:tcW w:w="1680" w:type="dxa"/>
            <w:tcBorders>
              <w:top w:val="nil"/>
              <w:left w:val="nil"/>
              <w:bottom w:val="nil"/>
              <w:right w:val="nil"/>
            </w:tcBorders>
            <w:shd w:val="clear" w:color="auto" w:fill="auto"/>
            <w:noWrap/>
            <w:vAlign w:val="bottom"/>
            <w:hideMark/>
          </w:tcPr>
          <w:p w14:paraId="1B20528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14:paraId="420BCC2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59A4E7B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26599E3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14:paraId="571846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14:paraId="594ED8E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14:paraId="40E3442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14:paraId="69BB1F4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14:paraId="4AACCC9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4A73E7" w:rsidRPr="004A73E7" w14:paraId="01397752" w14:textId="77777777" w:rsidTr="004A73E7">
        <w:trPr>
          <w:trHeight w:val="300"/>
        </w:trPr>
        <w:tc>
          <w:tcPr>
            <w:tcW w:w="1680" w:type="dxa"/>
            <w:tcBorders>
              <w:top w:val="nil"/>
              <w:left w:val="nil"/>
              <w:bottom w:val="nil"/>
              <w:right w:val="nil"/>
            </w:tcBorders>
            <w:shd w:val="clear" w:color="auto" w:fill="auto"/>
            <w:noWrap/>
            <w:vAlign w:val="bottom"/>
            <w:hideMark/>
          </w:tcPr>
          <w:p w14:paraId="0E5B8F1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14:paraId="698CE3D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5D0E307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466DC6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7922A067"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0707DB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14:paraId="3693975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721D7D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14:paraId="4862613F" w14:textId="77777777" w:rsidR="004A73E7" w:rsidRPr="004A73E7" w:rsidRDefault="004A73E7" w:rsidP="004A73E7">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14:paraId="14A33891" w14:textId="77777777" w:rsidR="004A73E7" w:rsidRDefault="004A73E7" w:rsidP="004A73E7">
      <w:pPr>
        <w:pStyle w:val="Caption"/>
      </w:pPr>
      <w:bookmarkStart w:id="118" w:name="_Ref31185102"/>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4</w:t>
      </w:r>
      <w:r w:rsidR="0019072C">
        <w:rPr>
          <w:noProof/>
        </w:rPr>
        <w:fldChar w:fldCharType="end"/>
      </w:r>
      <w:bookmarkEnd w:id="118"/>
      <w:r>
        <w:t xml:space="preserve"> Percent decline from 1991-2010 average annual life expectancy improvements and Bayes Factor, by collection of annual life expectancy series from 2011 onwards</w:t>
      </w:r>
    </w:p>
    <w:p w14:paraId="54BDD9DC" w14:textId="77777777" w:rsidR="000E2026" w:rsidRDefault="000E2026" w:rsidP="000E2026"/>
    <w:p w14:paraId="125BA155" w14:textId="77777777" w:rsidR="00312ADD" w:rsidRDefault="00312ADD" w:rsidP="000E2026"/>
    <w:p w14:paraId="6048F1EC" w14:textId="77777777" w:rsidR="00312ADD" w:rsidRPr="000E2026" w:rsidRDefault="00312ADD" w:rsidP="000E2026">
      <w:pPr>
        <w:sectPr w:rsidR="00312ADD" w:rsidRPr="000E2026" w:rsidSect="004A73E7">
          <w:pgSz w:w="16838" w:h="11906" w:orient="landscape"/>
          <w:pgMar w:top="1800" w:right="1440" w:bottom="1800" w:left="1440" w:header="708" w:footer="708" w:gutter="0"/>
          <w:cols w:space="708"/>
          <w:docGrid w:linePitch="360"/>
        </w:sectPr>
      </w:pPr>
    </w:p>
    <w:p w14:paraId="6975E5D7" w14:textId="77777777" w:rsidR="002E36F4" w:rsidRPr="008A477A" w:rsidRDefault="002E36F4" w:rsidP="002E36F4">
      <w:pPr>
        <w:pStyle w:val="BodyText1"/>
      </w:pPr>
    </w:p>
    <w:p w14:paraId="6AFF53A7" w14:textId="77777777" w:rsidR="002E36F4" w:rsidRDefault="00312ADD" w:rsidP="00312ADD">
      <w:pPr>
        <w:pStyle w:val="Heading1"/>
        <w:rPr>
          <w:color w:val="808080" w:themeColor="background1" w:themeShade="80"/>
        </w:rPr>
      </w:pPr>
      <w:r>
        <w:rPr>
          <w:color w:val="808080" w:themeColor="background1" w:themeShade="80"/>
        </w:rPr>
        <w:t>Comparison between Bayes Factor-maximising slowdowns and implied slowdowns from post-2012 ONS biennial projections</w:t>
      </w:r>
    </w:p>
    <w:p w14:paraId="603912BF" w14:textId="77777777" w:rsidR="00CE59A4" w:rsidRPr="00875D25" w:rsidRDefault="00F93980" w:rsidP="00875D25">
      <w:pPr>
        <w:pStyle w:val="BodyText1"/>
      </w:pPr>
      <w:r>
        <w:fldChar w:fldCharType="begin"/>
      </w:r>
      <w:r>
        <w:instrText xml:space="preserve"> REF _Ref31185129 \h </w:instrText>
      </w:r>
      <w:r>
        <w:fldChar w:fldCharType="separate"/>
      </w:r>
      <w:r>
        <w:t xml:space="preserve">Table </w:t>
      </w:r>
      <w:r>
        <w:rPr>
          <w:noProof/>
        </w:rPr>
        <w:t>5</w:t>
      </w:r>
      <w:r>
        <w:fldChar w:fldCharType="end"/>
      </w:r>
      <w:r>
        <w:t xml:space="preserve"> </w:t>
      </w:r>
      <w:r w:rsidR="00CE59A4" w:rsidRPr="00875D25">
        <w:t>show</w:t>
      </w:r>
      <w:r w:rsidR="00DC3850" w:rsidRPr="00875D25">
        <w:t>s</w:t>
      </w:r>
      <w:r w:rsidR="00CE59A4" w:rsidRPr="00875D25">
        <w:t xml:space="preserve"> how the average annual gain in life expectancy based on the </w:t>
      </w:r>
      <w:commentRangeStart w:id="119"/>
      <w:r w:rsidR="00CE59A4" w:rsidRPr="00875D25">
        <w:t>Bayes Factor approach</w:t>
      </w:r>
      <w:commentRangeEnd w:id="119"/>
      <w:r w:rsidR="007F14B0">
        <w:rPr>
          <w:rStyle w:val="CommentReference"/>
          <w:rFonts w:eastAsia="Calibri" w:cs="Times New Roman"/>
          <w:lang w:eastAsia="en-US"/>
        </w:rPr>
        <w:commentReference w:id="119"/>
      </w:r>
      <w:r w:rsidR="00CE59A4" w:rsidRPr="00875D25">
        <w:t xml:space="preserve">, which can be updated with every new annual life expectancy release, compares with the </w:t>
      </w:r>
      <w:commentRangeStart w:id="120"/>
      <w:r w:rsidR="00CE59A4" w:rsidRPr="00875D25">
        <w:t xml:space="preserve">rates implied by each ONS biennial </w:t>
      </w:r>
      <w:commentRangeEnd w:id="120"/>
      <w:r w:rsidR="007F14B0">
        <w:rPr>
          <w:rStyle w:val="CommentReference"/>
          <w:rFonts w:eastAsia="Calibri" w:cs="Times New Roman"/>
          <w:lang w:eastAsia="en-US"/>
        </w:rPr>
        <w:commentReference w:id="120"/>
      </w:r>
      <w:r w:rsidR="00CE59A4" w:rsidRPr="00875D25">
        <w:t>projection,</w:t>
      </w:r>
      <w:r w:rsidR="00831006">
        <w:t xml:space="preserve"> (See Figure 12A in the appendix for the implied annual life expectancy series from each projection)</w:t>
      </w:r>
      <w:r w:rsidR="00CE59A4" w:rsidRPr="00875D25">
        <w:t xml:space="preserve"> for the UK as a whole</w:t>
      </w:r>
      <w:r w:rsidR="00DC3850" w:rsidRPr="00875D25">
        <w:t xml:space="preserve"> and each constituent nation </w:t>
      </w:r>
      <w:r>
        <w:fldChar w:fldCharType="begin"/>
      </w:r>
      <w:r>
        <w:instrText xml:space="preserve"> REF _Ref31185164 \h </w:instrText>
      </w:r>
      <w:r>
        <w:fldChar w:fldCharType="separate"/>
      </w:r>
      <w:r>
        <w:t xml:space="preserve">Figure </w:t>
      </w:r>
      <w:r>
        <w:rPr>
          <w:noProof/>
        </w:rPr>
        <w:t>3</w:t>
      </w:r>
      <w:r>
        <w:fldChar w:fldCharType="end"/>
      </w:r>
      <w:r>
        <w:t xml:space="preserve"> </w:t>
      </w:r>
      <w:r w:rsidR="00DC3850" w:rsidRPr="00875D25">
        <w:t>shows this graphically for the UK only.</w:t>
      </w:r>
      <w:r w:rsidR="00CE59A4" w:rsidRPr="00875D25">
        <w:t xml:space="preserve"> </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DC3850" w:rsidRPr="00DC3850" w14:paraId="62936BB1" w14:textId="77777777" w:rsidTr="00DC3850">
        <w:trPr>
          <w:trHeight w:val="300"/>
        </w:trPr>
        <w:tc>
          <w:tcPr>
            <w:tcW w:w="1760" w:type="dxa"/>
            <w:tcBorders>
              <w:top w:val="nil"/>
              <w:left w:val="nil"/>
              <w:bottom w:val="nil"/>
              <w:right w:val="nil"/>
            </w:tcBorders>
            <w:shd w:val="clear" w:color="auto" w:fill="auto"/>
            <w:noWrap/>
            <w:vAlign w:val="bottom"/>
            <w:hideMark/>
          </w:tcPr>
          <w:p w14:paraId="0891049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Population</w:t>
            </w:r>
          </w:p>
        </w:tc>
        <w:tc>
          <w:tcPr>
            <w:tcW w:w="500" w:type="dxa"/>
            <w:tcBorders>
              <w:top w:val="nil"/>
              <w:left w:val="nil"/>
              <w:bottom w:val="nil"/>
              <w:right w:val="nil"/>
            </w:tcBorders>
            <w:shd w:val="clear" w:color="auto" w:fill="auto"/>
            <w:noWrap/>
            <w:vAlign w:val="bottom"/>
            <w:hideMark/>
          </w:tcPr>
          <w:p w14:paraId="3E69576A"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Year</w:t>
            </w:r>
          </w:p>
        </w:tc>
        <w:tc>
          <w:tcPr>
            <w:tcW w:w="1880" w:type="dxa"/>
            <w:gridSpan w:val="2"/>
            <w:tcBorders>
              <w:top w:val="nil"/>
              <w:left w:val="nil"/>
              <w:bottom w:val="nil"/>
              <w:right w:val="nil"/>
            </w:tcBorders>
            <w:shd w:val="clear" w:color="auto" w:fill="auto"/>
            <w:noWrap/>
            <w:vAlign w:val="bottom"/>
            <w:hideMark/>
          </w:tcPr>
          <w:p w14:paraId="6A4B597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Female</w:t>
            </w:r>
          </w:p>
        </w:tc>
        <w:tc>
          <w:tcPr>
            <w:tcW w:w="1880" w:type="dxa"/>
            <w:gridSpan w:val="2"/>
            <w:tcBorders>
              <w:top w:val="nil"/>
              <w:left w:val="nil"/>
              <w:bottom w:val="nil"/>
              <w:right w:val="nil"/>
            </w:tcBorders>
            <w:shd w:val="clear" w:color="auto" w:fill="auto"/>
            <w:noWrap/>
            <w:vAlign w:val="bottom"/>
            <w:hideMark/>
          </w:tcPr>
          <w:p w14:paraId="67B33F6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commentRangeStart w:id="121"/>
            <w:r w:rsidRPr="00DC3850">
              <w:rPr>
                <w:rFonts w:ascii="Calibri" w:eastAsia="Times New Roman" w:hAnsi="Calibri"/>
                <w:b/>
                <w:bCs/>
                <w:color w:val="000000"/>
                <w:sz w:val="22"/>
                <w:lang w:eastAsia="en-GB"/>
              </w:rPr>
              <w:t>Male</w:t>
            </w:r>
            <w:commentRangeEnd w:id="121"/>
            <w:r w:rsidR="007F14B0">
              <w:rPr>
                <w:rStyle w:val="CommentReference"/>
              </w:rPr>
              <w:commentReference w:id="121"/>
            </w:r>
          </w:p>
        </w:tc>
      </w:tr>
      <w:tr w:rsidR="00DC3850" w:rsidRPr="00DC3850" w14:paraId="3FA89A56" w14:textId="77777777" w:rsidTr="00DC3850">
        <w:trPr>
          <w:trHeight w:val="300"/>
        </w:trPr>
        <w:tc>
          <w:tcPr>
            <w:tcW w:w="1760" w:type="dxa"/>
            <w:tcBorders>
              <w:top w:val="nil"/>
              <w:left w:val="nil"/>
              <w:bottom w:val="nil"/>
              <w:right w:val="nil"/>
            </w:tcBorders>
            <w:shd w:val="clear" w:color="auto" w:fill="auto"/>
            <w:noWrap/>
            <w:vAlign w:val="bottom"/>
            <w:hideMark/>
          </w:tcPr>
          <w:p w14:paraId="4C973E0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p>
        </w:tc>
        <w:tc>
          <w:tcPr>
            <w:tcW w:w="500" w:type="dxa"/>
            <w:tcBorders>
              <w:top w:val="nil"/>
              <w:left w:val="nil"/>
              <w:bottom w:val="nil"/>
              <w:right w:val="nil"/>
            </w:tcBorders>
            <w:shd w:val="clear" w:color="auto" w:fill="auto"/>
            <w:noWrap/>
            <w:vAlign w:val="bottom"/>
            <w:hideMark/>
          </w:tcPr>
          <w:p w14:paraId="6132FBB0" w14:textId="77777777" w:rsidR="00DC3850" w:rsidRPr="00DC3850" w:rsidRDefault="00DC3850" w:rsidP="00DC3850">
            <w:pPr>
              <w:spacing w:after="0" w:line="240" w:lineRule="auto"/>
              <w:jc w:val="center"/>
              <w:rPr>
                <w:rFonts w:ascii="Times New Roman" w:eastAsia="Times New Roman" w:hAnsi="Times New Roman"/>
                <w:sz w:val="20"/>
                <w:szCs w:val="20"/>
                <w:lang w:eastAsia="en-GB"/>
              </w:rPr>
            </w:pPr>
          </w:p>
        </w:tc>
        <w:tc>
          <w:tcPr>
            <w:tcW w:w="1400" w:type="dxa"/>
            <w:tcBorders>
              <w:top w:val="nil"/>
              <w:left w:val="nil"/>
              <w:bottom w:val="nil"/>
              <w:right w:val="nil"/>
            </w:tcBorders>
            <w:shd w:val="clear" w:color="auto" w:fill="auto"/>
            <w:noWrap/>
            <w:vAlign w:val="bottom"/>
            <w:hideMark/>
          </w:tcPr>
          <w:p w14:paraId="7BEE7FC7"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07A8E44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c>
          <w:tcPr>
            <w:tcW w:w="1400" w:type="dxa"/>
            <w:tcBorders>
              <w:top w:val="nil"/>
              <w:left w:val="nil"/>
              <w:bottom w:val="nil"/>
              <w:right w:val="nil"/>
            </w:tcBorders>
            <w:shd w:val="clear" w:color="auto" w:fill="auto"/>
            <w:noWrap/>
            <w:vAlign w:val="bottom"/>
            <w:hideMark/>
          </w:tcPr>
          <w:p w14:paraId="7549B8A0"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283CCD9C"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r>
      <w:tr w:rsidR="00DC3850" w:rsidRPr="00DC3850" w14:paraId="5A195E10" w14:textId="77777777" w:rsidTr="00DC3850">
        <w:trPr>
          <w:trHeight w:val="300"/>
        </w:trPr>
        <w:tc>
          <w:tcPr>
            <w:tcW w:w="1760" w:type="dxa"/>
            <w:tcBorders>
              <w:top w:val="nil"/>
              <w:left w:val="nil"/>
              <w:bottom w:val="nil"/>
              <w:right w:val="nil"/>
            </w:tcBorders>
            <w:shd w:val="clear" w:color="auto" w:fill="auto"/>
            <w:noWrap/>
            <w:vAlign w:val="bottom"/>
            <w:hideMark/>
          </w:tcPr>
          <w:p w14:paraId="4235A5B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1F233A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2586D1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400DE5A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3088B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10F9CC2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A258673" w14:textId="77777777" w:rsidTr="00DC3850">
        <w:trPr>
          <w:trHeight w:val="300"/>
        </w:trPr>
        <w:tc>
          <w:tcPr>
            <w:tcW w:w="1760" w:type="dxa"/>
            <w:tcBorders>
              <w:top w:val="nil"/>
              <w:left w:val="nil"/>
              <w:bottom w:val="nil"/>
              <w:right w:val="nil"/>
            </w:tcBorders>
            <w:shd w:val="clear" w:color="auto" w:fill="auto"/>
            <w:noWrap/>
            <w:vAlign w:val="bottom"/>
            <w:hideMark/>
          </w:tcPr>
          <w:p w14:paraId="1A3A75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FBECD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65E9C2B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0.161</w:t>
            </w:r>
          </w:p>
        </w:tc>
        <w:tc>
          <w:tcPr>
            <w:tcW w:w="480" w:type="dxa"/>
            <w:tcBorders>
              <w:top w:val="nil"/>
              <w:left w:val="nil"/>
              <w:bottom w:val="nil"/>
              <w:right w:val="nil"/>
            </w:tcBorders>
            <w:shd w:val="clear" w:color="auto" w:fill="auto"/>
            <w:noWrap/>
            <w:vAlign w:val="bottom"/>
            <w:hideMark/>
          </w:tcPr>
          <w:p w14:paraId="53DF6B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D1AAEA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43AA5FA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7BCB9C75" w14:textId="77777777" w:rsidTr="00DC3850">
        <w:trPr>
          <w:trHeight w:val="300"/>
        </w:trPr>
        <w:tc>
          <w:tcPr>
            <w:tcW w:w="1760" w:type="dxa"/>
            <w:tcBorders>
              <w:top w:val="nil"/>
              <w:left w:val="nil"/>
              <w:bottom w:val="nil"/>
              <w:right w:val="nil"/>
            </w:tcBorders>
            <w:shd w:val="clear" w:color="auto" w:fill="auto"/>
            <w:noWrap/>
            <w:vAlign w:val="bottom"/>
            <w:hideMark/>
          </w:tcPr>
          <w:p w14:paraId="0CA3ED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07E3CD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494E205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553BF98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8E0B2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0.199</w:t>
            </w:r>
          </w:p>
        </w:tc>
        <w:tc>
          <w:tcPr>
            <w:tcW w:w="480" w:type="dxa"/>
            <w:tcBorders>
              <w:top w:val="nil"/>
              <w:left w:val="nil"/>
              <w:bottom w:val="nil"/>
              <w:right w:val="nil"/>
            </w:tcBorders>
            <w:shd w:val="clear" w:color="auto" w:fill="auto"/>
            <w:noWrap/>
            <w:vAlign w:val="bottom"/>
            <w:hideMark/>
          </w:tcPr>
          <w:p w14:paraId="5F23CF1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8AD0932" w14:textId="77777777" w:rsidTr="00DC3850">
        <w:trPr>
          <w:trHeight w:val="300"/>
        </w:trPr>
        <w:tc>
          <w:tcPr>
            <w:tcW w:w="1760" w:type="dxa"/>
            <w:tcBorders>
              <w:top w:val="nil"/>
              <w:left w:val="nil"/>
              <w:bottom w:val="nil"/>
              <w:right w:val="nil"/>
            </w:tcBorders>
            <w:shd w:val="clear" w:color="auto" w:fill="auto"/>
            <w:noWrap/>
            <w:vAlign w:val="bottom"/>
            <w:hideMark/>
          </w:tcPr>
          <w:p w14:paraId="4D3E3A2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674AAB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6B4C2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0.163</w:t>
            </w:r>
          </w:p>
        </w:tc>
        <w:tc>
          <w:tcPr>
            <w:tcW w:w="480" w:type="dxa"/>
            <w:tcBorders>
              <w:top w:val="nil"/>
              <w:left w:val="nil"/>
              <w:bottom w:val="nil"/>
              <w:right w:val="nil"/>
            </w:tcBorders>
            <w:shd w:val="clear" w:color="auto" w:fill="auto"/>
            <w:noWrap/>
            <w:vAlign w:val="bottom"/>
            <w:hideMark/>
          </w:tcPr>
          <w:p w14:paraId="4F8389F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044F93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0.218</w:t>
            </w:r>
          </w:p>
        </w:tc>
        <w:tc>
          <w:tcPr>
            <w:tcW w:w="480" w:type="dxa"/>
            <w:tcBorders>
              <w:top w:val="nil"/>
              <w:left w:val="nil"/>
              <w:bottom w:val="nil"/>
              <w:right w:val="nil"/>
            </w:tcBorders>
            <w:shd w:val="clear" w:color="auto" w:fill="auto"/>
            <w:noWrap/>
            <w:vAlign w:val="bottom"/>
            <w:hideMark/>
          </w:tcPr>
          <w:p w14:paraId="7BD6C0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681E8CAB" w14:textId="77777777" w:rsidTr="00DC3850">
        <w:trPr>
          <w:trHeight w:val="300"/>
        </w:trPr>
        <w:tc>
          <w:tcPr>
            <w:tcW w:w="1760" w:type="dxa"/>
            <w:tcBorders>
              <w:top w:val="nil"/>
              <w:left w:val="nil"/>
              <w:bottom w:val="nil"/>
              <w:right w:val="nil"/>
            </w:tcBorders>
            <w:shd w:val="clear" w:color="auto" w:fill="auto"/>
            <w:noWrap/>
            <w:vAlign w:val="bottom"/>
            <w:hideMark/>
          </w:tcPr>
          <w:p w14:paraId="2146AAC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2F12E95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038D8B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682A23D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3ACFF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0ED6F916"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64BAAB81" w14:textId="77777777" w:rsidTr="00DC3850">
        <w:trPr>
          <w:trHeight w:val="300"/>
        </w:trPr>
        <w:tc>
          <w:tcPr>
            <w:tcW w:w="1760" w:type="dxa"/>
            <w:tcBorders>
              <w:top w:val="nil"/>
              <w:left w:val="nil"/>
              <w:bottom w:val="nil"/>
              <w:right w:val="nil"/>
            </w:tcBorders>
            <w:shd w:val="clear" w:color="auto" w:fill="auto"/>
            <w:noWrap/>
            <w:vAlign w:val="bottom"/>
            <w:hideMark/>
          </w:tcPr>
          <w:p w14:paraId="7707677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721A31C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71F473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49FD68E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9AF32D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0.138</w:t>
            </w:r>
          </w:p>
        </w:tc>
        <w:tc>
          <w:tcPr>
            <w:tcW w:w="480" w:type="dxa"/>
            <w:tcBorders>
              <w:top w:val="nil"/>
              <w:left w:val="nil"/>
              <w:bottom w:val="nil"/>
              <w:right w:val="nil"/>
            </w:tcBorders>
            <w:shd w:val="clear" w:color="auto" w:fill="auto"/>
            <w:noWrap/>
            <w:vAlign w:val="bottom"/>
            <w:hideMark/>
          </w:tcPr>
          <w:p w14:paraId="713DA3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r>
      <w:tr w:rsidR="00DC3850" w:rsidRPr="00DC3850" w14:paraId="4F3C7CCA" w14:textId="77777777" w:rsidTr="00DC3850">
        <w:trPr>
          <w:trHeight w:val="300"/>
        </w:trPr>
        <w:tc>
          <w:tcPr>
            <w:tcW w:w="1760" w:type="dxa"/>
            <w:tcBorders>
              <w:top w:val="nil"/>
              <w:left w:val="nil"/>
              <w:bottom w:val="nil"/>
              <w:right w:val="nil"/>
            </w:tcBorders>
            <w:shd w:val="clear" w:color="auto" w:fill="auto"/>
            <w:noWrap/>
            <w:vAlign w:val="bottom"/>
            <w:hideMark/>
          </w:tcPr>
          <w:p w14:paraId="68525C3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3AA96AF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1079B1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7AE277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F2C603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0.130</w:t>
            </w:r>
          </w:p>
        </w:tc>
        <w:tc>
          <w:tcPr>
            <w:tcW w:w="480" w:type="dxa"/>
            <w:tcBorders>
              <w:top w:val="nil"/>
              <w:left w:val="nil"/>
              <w:bottom w:val="nil"/>
              <w:right w:val="nil"/>
            </w:tcBorders>
            <w:shd w:val="clear" w:color="auto" w:fill="auto"/>
            <w:noWrap/>
            <w:vAlign w:val="bottom"/>
            <w:hideMark/>
          </w:tcPr>
          <w:p w14:paraId="4474C87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4B4C272" w14:textId="77777777" w:rsidTr="00DC3850">
        <w:trPr>
          <w:trHeight w:val="300"/>
        </w:trPr>
        <w:tc>
          <w:tcPr>
            <w:tcW w:w="1760" w:type="dxa"/>
            <w:tcBorders>
              <w:top w:val="nil"/>
              <w:left w:val="nil"/>
              <w:bottom w:val="nil"/>
              <w:right w:val="nil"/>
            </w:tcBorders>
            <w:shd w:val="clear" w:color="auto" w:fill="auto"/>
            <w:noWrap/>
            <w:vAlign w:val="bottom"/>
            <w:hideMark/>
          </w:tcPr>
          <w:p w14:paraId="5E8C24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157A7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ABE19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49F078D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295949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480" w:type="dxa"/>
            <w:tcBorders>
              <w:top w:val="nil"/>
              <w:left w:val="nil"/>
              <w:bottom w:val="nil"/>
              <w:right w:val="nil"/>
            </w:tcBorders>
            <w:shd w:val="clear" w:color="auto" w:fill="auto"/>
            <w:noWrap/>
            <w:vAlign w:val="bottom"/>
            <w:hideMark/>
          </w:tcPr>
          <w:p w14:paraId="6175867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r w:rsidR="00DC3850" w:rsidRPr="00DC3850" w14:paraId="0226060C" w14:textId="77777777" w:rsidTr="00DC3850">
        <w:trPr>
          <w:trHeight w:val="300"/>
        </w:trPr>
        <w:tc>
          <w:tcPr>
            <w:tcW w:w="1760" w:type="dxa"/>
            <w:tcBorders>
              <w:top w:val="nil"/>
              <w:left w:val="nil"/>
              <w:bottom w:val="nil"/>
              <w:right w:val="nil"/>
            </w:tcBorders>
            <w:shd w:val="clear" w:color="auto" w:fill="auto"/>
            <w:noWrap/>
            <w:vAlign w:val="bottom"/>
            <w:hideMark/>
          </w:tcPr>
          <w:p w14:paraId="55947E3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3CBB90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0295DF2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0.195</w:t>
            </w:r>
          </w:p>
        </w:tc>
        <w:tc>
          <w:tcPr>
            <w:tcW w:w="480" w:type="dxa"/>
            <w:tcBorders>
              <w:top w:val="nil"/>
              <w:left w:val="nil"/>
              <w:bottom w:val="nil"/>
              <w:right w:val="nil"/>
            </w:tcBorders>
            <w:shd w:val="clear" w:color="auto" w:fill="auto"/>
            <w:noWrap/>
            <w:vAlign w:val="bottom"/>
            <w:hideMark/>
          </w:tcPr>
          <w:p w14:paraId="4A9F348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8AF43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56B53E5B"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C575053" w14:textId="77777777" w:rsidTr="00DC3850">
        <w:trPr>
          <w:trHeight w:val="300"/>
        </w:trPr>
        <w:tc>
          <w:tcPr>
            <w:tcW w:w="1760" w:type="dxa"/>
            <w:tcBorders>
              <w:top w:val="nil"/>
              <w:left w:val="nil"/>
              <w:bottom w:val="nil"/>
              <w:right w:val="nil"/>
            </w:tcBorders>
            <w:shd w:val="clear" w:color="auto" w:fill="auto"/>
            <w:noWrap/>
            <w:vAlign w:val="bottom"/>
            <w:hideMark/>
          </w:tcPr>
          <w:p w14:paraId="07C2BDC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4F800D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494639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0.165</w:t>
            </w:r>
          </w:p>
        </w:tc>
        <w:tc>
          <w:tcPr>
            <w:tcW w:w="480" w:type="dxa"/>
            <w:tcBorders>
              <w:top w:val="nil"/>
              <w:left w:val="nil"/>
              <w:bottom w:val="nil"/>
              <w:right w:val="nil"/>
            </w:tcBorders>
            <w:shd w:val="clear" w:color="auto" w:fill="auto"/>
            <w:noWrap/>
            <w:vAlign w:val="bottom"/>
            <w:hideMark/>
          </w:tcPr>
          <w:p w14:paraId="261CA84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46FA14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3989F3B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0.164</w:t>
            </w:r>
          </w:p>
        </w:tc>
      </w:tr>
      <w:tr w:rsidR="00DC3850" w:rsidRPr="00DC3850" w14:paraId="539BD714" w14:textId="77777777" w:rsidTr="00DC3850">
        <w:trPr>
          <w:trHeight w:val="300"/>
        </w:trPr>
        <w:tc>
          <w:tcPr>
            <w:tcW w:w="1760" w:type="dxa"/>
            <w:tcBorders>
              <w:top w:val="nil"/>
              <w:left w:val="nil"/>
              <w:bottom w:val="nil"/>
              <w:right w:val="nil"/>
            </w:tcBorders>
            <w:shd w:val="clear" w:color="auto" w:fill="auto"/>
            <w:noWrap/>
            <w:vAlign w:val="bottom"/>
            <w:hideMark/>
          </w:tcPr>
          <w:p w14:paraId="3CB17DB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0031594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003A092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4D7DDE4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C552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0.196</w:t>
            </w:r>
          </w:p>
        </w:tc>
        <w:tc>
          <w:tcPr>
            <w:tcW w:w="480" w:type="dxa"/>
            <w:tcBorders>
              <w:top w:val="nil"/>
              <w:left w:val="nil"/>
              <w:bottom w:val="nil"/>
              <w:right w:val="nil"/>
            </w:tcBorders>
            <w:shd w:val="clear" w:color="auto" w:fill="auto"/>
            <w:noWrap/>
            <w:vAlign w:val="bottom"/>
            <w:hideMark/>
          </w:tcPr>
          <w:p w14:paraId="5CF8E5FC"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8496D7F" w14:textId="77777777" w:rsidTr="00DC3850">
        <w:trPr>
          <w:trHeight w:val="300"/>
        </w:trPr>
        <w:tc>
          <w:tcPr>
            <w:tcW w:w="1760" w:type="dxa"/>
            <w:tcBorders>
              <w:top w:val="nil"/>
              <w:left w:val="nil"/>
              <w:bottom w:val="nil"/>
              <w:right w:val="nil"/>
            </w:tcBorders>
            <w:shd w:val="clear" w:color="auto" w:fill="auto"/>
            <w:noWrap/>
            <w:vAlign w:val="bottom"/>
            <w:hideMark/>
          </w:tcPr>
          <w:p w14:paraId="1C96EEA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654DAA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6FA2F3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5953395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68CB0BE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0.207</w:t>
            </w:r>
          </w:p>
        </w:tc>
        <w:tc>
          <w:tcPr>
            <w:tcW w:w="480" w:type="dxa"/>
            <w:tcBorders>
              <w:top w:val="nil"/>
              <w:left w:val="nil"/>
              <w:bottom w:val="nil"/>
              <w:right w:val="nil"/>
            </w:tcBorders>
            <w:shd w:val="clear" w:color="auto" w:fill="auto"/>
            <w:noWrap/>
            <w:vAlign w:val="bottom"/>
            <w:hideMark/>
          </w:tcPr>
          <w:p w14:paraId="509391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4053A8E0" w14:textId="77777777" w:rsidTr="00DC3850">
        <w:trPr>
          <w:trHeight w:val="300"/>
        </w:trPr>
        <w:tc>
          <w:tcPr>
            <w:tcW w:w="1760" w:type="dxa"/>
            <w:tcBorders>
              <w:top w:val="nil"/>
              <w:left w:val="nil"/>
              <w:bottom w:val="nil"/>
              <w:right w:val="nil"/>
            </w:tcBorders>
            <w:shd w:val="clear" w:color="auto" w:fill="auto"/>
            <w:noWrap/>
            <w:vAlign w:val="bottom"/>
            <w:hideMark/>
          </w:tcPr>
          <w:p w14:paraId="43FA897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D77618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7E582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0.074</w:t>
            </w:r>
          </w:p>
        </w:tc>
        <w:tc>
          <w:tcPr>
            <w:tcW w:w="480" w:type="dxa"/>
            <w:tcBorders>
              <w:top w:val="nil"/>
              <w:left w:val="nil"/>
              <w:bottom w:val="nil"/>
              <w:right w:val="nil"/>
            </w:tcBorders>
            <w:shd w:val="clear" w:color="auto" w:fill="auto"/>
            <w:noWrap/>
            <w:vAlign w:val="bottom"/>
            <w:hideMark/>
          </w:tcPr>
          <w:p w14:paraId="6ABB69C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2D568C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4020AB2D"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0F0503C" w14:textId="77777777" w:rsidTr="00DC3850">
        <w:trPr>
          <w:trHeight w:val="300"/>
        </w:trPr>
        <w:tc>
          <w:tcPr>
            <w:tcW w:w="1760" w:type="dxa"/>
            <w:tcBorders>
              <w:top w:val="nil"/>
              <w:left w:val="nil"/>
              <w:bottom w:val="nil"/>
              <w:right w:val="nil"/>
            </w:tcBorders>
            <w:shd w:val="clear" w:color="auto" w:fill="auto"/>
            <w:noWrap/>
            <w:vAlign w:val="bottom"/>
            <w:hideMark/>
          </w:tcPr>
          <w:p w14:paraId="648276CF"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C14D07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458D78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5F607D7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3BAC13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480" w:type="dxa"/>
            <w:tcBorders>
              <w:top w:val="nil"/>
              <w:left w:val="nil"/>
              <w:bottom w:val="nil"/>
              <w:right w:val="nil"/>
            </w:tcBorders>
            <w:shd w:val="clear" w:color="auto" w:fill="auto"/>
            <w:noWrap/>
            <w:vAlign w:val="bottom"/>
            <w:hideMark/>
          </w:tcPr>
          <w:p w14:paraId="7E91F8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18C02C8" w14:textId="77777777" w:rsidTr="00DC3850">
        <w:trPr>
          <w:trHeight w:val="300"/>
        </w:trPr>
        <w:tc>
          <w:tcPr>
            <w:tcW w:w="1760" w:type="dxa"/>
            <w:tcBorders>
              <w:top w:val="nil"/>
              <w:left w:val="nil"/>
              <w:bottom w:val="nil"/>
              <w:right w:val="nil"/>
            </w:tcBorders>
            <w:shd w:val="clear" w:color="auto" w:fill="auto"/>
            <w:noWrap/>
            <w:vAlign w:val="bottom"/>
            <w:hideMark/>
          </w:tcPr>
          <w:p w14:paraId="5E42DDB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4641BAF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62AE29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0.091</w:t>
            </w:r>
          </w:p>
        </w:tc>
        <w:tc>
          <w:tcPr>
            <w:tcW w:w="480" w:type="dxa"/>
            <w:tcBorders>
              <w:top w:val="nil"/>
              <w:left w:val="nil"/>
              <w:bottom w:val="nil"/>
              <w:right w:val="nil"/>
            </w:tcBorders>
            <w:shd w:val="clear" w:color="auto" w:fill="auto"/>
            <w:noWrap/>
            <w:vAlign w:val="bottom"/>
            <w:hideMark/>
          </w:tcPr>
          <w:p w14:paraId="4E72BF0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316F31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0.129</w:t>
            </w:r>
          </w:p>
        </w:tc>
        <w:tc>
          <w:tcPr>
            <w:tcW w:w="480" w:type="dxa"/>
            <w:tcBorders>
              <w:top w:val="nil"/>
              <w:left w:val="nil"/>
              <w:bottom w:val="nil"/>
              <w:right w:val="nil"/>
            </w:tcBorders>
            <w:shd w:val="clear" w:color="auto" w:fill="auto"/>
            <w:noWrap/>
            <w:vAlign w:val="bottom"/>
            <w:hideMark/>
          </w:tcPr>
          <w:p w14:paraId="42779B4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D0F9C0C" w14:textId="77777777" w:rsidTr="00DC3850">
        <w:trPr>
          <w:trHeight w:val="300"/>
        </w:trPr>
        <w:tc>
          <w:tcPr>
            <w:tcW w:w="1760" w:type="dxa"/>
            <w:tcBorders>
              <w:top w:val="nil"/>
              <w:left w:val="nil"/>
              <w:bottom w:val="nil"/>
              <w:right w:val="nil"/>
            </w:tcBorders>
            <w:shd w:val="clear" w:color="auto" w:fill="auto"/>
            <w:noWrap/>
            <w:vAlign w:val="bottom"/>
            <w:hideMark/>
          </w:tcPr>
          <w:p w14:paraId="735350E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E547C9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A3DD4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0.076</w:t>
            </w:r>
          </w:p>
        </w:tc>
        <w:tc>
          <w:tcPr>
            <w:tcW w:w="480" w:type="dxa"/>
            <w:tcBorders>
              <w:top w:val="nil"/>
              <w:left w:val="nil"/>
              <w:bottom w:val="nil"/>
              <w:right w:val="nil"/>
            </w:tcBorders>
            <w:shd w:val="clear" w:color="auto" w:fill="auto"/>
            <w:noWrap/>
            <w:vAlign w:val="bottom"/>
            <w:hideMark/>
          </w:tcPr>
          <w:p w14:paraId="60FFACD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0.100</w:t>
            </w:r>
          </w:p>
        </w:tc>
        <w:tc>
          <w:tcPr>
            <w:tcW w:w="1400" w:type="dxa"/>
            <w:tcBorders>
              <w:top w:val="nil"/>
              <w:left w:val="nil"/>
              <w:bottom w:val="nil"/>
              <w:right w:val="nil"/>
            </w:tcBorders>
            <w:shd w:val="clear" w:color="auto" w:fill="auto"/>
            <w:noWrap/>
            <w:vAlign w:val="bottom"/>
            <w:hideMark/>
          </w:tcPr>
          <w:p w14:paraId="4B9666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0.109</w:t>
            </w:r>
          </w:p>
        </w:tc>
        <w:tc>
          <w:tcPr>
            <w:tcW w:w="480" w:type="dxa"/>
            <w:tcBorders>
              <w:top w:val="nil"/>
              <w:left w:val="nil"/>
              <w:bottom w:val="nil"/>
              <w:right w:val="nil"/>
            </w:tcBorders>
            <w:shd w:val="clear" w:color="auto" w:fill="auto"/>
            <w:noWrap/>
            <w:vAlign w:val="bottom"/>
            <w:hideMark/>
          </w:tcPr>
          <w:p w14:paraId="63D7136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r>
      <w:tr w:rsidR="00DC3850" w:rsidRPr="00DC3850" w14:paraId="6DAB3E4A" w14:textId="77777777" w:rsidTr="00DC3850">
        <w:trPr>
          <w:trHeight w:val="300"/>
        </w:trPr>
        <w:tc>
          <w:tcPr>
            <w:tcW w:w="1760" w:type="dxa"/>
            <w:tcBorders>
              <w:top w:val="nil"/>
              <w:left w:val="nil"/>
              <w:bottom w:val="nil"/>
              <w:right w:val="nil"/>
            </w:tcBorders>
            <w:shd w:val="clear" w:color="auto" w:fill="auto"/>
            <w:noWrap/>
            <w:vAlign w:val="bottom"/>
            <w:hideMark/>
          </w:tcPr>
          <w:p w14:paraId="6AE2657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0A5AFE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5FF40BE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0.185</w:t>
            </w:r>
          </w:p>
        </w:tc>
        <w:tc>
          <w:tcPr>
            <w:tcW w:w="480" w:type="dxa"/>
            <w:tcBorders>
              <w:top w:val="nil"/>
              <w:left w:val="nil"/>
              <w:bottom w:val="nil"/>
              <w:right w:val="nil"/>
            </w:tcBorders>
            <w:shd w:val="clear" w:color="auto" w:fill="auto"/>
            <w:noWrap/>
            <w:vAlign w:val="bottom"/>
            <w:hideMark/>
          </w:tcPr>
          <w:p w14:paraId="3079129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FCA8F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08DEFD6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FFD316" w14:textId="77777777" w:rsidTr="00DC3850">
        <w:trPr>
          <w:trHeight w:val="300"/>
        </w:trPr>
        <w:tc>
          <w:tcPr>
            <w:tcW w:w="1760" w:type="dxa"/>
            <w:tcBorders>
              <w:top w:val="nil"/>
              <w:left w:val="nil"/>
              <w:bottom w:val="nil"/>
              <w:right w:val="nil"/>
            </w:tcBorders>
            <w:shd w:val="clear" w:color="auto" w:fill="auto"/>
            <w:noWrap/>
            <w:vAlign w:val="bottom"/>
            <w:hideMark/>
          </w:tcPr>
          <w:p w14:paraId="5D8184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CCDF0D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139D726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A3B7EE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c>
          <w:tcPr>
            <w:tcW w:w="1400" w:type="dxa"/>
            <w:tcBorders>
              <w:top w:val="nil"/>
              <w:left w:val="nil"/>
              <w:bottom w:val="nil"/>
              <w:right w:val="nil"/>
            </w:tcBorders>
            <w:shd w:val="clear" w:color="auto" w:fill="auto"/>
            <w:noWrap/>
            <w:vAlign w:val="bottom"/>
            <w:hideMark/>
          </w:tcPr>
          <w:p w14:paraId="77809D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1C19488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0.172</w:t>
            </w:r>
          </w:p>
        </w:tc>
      </w:tr>
      <w:tr w:rsidR="00DC3850" w:rsidRPr="00DC3850" w14:paraId="608F8C69" w14:textId="77777777" w:rsidTr="00DC3850">
        <w:trPr>
          <w:trHeight w:val="300"/>
        </w:trPr>
        <w:tc>
          <w:tcPr>
            <w:tcW w:w="1760" w:type="dxa"/>
            <w:tcBorders>
              <w:top w:val="nil"/>
              <w:left w:val="nil"/>
              <w:bottom w:val="nil"/>
              <w:right w:val="nil"/>
            </w:tcBorders>
            <w:shd w:val="clear" w:color="auto" w:fill="auto"/>
            <w:noWrap/>
            <w:vAlign w:val="bottom"/>
            <w:hideMark/>
          </w:tcPr>
          <w:p w14:paraId="4151B26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3526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701A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c>
          <w:tcPr>
            <w:tcW w:w="480" w:type="dxa"/>
            <w:tcBorders>
              <w:top w:val="nil"/>
              <w:left w:val="nil"/>
              <w:bottom w:val="nil"/>
              <w:right w:val="nil"/>
            </w:tcBorders>
            <w:shd w:val="clear" w:color="auto" w:fill="auto"/>
            <w:noWrap/>
            <w:vAlign w:val="bottom"/>
            <w:hideMark/>
          </w:tcPr>
          <w:p w14:paraId="48210C2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6DD42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6149A01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1591804" w14:textId="77777777" w:rsidTr="00DC3850">
        <w:trPr>
          <w:trHeight w:val="300"/>
        </w:trPr>
        <w:tc>
          <w:tcPr>
            <w:tcW w:w="1760" w:type="dxa"/>
            <w:tcBorders>
              <w:top w:val="nil"/>
              <w:left w:val="nil"/>
              <w:bottom w:val="nil"/>
              <w:right w:val="nil"/>
            </w:tcBorders>
            <w:shd w:val="clear" w:color="auto" w:fill="auto"/>
            <w:noWrap/>
            <w:vAlign w:val="bottom"/>
            <w:hideMark/>
          </w:tcPr>
          <w:p w14:paraId="7E0A943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E5471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54E61FD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0.183</w:t>
            </w:r>
          </w:p>
        </w:tc>
        <w:tc>
          <w:tcPr>
            <w:tcW w:w="480" w:type="dxa"/>
            <w:tcBorders>
              <w:top w:val="nil"/>
              <w:left w:val="nil"/>
              <w:bottom w:val="nil"/>
              <w:right w:val="nil"/>
            </w:tcBorders>
            <w:shd w:val="clear" w:color="auto" w:fill="auto"/>
            <w:noWrap/>
            <w:vAlign w:val="bottom"/>
            <w:hideMark/>
          </w:tcPr>
          <w:p w14:paraId="1B60622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1400" w:type="dxa"/>
            <w:tcBorders>
              <w:top w:val="nil"/>
              <w:left w:val="nil"/>
              <w:bottom w:val="nil"/>
              <w:right w:val="nil"/>
            </w:tcBorders>
            <w:shd w:val="clear" w:color="auto" w:fill="auto"/>
            <w:noWrap/>
            <w:vAlign w:val="bottom"/>
            <w:hideMark/>
          </w:tcPr>
          <w:p w14:paraId="5BA182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5E24B5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68C5092D" w14:textId="77777777" w:rsidTr="00DC3850">
        <w:trPr>
          <w:trHeight w:val="300"/>
        </w:trPr>
        <w:tc>
          <w:tcPr>
            <w:tcW w:w="1760" w:type="dxa"/>
            <w:tcBorders>
              <w:top w:val="nil"/>
              <w:left w:val="nil"/>
              <w:bottom w:val="nil"/>
              <w:right w:val="nil"/>
            </w:tcBorders>
            <w:shd w:val="clear" w:color="auto" w:fill="auto"/>
            <w:noWrap/>
            <w:vAlign w:val="bottom"/>
            <w:hideMark/>
          </w:tcPr>
          <w:p w14:paraId="11FB173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68B650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353E0F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0.085</w:t>
            </w:r>
          </w:p>
        </w:tc>
        <w:tc>
          <w:tcPr>
            <w:tcW w:w="480" w:type="dxa"/>
            <w:tcBorders>
              <w:top w:val="nil"/>
              <w:left w:val="nil"/>
              <w:bottom w:val="nil"/>
              <w:right w:val="nil"/>
            </w:tcBorders>
            <w:shd w:val="clear" w:color="auto" w:fill="auto"/>
            <w:noWrap/>
            <w:vAlign w:val="bottom"/>
            <w:hideMark/>
          </w:tcPr>
          <w:p w14:paraId="28D4B5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34C5D0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0.147</w:t>
            </w:r>
          </w:p>
        </w:tc>
        <w:tc>
          <w:tcPr>
            <w:tcW w:w="480" w:type="dxa"/>
            <w:tcBorders>
              <w:top w:val="nil"/>
              <w:left w:val="nil"/>
              <w:bottom w:val="nil"/>
              <w:right w:val="nil"/>
            </w:tcBorders>
            <w:shd w:val="clear" w:color="auto" w:fill="auto"/>
            <w:noWrap/>
            <w:vAlign w:val="bottom"/>
            <w:hideMark/>
          </w:tcPr>
          <w:p w14:paraId="239A128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6B8C700" w14:textId="77777777" w:rsidTr="00DC3850">
        <w:trPr>
          <w:trHeight w:val="300"/>
        </w:trPr>
        <w:tc>
          <w:tcPr>
            <w:tcW w:w="1760" w:type="dxa"/>
            <w:tcBorders>
              <w:top w:val="nil"/>
              <w:left w:val="nil"/>
              <w:bottom w:val="nil"/>
              <w:right w:val="nil"/>
            </w:tcBorders>
            <w:shd w:val="clear" w:color="auto" w:fill="auto"/>
            <w:noWrap/>
            <w:vAlign w:val="bottom"/>
            <w:hideMark/>
          </w:tcPr>
          <w:p w14:paraId="69FDEF2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DCD2D1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5346ED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630B3E3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0.126</w:t>
            </w:r>
          </w:p>
        </w:tc>
        <w:tc>
          <w:tcPr>
            <w:tcW w:w="1400" w:type="dxa"/>
            <w:tcBorders>
              <w:top w:val="nil"/>
              <w:left w:val="nil"/>
              <w:bottom w:val="nil"/>
              <w:right w:val="nil"/>
            </w:tcBorders>
            <w:shd w:val="clear" w:color="auto" w:fill="auto"/>
            <w:noWrap/>
            <w:vAlign w:val="bottom"/>
            <w:hideMark/>
          </w:tcPr>
          <w:p w14:paraId="415E1B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480" w:type="dxa"/>
            <w:tcBorders>
              <w:top w:val="nil"/>
              <w:left w:val="nil"/>
              <w:bottom w:val="nil"/>
              <w:right w:val="nil"/>
            </w:tcBorders>
            <w:shd w:val="clear" w:color="auto" w:fill="auto"/>
            <w:noWrap/>
            <w:vAlign w:val="bottom"/>
            <w:hideMark/>
          </w:tcPr>
          <w:p w14:paraId="524FB3F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749A48FF" w14:textId="77777777" w:rsidTr="00DC3850">
        <w:trPr>
          <w:trHeight w:val="300"/>
        </w:trPr>
        <w:tc>
          <w:tcPr>
            <w:tcW w:w="1760" w:type="dxa"/>
            <w:tcBorders>
              <w:top w:val="nil"/>
              <w:left w:val="nil"/>
              <w:bottom w:val="nil"/>
              <w:right w:val="nil"/>
            </w:tcBorders>
            <w:shd w:val="clear" w:color="auto" w:fill="auto"/>
            <w:noWrap/>
            <w:vAlign w:val="bottom"/>
            <w:hideMark/>
          </w:tcPr>
          <w:p w14:paraId="09B73FE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561ACF1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5D8787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0.079</w:t>
            </w:r>
          </w:p>
        </w:tc>
        <w:tc>
          <w:tcPr>
            <w:tcW w:w="480" w:type="dxa"/>
            <w:tcBorders>
              <w:top w:val="nil"/>
              <w:left w:val="nil"/>
              <w:bottom w:val="nil"/>
              <w:right w:val="nil"/>
            </w:tcBorders>
            <w:shd w:val="clear" w:color="auto" w:fill="auto"/>
            <w:noWrap/>
            <w:vAlign w:val="bottom"/>
            <w:hideMark/>
          </w:tcPr>
          <w:p w14:paraId="335B050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5DB97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144D4D4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598B2D" w14:textId="77777777" w:rsidTr="00DC3850">
        <w:trPr>
          <w:trHeight w:val="300"/>
        </w:trPr>
        <w:tc>
          <w:tcPr>
            <w:tcW w:w="1760" w:type="dxa"/>
            <w:tcBorders>
              <w:top w:val="nil"/>
              <w:left w:val="nil"/>
              <w:bottom w:val="nil"/>
              <w:right w:val="nil"/>
            </w:tcBorders>
            <w:shd w:val="clear" w:color="auto" w:fill="auto"/>
            <w:noWrap/>
            <w:vAlign w:val="bottom"/>
            <w:hideMark/>
          </w:tcPr>
          <w:p w14:paraId="5DEF65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40D64B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0DE31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0.050</w:t>
            </w:r>
          </w:p>
        </w:tc>
        <w:tc>
          <w:tcPr>
            <w:tcW w:w="480" w:type="dxa"/>
            <w:tcBorders>
              <w:top w:val="nil"/>
              <w:left w:val="nil"/>
              <w:bottom w:val="nil"/>
              <w:right w:val="nil"/>
            </w:tcBorders>
            <w:shd w:val="clear" w:color="auto" w:fill="auto"/>
            <w:noWrap/>
            <w:vAlign w:val="bottom"/>
            <w:hideMark/>
          </w:tcPr>
          <w:p w14:paraId="771069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0.112</w:t>
            </w:r>
          </w:p>
        </w:tc>
        <w:tc>
          <w:tcPr>
            <w:tcW w:w="1400" w:type="dxa"/>
            <w:tcBorders>
              <w:top w:val="nil"/>
              <w:left w:val="nil"/>
              <w:bottom w:val="nil"/>
              <w:right w:val="nil"/>
            </w:tcBorders>
            <w:shd w:val="clear" w:color="auto" w:fill="auto"/>
            <w:noWrap/>
            <w:vAlign w:val="bottom"/>
            <w:hideMark/>
          </w:tcPr>
          <w:p w14:paraId="4B9DE7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0.104</w:t>
            </w:r>
          </w:p>
        </w:tc>
        <w:tc>
          <w:tcPr>
            <w:tcW w:w="480" w:type="dxa"/>
            <w:tcBorders>
              <w:top w:val="nil"/>
              <w:left w:val="nil"/>
              <w:bottom w:val="nil"/>
              <w:right w:val="nil"/>
            </w:tcBorders>
            <w:shd w:val="clear" w:color="auto" w:fill="auto"/>
            <w:noWrap/>
            <w:vAlign w:val="bottom"/>
            <w:hideMark/>
          </w:tcPr>
          <w:p w14:paraId="03B9F78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1DE4286D" w14:textId="77777777" w:rsidTr="00DC3850">
        <w:trPr>
          <w:trHeight w:val="300"/>
        </w:trPr>
        <w:tc>
          <w:tcPr>
            <w:tcW w:w="1760" w:type="dxa"/>
            <w:tcBorders>
              <w:top w:val="nil"/>
              <w:left w:val="nil"/>
              <w:bottom w:val="nil"/>
              <w:right w:val="nil"/>
            </w:tcBorders>
            <w:shd w:val="clear" w:color="auto" w:fill="auto"/>
            <w:noWrap/>
            <w:vAlign w:val="bottom"/>
            <w:hideMark/>
          </w:tcPr>
          <w:p w14:paraId="563CF95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7C3751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141911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7B677EE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C7C97F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0.210</w:t>
            </w:r>
          </w:p>
        </w:tc>
        <w:tc>
          <w:tcPr>
            <w:tcW w:w="480" w:type="dxa"/>
            <w:tcBorders>
              <w:top w:val="nil"/>
              <w:left w:val="nil"/>
              <w:bottom w:val="nil"/>
              <w:right w:val="nil"/>
            </w:tcBorders>
            <w:shd w:val="clear" w:color="auto" w:fill="auto"/>
            <w:noWrap/>
            <w:vAlign w:val="bottom"/>
            <w:hideMark/>
          </w:tcPr>
          <w:p w14:paraId="62DEF18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34643E98" w14:textId="77777777" w:rsidTr="00DC3850">
        <w:trPr>
          <w:trHeight w:val="300"/>
        </w:trPr>
        <w:tc>
          <w:tcPr>
            <w:tcW w:w="1760" w:type="dxa"/>
            <w:tcBorders>
              <w:top w:val="nil"/>
              <w:left w:val="nil"/>
              <w:bottom w:val="nil"/>
              <w:right w:val="nil"/>
            </w:tcBorders>
            <w:shd w:val="clear" w:color="auto" w:fill="auto"/>
            <w:noWrap/>
            <w:vAlign w:val="bottom"/>
            <w:hideMark/>
          </w:tcPr>
          <w:p w14:paraId="54EF9E6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Wales</w:t>
            </w:r>
          </w:p>
        </w:tc>
        <w:tc>
          <w:tcPr>
            <w:tcW w:w="500" w:type="dxa"/>
            <w:tcBorders>
              <w:top w:val="nil"/>
              <w:left w:val="nil"/>
              <w:bottom w:val="nil"/>
              <w:right w:val="nil"/>
            </w:tcBorders>
            <w:shd w:val="clear" w:color="auto" w:fill="auto"/>
            <w:noWrap/>
            <w:vAlign w:val="bottom"/>
            <w:hideMark/>
          </w:tcPr>
          <w:p w14:paraId="079D008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2D2B1C5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0.119</w:t>
            </w:r>
          </w:p>
        </w:tc>
        <w:tc>
          <w:tcPr>
            <w:tcW w:w="480" w:type="dxa"/>
            <w:tcBorders>
              <w:top w:val="nil"/>
              <w:left w:val="nil"/>
              <w:bottom w:val="nil"/>
              <w:right w:val="nil"/>
            </w:tcBorders>
            <w:shd w:val="clear" w:color="auto" w:fill="auto"/>
            <w:noWrap/>
            <w:vAlign w:val="bottom"/>
            <w:hideMark/>
          </w:tcPr>
          <w:p w14:paraId="69EAAD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c>
          <w:tcPr>
            <w:tcW w:w="1400" w:type="dxa"/>
            <w:tcBorders>
              <w:top w:val="nil"/>
              <w:left w:val="nil"/>
              <w:bottom w:val="nil"/>
              <w:right w:val="nil"/>
            </w:tcBorders>
            <w:shd w:val="clear" w:color="auto" w:fill="auto"/>
            <w:noWrap/>
            <w:vAlign w:val="bottom"/>
            <w:hideMark/>
          </w:tcPr>
          <w:p w14:paraId="6AFE23E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32B3BC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090A5589" w14:textId="77777777" w:rsidTr="00DC3850">
        <w:trPr>
          <w:trHeight w:val="300"/>
        </w:trPr>
        <w:tc>
          <w:tcPr>
            <w:tcW w:w="1760" w:type="dxa"/>
            <w:tcBorders>
              <w:top w:val="nil"/>
              <w:left w:val="nil"/>
              <w:bottom w:val="nil"/>
              <w:right w:val="nil"/>
            </w:tcBorders>
            <w:shd w:val="clear" w:color="auto" w:fill="auto"/>
            <w:noWrap/>
            <w:vAlign w:val="bottom"/>
            <w:hideMark/>
          </w:tcPr>
          <w:p w14:paraId="04C22D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84FD16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19209F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396B7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18130E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E22D32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78B969B" w14:textId="77777777" w:rsidTr="00DC3850">
        <w:trPr>
          <w:trHeight w:val="300"/>
        </w:trPr>
        <w:tc>
          <w:tcPr>
            <w:tcW w:w="1760" w:type="dxa"/>
            <w:tcBorders>
              <w:top w:val="nil"/>
              <w:left w:val="nil"/>
              <w:bottom w:val="nil"/>
              <w:right w:val="nil"/>
            </w:tcBorders>
            <w:shd w:val="clear" w:color="auto" w:fill="auto"/>
            <w:noWrap/>
            <w:vAlign w:val="bottom"/>
            <w:hideMark/>
          </w:tcPr>
          <w:p w14:paraId="6C80134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86F7E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8449A9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3AEC283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10D096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0.228</w:t>
            </w:r>
          </w:p>
        </w:tc>
        <w:tc>
          <w:tcPr>
            <w:tcW w:w="480" w:type="dxa"/>
            <w:tcBorders>
              <w:top w:val="nil"/>
              <w:left w:val="nil"/>
              <w:bottom w:val="nil"/>
              <w:right w:val="nil"/>
            </w:tcBorders>
            <w:shd w:val="clear" w:color="auto" w:fill="auto"/>
            <w:noWrap/>
            <w:vAlign w:val="bottom"/>
            <w:hideMark/>
          </w:tcPr>
          <w:p w14:paraId="2D2FA2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r>
      <w:tr w:rsidR="00DC3850" w:rsidRPr="00DC3850" w14:paraId="7C617E1B" w14:textId="77777777" w:rsidTr="00DC3850">
        <w:trPr>
          <w:trHeight w:val="300"/>
        </w:trPr>
        <w:tc>
          <w:tcPr>
            <w:tcW w:w="1760" w:type="dxa"/>
            <w:tcBorders>
              <w:top w:val="nil"/>
              <w:left w:val="nil"/>
              <w:bottom w:val="nil"/>
              <w:right w:val="nil"/>
            </w:tcBorders>
            <w:shd w:val="clear" w:color="auto" w:fill="auto"/>
            <w:noWrap/>
            <w:vAlign w:val="bottom"/>
            <w:hideMark/>
          </w:tcPr>
          <w:p w14:paraId="611D66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3FF678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D7E083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0.037</w:t>
            </w:r>
          </w:p>
        </w:tc>
        <w:tc>
          <w:tcPr>
            <w:tcW w:w="480" w:type="dxa"/>
            <w:tcBorders>
              <w:top w:val="nil"/>
              <w:left w:val="nil"/>
              <w:bottom w:val="nil"/>
              <w:right w:val="nil"/>
            </w:tcBorders>
            <w:shd w:val="clear" w:color="auto" w:fill="auto"/>
            <w:noWrap/>
            <w:vAlign w:val="bottom"/>
            <w:hideMark/>
          </w:tcPr>
          <w:p w14:paraId="170EC0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BFD206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28D1316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9A3963E" w14:textId="77777777" w:rsidTr="00DC3850">
        <w:trPr>
          <w:trHeight w:val="300"/>
        </w:trPr>
        <w:tc>
          <w:tcPr>
            <w:tcW w:w="1760" w:type="dxa"/>
            <w:tcBorders>
              <w:top w:val="nil"/>
              <w:left w:val="nil"/>
              <w:bottom w:val="nil"/>
              <w:right w:val="nil"/>
            </w:tcBorders>
            <w:shd w:val="clear" w:color="auto" w:fill="auto"/>
            <w:noWrap/>
            <w:vAlign w:val="bottom"/>
            <w:hideMark/>
          </w:tcPr>
          <w:p w14:paraId="432FC06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19F50D2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690673E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0.095</w:t>
            </w:r>
          </w:p>
        </w:tc>
        <w:tc>
          <w:tcPr>
            <w:tcW w:w="480" w:type="dxa"/>
            <w:tcBorders>
              <w:top w:val="nil"/>
              <w:left w:val="nil"/>
              <w:bottom w:val="nil"/>
              <w:right w:val="nil"/>
            </w:tcBorders>
            <w:shd w:val="clear" w:color="auto" w:fill="auto"/>
            <w:noWrap/>
            <w:vAlign w:val="bottom"/>
            <w:hideMark/>
          </w:tcPr>
          <w:p w14:paraId="379A0E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c>
          <w:tcPr>
            <w:tcW w:w="1400" w:type="dxa"/>
            <w:tcBorders>
              <w:top w:val="nil"/>
              <w:left w:val="nil"/>
              <w:bottom w:val="nil"/>
              <w:right w:val="nil"/>
            </w:tcBorders>
            <w:shd w:val="clear" w:color="auto" w:fill="auto"/>
            <w:noWrap/>
            <w:vAlign w:val="bottom"/>
            <w:hideMark/>
          </w:tcPr>
          <w:p w14:paraId="2C1844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0.059</w:t>
            </w:r>
          </w:p>
        </w:tc>
        <w:tc>
          <w:tcPr>
            <w:tcW w:w="480" w:type="dxa"/>
            <w:tcBorders>
              <w:top w:val="nil"/>
              <w:left w:val="nil"/>
              <w:bottom w:val="nil"/>
              <w:right w:val="nil"/>
            </w:tcBorders>
            <w:shd w:val="clear" w:color="auto" w:fill="auto"/>
            <w:noWrap/>
            <w:vAlign w:val="bottom"/>
            <w:hideMark/>
          </w:tcPr>
          <w:p w14:paraId="3A062AC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0.154</w:t>
            </w:r>
          </w:p>
        </w:tc>
      </w:tr>
      <w:tr w:rsidR="00DC3850" w:rsidRPr="00DC3850" w14:paraId="1F0BDD66" w14:textId="77777777" w:rsidTr="00DC3850">
        <w:trPr>
          <w:trHeight w:val="300"/>
        </w:trPr>
        <w:tc>
          <w:tcPr>
            <w:tcW w:w="1760" w:type="dxa"/>
            <w:tcBorders>
              <w:top w:val="nil"/>
              <w:left w:val="nil"/>
              <w:bottom w:val="nil"/>
              <w:right w:val="nil"/>
            </w:tcBorders>
            <w:shd w:val="clear" w:color="auto" w:fill="auto"/>
            <w:noWrap/>
            <w:vAlign w:val="bottom"/>
            <w:hideMark/>
          </w:tcPr>
          <w:p w14:paraId="33C797B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B146D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29C5F46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0.078</w:t>
            </w:r>
          </w:p>
        </w:tc>
        <w:tc>
          <w:tcPr>
            <w:tcW w:w="480" w:type="dxa"/>
            <w:tcBorders>
              <w:top w:val="nil"/>
              <w:left w:val="nil"/>
              <w:bottom w:val="nil"/>
              <w:right w:val="nil"/>
            </w:tcBorders>
            <w:shd w:val="clear" w:color="auto" w:fill="auto"/>
            <w:noWrap/>
            <w:vAlign w:val="bottom"/>
            <w:hideMark/>
          </w:tcPr>
          <w:p w14:paraId="2A3E92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D8BD13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0.082</w:t>
            </w:r>
          </w:p>
        </w:tc>
        <w:tc>
          <w:tcPr>
            <w:tcW w:w="480" w:type="dxa"/>
            <w:tcBorders>
              <w:top w:val="nil"/>
              <w:left w:val="nil"/>
              <w:bottom w:val="nil"/>
              <w:right w:val="nil"/>
            </w:tcBorders>
            <w:shd w:val="clear" w:color="auto" w:fill="auto"/>
            <w:noWrap/>
            <w:vAlign w:val="bottom"/>
            <w:hideMark/>
          </w:tcPr>
          <w:p w14:paraId="37E6746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91B9575" w14:textId="77777777" w:rsidTr="00DC3850">
        <w:trPr>
          <w:trHeight w:val="300"/>
        </w:trPr>
        <w:tc>
          <w:tcPr>
            <w:tcW w:w="1760" w:type="dxa"/>
            <w:tcBorders>
              <w:top w:val="nil"/>
              <w:left w:val="nil"/>
              <w:bottom w:val="nil"/>
              <w:right w:val="nil"/>
            </w:tcBorders>
            <w:shd w:val="clear" w:color="auto" w:fill="auto"/>
            <w:noWrap/>
            <w:vAlign w:val="bottom"/>
            <w:hideMark/>
          </w:tcPr>
          <w:p w14:paraId="253946F5"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163E1A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0FD3689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0.043</w:t>
            </w:r>
          </w:p>
        </w:tc>
        <w:tc>
          <w:tcPr>
            <w:tcW w:w="480" w:type="dxa"/>
            <w:tcBorders>
              <w:top w:val="nil"/>
              <w:left w:val="nil"/>
              <w:bottom w:val="nil"/>
              <w:right w:val="nil"/>
            </w:tcBorders>
            <w:shd w:val="clear" w:color="auto" w:fill="auto"/>
            <w:noWrap/>
            <w:vAlign w:val="bottom"/>
            <w:hideMark/>
          </w:tcPr>
          <w:p w14:paraId="3C5FCB1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1400" w:type="dxa"/>
            <w:tcBorders>
              <w:top w:val="nil"/>
              <w:left w:val="nil"/>
              <w:bottom w:val="nil"/>
              <w:right w:val="nil"/>
            </w:tcBorders>
            <w:shd w:val="clear" w:color="auto" w:fill="auto"/>
            <w:noWrap/>
            <w:vAlign w:val="bottom"/>
            <w:hideMark/>
          </w:tcPr>
          <w:p w14:paraId="41FFC6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0.044</w:t>
            </w:r>
          </w:p>
        </w:tc>
        <w:tc>
          <w:tcPr>
            <w:tcW w:w="480" w:type="dxa"/>
            <w:tcBorders>
              <w:top w:val="nil"/>
              <w:left w:val="nil"/>
              <w:bottom w:val="nil"/>
              <w:right w:val="nil"/>
            </w:tcBorders>
            <w:shd w:val="clear" w:color="auto" w:fill="auto"/>
            <w:noWrap/>
            <w:vAlign w:val="bottom"/>
            <w:hideMark/>
          </w:tcPr>
          <w:p w14:paraId="0C782B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29AB62D7" w14:textId="77777777" w:rsidTr="00DC3850">
        <w:trPr>
          <w:trHeight w:val="300"/>
        </w:trPr>
        <w:tc>
          <w:tcPr>
            <w:tcW w:w="1760" w:type="dxa"/>
            <w:tcBorders>
              <w:top w:val="nil"/>
              <w:left w:val="nil"/>
              <w:bottom w:val="nil"/>
              <w:right w:val="nil"/>
            </w:tcBorders>
            <w:shd w:val="clear" w:color="auto" w:fill="auto"/>
            <w:noWrap/>
            <w:vAlign w:val="bottom"/>
            <w:hideMark/>
          </w:tcPr>
          <w:p w14:paraId="3241AF1A"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CE74D3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08914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55F6EC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CE0914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4E33861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2A90A8D7" w14:textId="77777777" w:rsidTr="00DC3850">
        <w:trPr>
          <w:trHeight w:val="300"/>
        </w:trPr>
        <w:tc>
          <w:tcPr>
            <w:tcW w:w="1760" w:type="dxa"/>
            <w:tcBorders>
              <w:top w:val="nil"/>
              <w:left w:val="nil"/>
              <w:bottom w:val="nil"/>
              <w:right w:val="nil"/>
            </w:tcBorders>
            <w:shd w:val="clear" w:color="auto" w:fill="auto"/>
            <w:noWrap/>
            <w:vAlign w:val="bottom"/>
            <w:hideMark/>
          </w:tcPr>
          <w:p w14:paraId="2EFBA71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7455CF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0B0D54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19824A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0.150</w:t>
            </w:r>
          </w:p>
        </w:tc>
        <w:tc>
          <w:tcPr>
            <w:tcW w:w="1400" w:type="dxa"/>
            <w:tcBorders>
              <w:top w:val="nil"/>
              <w:left w:val="nil"/>
              <w:bottom w:val="nil"/>
              <w:right w:val="nil"/>
            </w:tcBorders>
            <w:shd w:val="clear" w:color="auto" w:fill="auto"/>
            <w:noWrap/>
            <w:vAlign w:val="bottom"/>
            <w:hideMark/>
          </w:tcPr>
          <w:p w14:paraId="36635E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D24DF2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3D9918C9" w14:textId="77777777" w:rsidTr="00DC3850">
        <w:trPr>
          <w:trHeight w:val="300"/>
        </w:trPr>
        <w:tc>
          <w:tcPr>
            <w:tcW w:w="1760" w:type="dxa"/>
            <w:tcBorders>
              <w:top w:val="nil"/>
              <w:left w:val="nil"/>
              <w:bottom w:val="nil"/>
              <w:right w:val="nil"/>
            </w:tcBorders>
            <w:shd w:val="clear" w:color="auto" w:fill="auto"/>
            <w:noWrap/>
            <w:vAlign w:val="bottom"/>
            <w:hideMark/>
          </w:tcPr>
          <w:p w14:paraId="0AAA0E4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38F1BEC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2D300E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c>
          <w:tcPr>
            <w:tcW w:w="480" w:type="dxa"/>
            <w:tcBorders>
              <w:top w:val="nil"/>
              <w:left w:val="nil"/>
              <w:bottom w:val="nil"/>
              <w:right w:val="nil"/>
            </w:tcBorders>
            <w:shd w:val="clear" w:color="auto" w:fill="auto"/>
            <w:noWrap/>
            <w:vAlign w:val="bottom"/>
            <w:hideMark/>
          </w:tcPr>
          <w:p w14:paraId="27B9EDB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2E0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E0EECA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A770D25" w14:textId="77777777" w:rsidTr="00DC3850">
        <w:trPr>
          <w:trHeight w:val="300"/>
        </w:trPr>
        <w:tc>
          <w:tcPr>
            <w:tcW w:w="1760" w:type="dxa"/>
            <w:tcBorders>
              <w:top w:val="nil"/>
              <w:left w:val="nil"/>
              <w:bottom w:val="nil"/>
              <w:right w:val="nil"/>
            </w:tcBorders>
            <w:shd w:val="clear" w:color="auto" w:fill="auto"/>
            <w:noWrap/>
            <w:vAlign w:val="bottom"/>
            <w:hideMark/>
          </w:tcPr>
          <w:p w14:paraId="35589C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236F3D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7D8A15A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0.167</w:t>
            </w:r>
          </w:p>
        </w:tc>
        <w:tc>
          <w:tcPr>
            <w:tcW w:w="480" w:type="dxa"/>
            <w:tcBorders>
              <w:top w:val="nil"/>
              <w:left w:val="nil"/>
              <w:bottom w:val="nil"/>
              <w:right w:val="nil"/>
            </w:tcBorders>
            <w:shd w:val="clear" w:color="auto" w:fill="auto"/>
            <w:noWrap/>
            <w:vAlign w:val="bottom"/>
            <w:hideMark/>
          </w:tcPr>
          <w:p w14:paraId="356E68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1400" w:type="dxa"/>
            <w:tcBorders>
              <w:top w:val="nil"/>
              <w:left w:val="nil"/>
              <w:bottom w:val="nil"/>
              <w:right w:val="nil"/>
            </w:tcBorders>
            <w:shd w:val="clear" w:color="auto" w:fill="auto"/>
            <w:noWrap/>
            <w:vAlign w:val="bottom"/>
            <w:hideMark/>
          </w:tcPr>
          <w:p w14:paraId="679DDBE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0A414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02E7C48A" w14:textId="77777777" w:rsidTr="00DC3850">
        <w:trPr>
          <w:trHeight w:val="300"/>
        </w:trPr>
        <w:tc>
          <w:tcPr>
            <w:tcW w:w="1760" w:type="dxa"/>
            <w:tcBorders>
              <w:top w:val="nil"/>
              <w:left w:val="nil"/>
              <w:bottom w:val="nil"/>
              <w:right w:val="nil"/>
            </w:tcBorders>
            <w:shd w:val="clear" w:color="auto" w:fill="auto"/>
            <w:noWrap/>
            <w:vAlign w:val="bottom"/>
            <w:hideMark/>
          </w:tcPr>
          <w:p w14:paraId="244021C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B5D9BC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12CEC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0.101</w:t>
            </w:r>
          </w:p>
        </w:tc>
        <w:tc>
          <w:tcPr>
            <w:tcW w:w="480" w:type="dxa"/>
            <w:tcBorders>
              <w:top w:val="nil"/>
              <w:left w:val="nil"/>
              <w:bottom w:val="nil"/>
              <w:right w:val="nil"/>
            </w:tcBorders>
            <w:shd w:val="clear" w:color="auto" w:fill="auto"/>
            <w:noWrap/>
            <w:vAlign w:val="bottom"/>
            <w:hideMark/>
          </w:tcPr>
          <w:p w14:paraId="1370CC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696389D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0.201</w:t>
            </w:r>
          </w:p>
        </w:tc>
        <w:tc>
          <w:tcPr>
            <w:tcW w:w="480" w:type="dxa"/>
            <w:tcBorders>
              <w:top w:val="nil"/>
              <w:left w:val="nil"/>
              <w:bottom w:val="nil"/>
              <w:right w:val="nil"/>
            </w:tcBorders>
            <w:shd w:val="clear" w:color="auto" w:fill="auto"/>
            <w:noWrap/>
            <w:vAlign w:val="bottom"/>
            <w:hideMark/>
          </w:tcPr>
          <w:p w14:paraId="2AAB264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4D0C19F" w14:textId="77777777" w:rsidTr="00DC3850">
        <w:trPr>
          <w:trHeight w:val="300"/>
        </w:trPr>
        <w:tc>
          <w:tcPr>
            <w:tcW w:w="1760" w:type="dxa"/>
            <w:tcBorders>
              <w:top w:val="nil"/>
              <w:left w:val="nil"/>
              <w:bottom w:val="nil"/>
              <w:right w:val="nil"/>
            </w:tcBorders>
            <w:shd w:val="clear" w:color="auto" w:fill="auto"/>
            <w:noWrap/>
            <w:vAlign w:val="bottom"/>
            <w:hideMark/>
          </w:tcPr>
          <w:p w14:paraId="106BA0B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C00C0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13DA7F2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404DDDF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1400" w:type="dxa"/>
            <w:tcBorders>
              <w:top w:val="nil"/>
              <w:left w:val="nil"/>
              <w:bottom w:val="nil"/>
              <w:right w:val="nil"/>
            </w:tcBorders>
            <w:shd w:val="clear" w:color="auto" w:fill="auto"/>
            <w:noWrap/>
            <w:vAlign w:val="bottom"/>
            <w:hideMark/>
          </w:tcPr>
          <w:p w14:paraId="0648B61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7EE2D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6C7D440" w14:textId="77777777" w:rsidTr="00DC3850">
        <w:trPr>
          <w:trHeight w:val="300"/>
        </w:trPr>
        <w:tc>
          <w:tcPr>
            <w:tcW w:w="1760" w:type="dxa"/>
            <w:tcBorders>
              <w:top w:val="nil"/>
              <w:left w:val="nil"/>
              <w:bottom w:val="nil"/>
              <w:right w:val="nil"/>
            </w:tcBorders>
            <w:shd w:val="clear" w:color="auto" w:fill="auto"/>
            <w:noWrap/>
            <w:vAlign w:val="bottom"/>
            <w:hideMark/>
          </w:tcPr>
          <w:p w14:paraId="67A0CC1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EC2C5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310D97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0.103</w:t>
            </w:r>
          </w:p>
        </w:tc>
        <w:tc>
          <w:tcPr>
            <w:tcW w:w="480" w:type="dxa"/>
            <w:tcBorders>
              <w:top w:val="nil"/>
              <w:left w:val="nil"/>
              <w:bottom w:val="nil"/>
              <w:right w:val="nil"/>
            </w:tcBorders>
            <w:shd w:val="clear" w:color="auto" w:fill="auto"/>
            <w:noWrap/>
            <w:vAlign w:val="bottom"/>
            <w:hideMark/>
          </w:tcPr>
          <w:p w14:paraId="717DC4A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0EE7F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58A9D7C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F2B7842" w14:textId="77777777" w:rsidTr="00DC3850">
        <w:trPr>
          <w:trHeight w:val="300"/>
        </w:trPr>
        <w:tc>
          <w:tcPr>
            <w:tcW w:w="1760" w:type="dxa"/>
            <w:tcBorders>
              <w:top w:val="nil"/>
              <w:left w:val="nil"/>
              <w:bottom w:val="nil"/>
              <w:right w:val="nil"/>
            </w:tcBorders>
            <w:shd w:val="clear" w:color="auto" w:fill="auto"/>
            <w:noWrap/>
            <w:vAlign w:val="bottom"/>
            <w:hideMark/>
          </w:tcPr>
          <w:p w14:paraId="3B2649D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6EC2FA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DECCC0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305BB80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49B0BBA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0.211</w:t>
            </w:r>
          </w:p>
        </w:tc>
        <w:tc>
          <w:tcPr>
            <w:tcW w:w="480" w:type="dxa"/>
            <w:tcBorders>
              <w:top w:val="nil"/>
              <w:left w:val="nil"/>
              <w:bottom w:val="nil"/>
              <w:right w:val="nil"/>
            </w:tcBorders>
            <w:shd w:val="clear" w:color="auto" w:fill="auto"/>
            <w:noWrap/>
            <w:vAlign w:val="bottom"/>
            <w:hideMark/>
          </w:tcPr>
          <w:p w14:paraId="1C1B5228" w14:textId="77777777" w:rsidR="00DC3850" w:rsidRPr="00DC3850" w:rsidRDefault="00DC3850" w:rsidP="00DC3850">
            <w:pPr>
              <w:keepNext/>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bl>
    <w:p w14:paraId="21B170DE" w14:textId="77777777" w:rsidR="00DC3850" w:rsidRDefault="00DC3850" w:rsidP="00DC3850">
      <w:pPr>
        <w:pStyle w:val="Caption"/>
      </w:pPr>
      <w:bookmarkStart w:id="122" w:name="_Ref31185129"/>
      <w:commentRangeStart w:id="123"/>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5</w:t>
      </w:r>
      <w:r w:rsidR="0019072C">
        <w:rPr>
          <w:noProof/>
        </w:rPr>
        <w:fldChar w:fldCharType="end"/>
      </w:r>
      <w:bookmarkEnd w:id="122"/>
      <w:r>
        <w:t xml:space="preserve"> Average annual </w:t>
      </w:r>
      <w:proofErr w:type="gramStart"/>
      <w:r>
        <w:t>long term</w:t>
      </w:r>
      <w:proofErr w:type="gramEnd"/>
      <w:r>
        <w:t xml:space="preserve"> improvement (years per year) in life expectancy based on Bayes Factor and ONS Biennial projections by sex and population</w:t>
      </w:r>
      <w:commentRangeEnd w:id="123"/>
      <w:r w:rsidR="001E2EFD">
        <w:rPr>
          <w:rStyle w:val="CommentReference"/>
          <w:i w:val="0"/>
          <w:iCs w:val="0"/>
          <w:color w:val="auto"/>
        </w:rPr>
        <w:commentReference w:id="123"/>
      </w:r>
    </w:p>
    <w:p w14:paraId="2F43B5EA" w14:textId="77777777" w:rsidR="00875D25" w:rsidRDefault="00DC3850" w:rsidP="00875D25">
      <w:pPr>
        <w:pStyle w:val="BodyText1"/>
      </w:pPr>
      <w:r>
        <w:t xml:space="preserve">For the UK as a whole, the Bayes Factor approach identified a similar average improvement as the 2012 biennial projection (0.161 years/year compared with 0.152 years/year) for females, but a much higher rate of improvement for males (0.276 years/year compared with 0.166 years/year). By 2018 the Bayes Factor approach produced more pessimistic estimates for both sexes than are implied by the 2018 ONS projection (0.075 years/year compared with 0.102 years/year for females; 0.108 years/year compared with 0.122 years/year for males), </w:t>
      </w:r>
      <w:r w:rsidR="006F0925">
        <w:t xml:space="preserve">with an apparent turning point in the Bayes Factor estimates being </w:t>
      </w:r>
      <w:r w:rsidR="00875D25">
        <w:t>2014. This is shown even more clearly in</w:t>
      </w:r>
      <w:r w:rsidR="00831006">
        <w:t xml:space="preserve"> </w:t>
      </w:r>
      <w:r w:rsidR="00831006">
        <w:fldChar w:fldCharType="begin"/>
      </w:r>
      <w:r w:rsidR="00831006">
        <w:instrText xml:space="preserve"> REF _Ref31184871 \h </w:instrText>
      </w:r>
      <w:r w:rsidR="00831006">
        <w:fldChar w:fldCharType="end"/>
      </w:r>
      <w:r w:rsidR="00831006">
        <w:fldChar w:fldCharType="begin"/>
      </w:r>
      <w:r w:rsidR="00831006">
        <w:instrText xml:space="preserve"> REF _Ref31185164 \h </w:instrText>
      </w:r>
      <w:r w:rsidR="00831006">
        <w:fldChar w:fldCharType="separate"/>
      </w:r>
      <w:r w:rsidR="00831006">
        <w:t xml:space="preserve">Figure </w:t>
      </w:r>
      <w:r w:rsidR="00831006">
        <w:rPr>
          <w:noProof/>
        </w:rPr>
        <w:t>3</w:t>
      </w:r>
      <w:r w:rsidR="00831006">
        <w:fldChar w:fldCharType="end"/>
      </w:r>
      <w:r w:rsidR="00831006">
        <w:t>,</w:t>
      </w:r>
      <w:r w:rsidR="00875D25">
        <w:t xml:space="preserve"> which presents the projected gains in weeks/year rather than years per year. </w:t>
      </w:r>
    </w:p>
    <w:p w14:paraId="53A68D80" w14:textId="77777777" w:rsidR="00875D25" w:rsidRDefault="00875D25" w:rsidP="00875D25">
      <w:pPr>
        <w:keepNext/>
      </w:pPr>
      <w:r>
        <w:rPr>
          <w:noProof/>
          <w:lang w:eastAsia="en-GB"/>
        </w:rPr>
        <w:lastRenderedPageBreak/>
        <w:drawing>
          <wp:inline distT="0" distB="0" distL="0" distR="0" wp14:anchorId="5AC7E48A" wp14:editId="41976ACF">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378F49E2" w14:textId="77777777" w:rsidR="00875D25" w:rsidRDefault="00875D25" w:rsidP="00875D25">
      <w:pPr>
        <w:pStyle w:val="Caption"/>
      </w:pPr>
      <w:bookmarkStart w:id="124" w:name="_Ref31185164"/>
      <w:commentRangeStart w:id="125"/>
      <w:r>
        <w:t xml:space="preserve">Figure </w:t>
      </w:r>
      <w:r w:rsidR="003A0C6F">
        <w:rPr>
          <w:noProof/>
        </w:rPr>
        <w:fldChar w:fldCharType="begin"/>
      </w:r>
      <w:r w:rsidR="003A0C6F">
        <w:rPr>
          <w:noProof/>
        </w:rPr>
        <w:instrText xml:space="preserve"> SEQ Figure \* ARABIC </w:instrText>
      </w:r>
      <w:r w:rsidR="003A0C6F">
        <w:rPr>
          <w:noProof/>
        </w:rPr>
        <w:fldChar w:fldCharType="separate"/>
      </w:r>
      <w:r w:rsidR="00F93980">
        <w:rPr>
          <w:noProof/>
        </w:rPr>
        <w:t>3</w:t>
      </w:r>
      <w:r w:rsidR="003A0C6F">
        <w:rPr>
          <w:noProof/>
        </w:rPr>
        <w:fldChar w:fldCharType="end"/>
      </w:r>
      <w:bookmarkEnd w:id="124"/>
      <w:r>
        <w:t xml:space="preserve"> Comparison between implied annual gains (in weeks/year) for the UK based on Bayes Factor maximisation approach and ONS biennial projections</w:t>
      </w:r>
      <w:commentRangeEnd w:id="125"/>
      <w:r w:rsidR="00F24A7D">
        <w:rPr>
          <w:rStyle w:val="CommentReference"/>
          <w:i w:val="0"/>
          <w:iCs w:val="0"/>
          <w:color w:val="auto"/>
        </w:rPr>
        <w:commentReference w:id="125"/>
      </w:r>
    </w:p>
    <w:p w14:paraId="0F12298A" w14:textId="77777777" w:rsidR="00DC3850" w:rsidRPr="00DC3850" w:rsidRDefault="00DC3850" w:rsidP="00DC3850"/>
    <w:p w14:paraId="46D03CB8" w14:textId="77777777" w:rsidR="00CE59A4" w:rsidRDefault="00CE59A4" w:rsidP="00312ADD">
      <w:pPr>
        <w:rPr>
          <w:color w:val="808080" w:themeColor="background1" w:themeShade="80"/>
        </w:rPr>
      </w:pPr>
    </w:p>
    <w:p w14:paraId="3DB6316A" w14:textId="77777777" w:rsidR="002E36F4" w:rsidRDefault="00875D25" w:rsidP="00875D25">
      <w:pPr>
        <w:pStyle w:val="Heading1"/>
      </w:pPr>
      <w:commentRangeStart w:id="126"/>
      <w:commentRangeStart w:id="127"/>
      <w:r>
        <w:t>Discussion</w:t>
      </w:r>
      <w:commentRangeEnd w:id="126"/>
      <w:r w:rsidR="00D50DB3">
        <w:rPr>
          <w:rStyle w:val="CommentReference"/>
          <w:rFonts w:ascii="Arial" w:eastAsia="Calibri" w:hAnsi="Arial" w:cs="Times New Roman"/>
          <w:color w:val="auto"/>
        </w:rPr>
        <w:commentReference w:id="126"/>
      </w:r>
      <w:commentRangeEnd w:id="127"/>
      <w:r w:rsidR="007F14B0">
        <w:rPr>
          <w:rStyle w:val="CommentReference"/>
          <w:rFonts w:ascii="Arial" w:eastAsia="Calibri" w:hAnsi="Arial" w:cs="Times New Roman"/>
          <w:color w:val="auto"/>
        </w:rPr>
        <w:commentReference w:id="127"/>
      </w:r>
    </w:p>
    <w:p w14:paraId="11928FCB" w14:textId="2AF784E0" w:rsidR="006F0264" w:rsidRDefault="006F0264" w:rsidP="006F0264">
      <w:pPr>
        <w:pStyle w:val="BodyText1"/>
        <w:rPr>
          <w:rFonts w:eastAsia="Calibri" w:cs="Times New Roman"/>
          <w:szCs w:val="22"/>
          <w:lang w:eastAsia="en-US"/>
        </w:rPr>
      </w:pPr>
      <w:commentRangeStart w:id="128"/>
      <w:r w:rsidRPr="006F0264">
        <w:rPr>
          <w:rFonts w:eastAsia="Calibri" w:cs="Times New Roman"/>
          <w:szCs w:val="22"/>
          <w:lang w:eastAsia="en-US"/>
        </w:rPr>
        <w:t xml:space="preserve">This paper has presented average improvements in life expectancy in the UK and constituent nations by decade and in comparison with many other nations. </w:t>
      </w:r>
      <w:commentRangeEnd w:id="128"/>
      <w:r w:rsidR="005D2087">
        <w:rPr>
          <w:rStyle w:val="CommentReference"/>
          <w:rFonts w:eastAsia="Calibri" w:cs="Times New Roman"/>
          <w:lang w:eastAsia="en-US"/>
        </w:rPr>
        <w:commentReference w:id="128"/>
      </w:r>
      <w:r w:rsidRPr="006F0264">
        <w:rPr>
          <w:rFonts w:eastAsia="Calibri" w:cs="Times New Roman"/>
          <w:szCs w:val="22"/>
          <w:lang w:eastAsia="en-US"/>
        </w:rPr>
        <w:t xml:space="preserve">This showed </w:t>
      </w:r>
      <w:commentRangeStart w:id="129"/>
      <w:r w:rsidRPr="006F0264">
        <w:rPr>
          <w:rFonts w:eastAsia="Calibri" w:cs="Times New Roman"/>
          <w:szCs w:val="22"/>
          <w:lang w:eastAsia="en-US"/>
        </w:rPr>
        <w:t xml:space="preserve">that the 1990s and 2000s </w:t>
      </w:r>
      <w:commentRangeEnd w:id="129"/>
      <w:r w:rsidR="007F14B0">
        <w:rPr>
          <w:rStyle w:val="CommentReference"/>
          <w:rFonts w:eastAsia="Calibri" w:cs="Times New Roman"/>
          <w:lang w:eastAsia="en-US"/>
        </w:rPr>
        <w:commentReference w:id="129"/>
      </w:r>
      <w:r w:rsidRPr="006F0264">
        <w:rPr>
          <w:rFonts w:eastAsia="Calibri" w:cs="Times New Roman"/>
          <w:szCs w:val="22"/>
          <w:lang w:eastAsia="en-US"/>
        </w:rPr>
        <w:t xml:space="preserve">were a period of particularly rapid improvement in the UK, as they were in many other already high-income nations, and that </w:t>
      </w:r>
      <w:commentRangeStart w:id="130"/>
      <w:r w:rsidRPr="006F0264">
        <w:rPr>
          <w:rFonts w:eastAsia="Calibri" w:cs="Times New Roman"/>
          <w:szCs w:val="22"/>
          <w:lang w:eastAsia="en-US"/>
        </w:rPr>
        <w:t>a slowdown</w:t>
      </w:r>
      <w:commentRangeEnd w:id="130"/>
      <w:r w:rsidR="005D2087">
        <w:rPr>
          <w:rStyle w:val="CommentReference"/>
          <w:rFonts w:eastAsia="Calibri" w:cs="Times New Roman"/>
          <w:lang w:eastAsia="en-US"/>
        </w:rPr>
        <w:commentReference w:id="130"/>
      </w:r>
      <w:r w:rsidRPr="006F0264">
        <w:rPr>
          <w:rFonts w:eastAsia="Calibri" w:cs="Times New Roman"/>
          <w:szCs w:val="22"/>
          <w:lang w:eastAsia="en-US"/>
        </w:rPr>
        <w:t xml:space="preserve"> from the previous two decades was seen in the UK, alongside comparator nations, over the 2010s. However, the UK slowdown since 2010 was more severe than in many of these comparators. </w:t>
      </w:r>
      <w:r w:rsidR="00831006" w:rsidRPr="00875D25">
        <w:t xml:space="preserve">A breakpoint analysis for UK life expectancy trends was also performed confirming a change in life expectancy improvement rates around 2010, </w:t>
      </w:r>
      <w:commentRangeStart w:id="131"/>
      <w:r w:rsidR="00831006" w:rsidRPr="00875D25">
        <w:t>broadly consistent with previous published research</w:t>
      </w:r>
      <w:commentRangeEnd w:id="131"/>
      <w:r w:rsidR="005D2087">
        <w:rPr>
          <w:rStyle w:val="CommentReference"/>
          <w:rFonts w:eastAsia="Calibri" w:cs="Times New Roman"/>
          <w:lang w:eastAsia="en-US"/>
        </w:rPr>
        <w:commentReference w:id="131"/>
      </w:r>
      <w:r w:rsidR="00831006" w:rsidRPr="00875D25">
        <w:t xml:space="preserve">. </w:t>
      </w:r>
      <w:r w:rsidR="00831006" w:rsidRPr="00875D25">
        <w:fldChar w:fldCharType="begin"/>
      </w:r>
      <w:r w:rsidR="00D50DB3">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831006" w:rsidRPr="00875D25">
        <w:fldChar w:fldCharType="separate"/>
      </w:r>
      <w:r w:rsidR="00831006">
        <w:t>(22)</w:t>
      </w:r>
      <w:r w:rsidR="00831006" w:rsidRPr="00875D25">
        <w:fldChar w:fldCharType="end"/>
      </w:r>
    </w:p>
    <w:p w14:paraId="3EA321E2" w14:textId="77777777" w:rsidR="004602CC" w:rsidRDefault="004602CC" w:rsidP="004602CC">
      <w:pPr>
        <w:pStyle w:val="BodyText1"/>
      </w:pPr>
      <w:r>
        <w:t xml:space="preserve">Though the paper does not aim to resolve disagreement between researchers as to the causes of the recent slowdown, it does aim to make the process of reasoning about the extent and persistence of the post 2010 slowdown more </w:t>
      </w:r>
      <w:r>
        <w:lastRenderedPageBreak/>
        <w:t xml:space="preserve">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w:t>
      </w:r>
      <w:commentRangeStart w:id="132"/>
      <w:r>
        <w:t>establishing commonly acceptable strategies for analysis and interpretation of UK life expectancy data</w:t>
      </w:r>
      <w:commentRangeEnd w:id="132"/>
      <w:r w:rsidR="00EE0C62">
        <w:rPr>
          <w:rStyle w:val="CommentReference"/>
          <w:rFonts w:eastAsia="Calibri" w:cs="Times New Roman"/>
          <w:lang w:eastAsia="en-US"/>
        </w:rPr>
        <w:commentReference w:id="132"/>
      </w:r>
      <w:r>
        <w:t xml:space="preserve">, and ‘ground truths’ around which researchers with divergent beliefs and perspectives can agree. </w:t>
      </w:r>
    </w:p>
    <w:p w14:paraId="1357AB5A"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projections over the longer term, since 1971, show that for many </w:t>
      </w:r>
      <w:proofErr w:type="gramStart"/>
      <w:r w:rsidRPr="006F0264">
        <w:rPr>
          <w:rFonts w:eastAsia="Calibri" w:cs="Times New Roman"/>
          <w:szCs w:val="22"/>
          <w:lang w:eastAsia="en-US"/>
        </w:rPr>
        <w:t>decades</w:t>
      </w:r>
      <w:proofErr w:type="gramEnd"/>
      <w:r w:rsidRPr="006F0264">
        <w:rPr>
          <w:rFonts w:eastAsia="Calibri" w:cs="Times New Roman"/>
          <w:szCs w:val="22"/>
          <w:lang w:eastAsia="en-US"/>
        </w:rPr>
        <w:t xml:space="preserve"> projections were pessimistic, under-projecting life expectancy gains throughout the 1970s, 1980s, 1990s and 2000s. However, this changed after 2012, with more recent ONS biennial projections tending to over-project observed gains instead. A breakpoint in improvement rates in the UK, after 2010, has already been identified </w:t>
      </w:r>
      <w:commentRangeStart w:id="133"/>
      <w:commentRangeStart w:id="134"/>
      <w:r w:rsidRPr="006F0264">
        <w:rPr>
          <w:rFonts w:eastAsia="Calibri" w:cs="Times New Roman"/>
          <w:szCs w:val="22"/>
          <w:lang w:eastAsia="en-US"/>
        </w:rPr>
        <w:t>(Fenton)</w:t>
      </w:r>
      <w:commentRangeEnd w:id="134"/>
      <w:ins w:id="135" w:author="Gerry McCartney" w:date="2020-04-09T15:59:00Z">
        <w:r w:rsidRPr="006F0264">
          <w:rPr>
            <w:rFonts w:eastAsia="Calibri" w:cs="Times New Roman"/>
            <w:szCs w:val="22"/>
            <w:lang w:eastAsia="en-US"/>
          </w:rPr>
          <w:t xml:space="preserve"> </w:t>
        </w:r>
      </w:ins>
      <w:commentRangeEnd w:id="133"/>
      <w:r w:rsidR="00EE0C62">
        <w:rPr>
          <w:rStyle w:val="CommentReference"/>
          <w:rFonts w:eastAsia="Calibri" w:cs="Times New Roman"/>
          <w:lang w:eastAsia="en-US"/>
        </w:rPr>
        <w:commentReference w:id="134"/>
      </w:r>
      <w:r w:rsidR="007F14B0">
        <w:rPr>
          <w:rStyle w:val="CommentReference"/>
          <w:rFonts w:eastAsia="Calibri" w:cs="Times New Roman"/>
          <w:lang w:eastAsia="en-US"/>
        </w:rPr>
        <w:commentReference w:id="133"/>
      </w:r>
      <w:ins w:id="136" w:author="Colin Fischbacher" w:date="2020-04-09T15:59:00Z">
        <w:r w:rsidRPr="006F0264">
          <w:rPr>
            <w:rFonts w:eastAsia="Calibri" w:cs="Times New Roman"/>
            <w:szCs w:val="22"/>
            <w:lang w:eastAsia="en-US"/>
          </w:rPr>
          <w:t xml:space="preserve"> </w:t>
        </w:r>
      </w:ins>
      <w:r w:rsidRPr="006F0264">
        <w:rPr>
          <w:rFonts w:eastAsia="Calibri" w:cs="Times New Roman"/>
          <w:szCs w:val="22"/>
          <w:lang w:eastAsia="en-US"/>
        </w:rPr>
        <w:t>and was also identified in analysis for this paper.</w:t>
      </w:r>
    </w:p>
    <w:p w14:paraId="255563C7" w14:textId="77777777" w:rsidR="006F0264" w:rsidRPr="006F0264" w:rsidRDefault="006F0264" w:rsidP="006F0264">
      <w:pPr>
        <w:pStyle w:val="BodyText1"/>
        <w:rPr>
          <w:rFonts w:eastAsia="Calibri" w:cs="Times New Roman"/>
          <w:szCs w:val="22"/>
          <w:lang w:eastAsia="en-US"/>
        </w:rPr>
      </w:pPr>
      <w:commentRangeStart w:id="137"/>
      <w:r w:rsidRPr="006F0264">
        <w:rPr>
          <w:rFonts w:eastAsia="Calibri" w:cs="Times New Roman"/>
          <w:szCs w:val="22"/>
          <w:lang w:eastAsia="en-US"/>
        </w:rPr>
        <w:t xml:space="preserve">The Bayes Factor approach allowed a more formal comparison between the rate of improvement so far observed after 2010, with those that were observed during the 1990s and 2000s. By 2018 this comparison suggests that rates of annual life expectancy improvement are over 60% lower than were achieved in the 1990s and 2000s. </w:t>
      </w:r>
      <w:commentRangeEnd w:id="137"/>
      <w:r w:rsidR="007F14B0">
        <w:rPr>
          <w:rStyle w:val="CommentReference"/>
          <w:rFonts w:eastAsia="Calibri" w:cs="Times New Roman"/>
          <w:lang w:eastAsia="en-US"/>
        </w:rPr>
        <w:commentReference w:id="137"/>
      </w:r>
    </w:p>
    <w:p w14:paraId="57E19917"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biennial projections appear to have factored in a slowdown in the life expectancy gains from the 2012 projection onwards. However, since 2014 the results suggest these projections </w:t>
      </w:r>
      <w:commentRangeStart w:id="138"/>
      <w:r w:rsidRPr="006F0264">
        <w:rPr>
          <w:rFonts w:eastAsia="Calibri" w:cs="Times New Roman"/>
          <w:szCs w:val="22"/>
          <w:lang w:eastAsia="en-US"/>
        </w:rPr>
        <w:t>may still be somewhat optimistic</w:t>
      </w:r>
      <w:commentRangeEnd w:id="138"/>
      <w:r w:rsidR="00EE0C62">
        <w:rPr>
          <w:rStyle w:val="CommentReference"/>
          <w:rFonts w:eastAsia="Calibri" w:cs="Times New Roman"/>
          <w:lang w:eastAsia="en-US"/>
        </w:rPr>
        <w:commentReference w:id="138"/>
      </w:r>
      <w:r w:rsidRPr="006F0264">
        <w:rPr>
          <w:rFonts w:eastAsia="Calibri" w:cs="Times New Roman"/>
          <w:szCs w:val="22"/>
          <w:lang w:eastAsia="en-US"/>
        </w:rPr>
        <w:t xml:space="preserve">, despite having </w:t>
      </w:r>
      <w:proofErr w:type="gramStart"/>
      <w:r w:rsidRPr="006F0264">
        <w:rPr>
          <w:rFonts w:eastAsia="Calibri" w:cs="Times New Roman"/>
          <w:szCs w:val="22"/>
          <w:lang w:eastAsia="en-US"/>
        </w:rPr>
        <w:t>being</w:t>
      </w:r>
      <w:proofErr w:type="gramEnd"/>
      <w:r w:rsidRPr="006F0264">
        <w:rPr>
          <w:rFonts w:eastAsia="Calibri" w:cs="Times New Roman"/>
          <w:szCs w:val="22"/>
          <w:lang w:eastAsia="en-US"/>
        </w:rPr>
        <w:t xml:space="preserve"> gradually downgraded with each successive biennial release. </w:t>
      </w:r>
    </w:p>
    <w:p w14:paraId="04BAF25B" w14:textId="0BDC44E5"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w:t>
      </w:r>
      <w:r w:rsidRPr="006F0264">
        <w:rPr>
          <w:rFonts w:eastAsia="Calibri" w:cs="Times New Roman"/>
          <w:szCs w:val="22"/>
          <w:lang w:eastAsia="en-US"/>
        </w:rPr>
        <w:lastRenderedPageBreak/>
        <w:t>downgrade its projections of UK longevity gains, and if so by what magnitude. Actuarial research, published January 2020 as part of the Continuous Monitoring Investigation suggests that 2019 was a relatively good year for mortality improvements</w:t>
      </w:r>
      <w:r w:rsidR="00776048">
        <w:rPr>
          <w:rFonts w:eastAsia="Calibri" w:cs="Times New Roman"/>
          <w:szCs w:val="22"/>
          <w:lang w:eastAsia="en-US"/>
        </w:rPr>
        <w:t xml:space="preserve"> for England &amp; Wales</w:t>
      </w:r>
      <w:r w:rsidRPr="006F0264">
        <w:rPr>
          <w:rFonts w:eastAsia="Calibri" w:cs="Times New Roman"/>
          <w:szCs w:val="22"/>
          <w:lang w:eastAsia="en-US"/>
        </w:rPr>
        <w:t>, as compared with t</w:t>
      </w:r>
      <w:r w:rsidR="00776048">
        <w:rPr>
          <w:rFonts w:eastAsia="Calibri" w:cs="Times New Roman"/>
          <w:szCs w:val="22"/>
          <w:lang w:eastAsia="en-US"/>
        </w:rPr>
        <w:t>hose observed from 2009 onwards, and so the 2019 single year life expectancy may be a slight</w:t>
      </w:r>
      <w:del w:id="139" w:author="Colin Fischbacher" w:date="2020-03-03T09:18:00Z">
        <w:r w:rsidR="00776048">
          <w:rPr>
            <w:rFonts w:eastAsia="Calibri" w:cs="Times New Roman"/>
            <w:szCs w:val="22"/>
            <w:lang w:eastAsia="en-US"/>
          </w:rPr>
          <w:delText>ly</w:delText>
        </w:r>
      </w:del>
      <w:r w:rsidR="00776048">
        <w:rPr>
          <w:rFonts w:eastAsia="Calibri" w:cs="Times New Roman"/>
          <w:szCs w:val="22"/>
          <w:lang w:eastAsia="en-US"/>
        </w:rPr>
        <w:t xml:space="preserve"> improvement over 2018 values. </w:t>
      </w:r>
      <w:r w:rsidR="00776048">
        <w:rPr>
          <w:rFonts w:eastAsia="Calibri" w:cs="Times New Roman"/>
          <w:szCs w:val="22"/>
          <w:lang w:eastAsia="en-US"/>
        </w:rPr>
        <w:fldChar w:fldCharType="begin"/>
      </w:r>
      <w:r w:rsidR="00D50DB3">
        <w:rPr>
          <w:rFonts w:eastAsia="Calibri" w:cs="Times New Roman"/>
          <w:szCs w:val="22"/>
          <w:lang w:eastAsia="en-US"/>
        </w:rPr>
        <w:instrText>ADDIN F1000_CSL_CITATION&lt;~#@#~&gt;[{"title":"England &amp; Wales mortality monitor - January 2020","id":"8159309","type":"report","publisher":"Institute and Faculty of Actuaries","author":[{"family":"Anon","given":"Anon"}],"issued":{"date-parts":[["2020","1"]]},"URL":"https://www.actuaries.org.uk/system/files/field/document/Mortality%20monitor%20Q4%202020%20v01%202020-01-28.pdf","accessed":{"date-parts":[["2020","1","30"]]},"citation-label":"8159309","CleanAbstract":"No abstract available"}]</w:instrText>
      </w:r>
      <w:r w:rsidR="00776048">
        <w:rPr>
          <w:rFonts w:eastAsia="Calibri" w:cs="Times New Roman"/>
          <w:szCs w:val="22"/>
          <w:lang w:eastAsia="en-US"/>
        </w:rPr>
        <w:fldChar w:fldCharType="separate"/>
      </w:r>
      <w:r w:rsidR="00776048">
        <w:rPr>
          <w:rFonts w:eastAsia="Calibri" w:cs="Times New Roman"/>
          <w:szCs w:val="22"/>
          <w:lang w:eastAsia="en-US"/>
        </w:rPr>
        <w:t>(36)</w:t>
      </w:r>
      <w:r w:rsidR="00776048">
        <w:rPr>
          <w:rFonts w:eastAsia="Calibri" w:cs="Times New Roman"/>
          <w:szCs w:val="22"/>
          <w:lang w:eastAsia="en-US"/>
        </w:rPr>
        <w:fldChar w:fldCharType="end"/>
      </w:r>
      <w:r w:rsidRPr="006F0264">
        <w:rPr>
          <w:rFonts w:eastAsia="Calibri" w:cs="Times New Roman"/>
          <w:szCs w:val="22"/>
          <w:lang w:eastAsia="en-US"/>
        </w:rPr>
        <w:t xml:space="preserve"> However it still seems likely that the overall rate of improvement in life expectancies observed over the 2010s will still be substantially lower in the UK than in the previous two decades.</w:t>
      </w:r>
      <w:r w:rsidR="00831006">
        <w:rPr>
          <w:rFonts w:eastAsia="Calibri" w:cs="Times New Roman"/>
          <w:szCs w:val="22"/>
          <w:lang w:eastAsia="en-US"/>
        </w:rPr>
        <w:t xml:space="preserve"> </w:t>
      </w:r>
    </w:p>
    <w:p w14:paraId="12F04F39"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expectancy </w:t>
      </w:r>
      <w:del w:id="140" w:author="Colin Fischbacher" w:date="2020-03-03T09:18:00Z">
        <w:r w:rsidRPr="006F0264">
          <w:rPr>
            <w:rFonts w:eastAsia="Calibri" w:cs="Times New Roman"/>
            <w:szCs w:val="22"/>
            <w:lang w:eastAsia="en-US"/>
          </w:rPr>
          <w:delText xml:space="preserve"> </w:delText>
        </w:r>
      </w:del>
      <w:r w:rsidRPr="006F0264">
        <w:rPr>
          <w:rFonts w:eastAsia="Calibri" w:cs="Times New Roman"/>
          <w:szCs w:val="22"/>
          <w:lang w:eastAsia="en-US"/>
        </w:rPr>
        <w:t xml:space="preserve">observations, they remain substantially below 10. However, </w:t>
      </w:r>
      <w:commentRangeStart w:id="141"/>
      <w:r w:rsidRPr="006F0264">
        <w:rPr>
          <w:rFonts w:eastAsia="Calibri" w:cs="Times New Roman"/>
          <w:szCs w:val="22"/>
          <w:lang w:eastAsia="en-US"/>
        </w:rPr>
        <w:t>they are still informative</w:t>
      </w:r>
      <w:commentRangeEnd w:id="141"/>
      <w:r w:rsidR="00EE0C62">
        <w:rPr>
          <w:rStyle w:val="CommentReference"/>
          <w:rFonts w:eastAsia="Calibri" w:cs="Times New Roman"/>
          <w:lang w:eastAsia="en-US"/>
        </w:rPr>
        <w:commentReference w:id="141"/>
      </w:r>
      <w:r w:rsidRPr="006F0264">
        <w:rPr>
          <w:rFonts w:eastAsia="Calibri" w:cs="Times New Roman"/>
          <w:szCs w:val="22"/>
          <w:lang w:eastAsia="en-US"/>
        </w:rPr>
        <w:t xml:space="preser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14:paraId="281C0018"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UK's slowdown in the 2010s is not unusual among high income nations in its occurrence, but the magnitude of the slowdown is exceptional. The slowdown in the UK as a whole was also similar across between sexes, and in each UK nation, with the </w:t>
      </w:r>
      <w:commentRangeStart w:id="142"/>
      <w:r w:rsidRPr="006F0264">
        <w:rPr>
          <w:rFonts w:eastAsia="Calibri" w:cs="Times New Roman"/>
          <w:szCs w:val="22"/>
          <w:lang w:eastAsia="en-US"/>
        </w:rPr>
        <w:t xml:space="preserve">exception of Northern Ireland. In the case of Northern Ireland, the adverse political circumstances and sectarian conflict which prevailed throughout much of the 1980s and 1990s may have led to a decoupling of mortality improvement trends in this nation compared with the rest of the UK, and the fact the disparity between Northern Ireland and the rest of the UK is particularly pronounced for males rather than females appears to support this suggestion. </w:t>
      </w:r>
      <w:commentRangeEnd w:id="142"/>
      <w:r w:rsidR="007F14B0">
        <w:rPr>
          <w:rStyle w:val="CommentReference"/>
          <w:rFonts w:eastAsia="Calibri" w:cs="Times New Roman"/>
          <w:lang w:eastAsia="en-US"/>
        </w:rPr>
        <w:commentReference w:id="142"/>
      </w:r>
    </w:p>
    <w:p w14:paraId="553C7002" w14:textId="77777777" w:rsidR="002E36F4" w:rsidRPr="008A477A" w:rsidRDefault="006F0264" w:rsidP="006F0264">
      <w:pPr>
        <w:pStyle w:val="BodyText1"/>
      </w:pPr>
      <w:r w:rsidRPr="006F0264">
        <w:rPr>
          <w:rFonts w:eastAsia="Calibri" w:cs="Times New Roman"/>
          <w:szCs w:val="22"/>
          <w:lang w:eastAsia="en-US"/>
        </w:rPr>
        <w:t xml:space="preserve">A prevailing hypothesis put forward to explain the slowdown in mortality improvement internationally is that the 1990s and 2000s were exceptional </w:t>
      </w:r>
      <w:commentRangeStart w:id="143"/>
      <w:r w:rsidRPr="006F0264">
        <w:rPr>
          <w:rFonts w:eastAsia="Calibri" w:cs="Times New Roman"/>
          <w:szCs w:val="22"/>
          <w:lang w:eastAsia="en-US"/>
        </w:rPr>
        <w:lastRenderedPageBreak/>
        <w:t>periods of improvement in cardiovascular disease (CVD) mortality, and that the various improvements in treatment and primary prevention may not be repeatable. The ONS' projections from 2012 onwards appear to have factored in the assumption that the earlier trends were not sustainable, perhaps for this reason. However, as CVD has historically contributed more to male than female mortality, an overall slowdown predominant</w:t>
      </w:r>
      <w:r w:rsidR="00F93980">
        <w:rPr>
          <w:rFonts w:eastAsia="Calibri" w:cs="Times New Roman"/>
          <w:szCs w:val="22"/>
          <w:lang w:eastAsia="en-US"/>
        </w:rPr>
        <w:t>ly due to CVD slowdown alone is</w:t>
      </w:r>
      <w:r w:rsidRPr="006F0264">
        <w:rPr>
          <w:rFonts w:eastAsia="Calibri" w:cs="Times New Roman"/>
          <w:szCs w:val="22"/>
          <w:lang w:eastAsia="en-US"/>
        </w:rPr>
        <w:t xml:space="preserve"> likely to lead to faster rates of slowdown for males than females. Instead in the UK the slowdown appear to have affected both sexes similarly and contemporaneously. </w:t>
      </w:r>
      <w:commentRangeEnd w:id="143"/>
      <w:r w:rsidR="003C3F7B">
        <w:rPr>
          <w:rStyle w:val="CommentReference"/>
          <w:rFonts w:eastAsia="Calibri" w:cs="Times New Roman"/>
          <w:lang w:eastAsia="en-US"/>
        </w:rPr>
        <w:commentReference w:id="143"/>
      </w:r>
      <w:r w:rsidRPr="006F0264">
        <w:rPr>
          <w:rFonts w:eastAsia="Calibri" w:cs="Times New Roman"/>
          <w:szCs w:val="22"/>
          <w:lang w:eastAsia="en-US"/>
        </w:rPr>
        <w:t xml:space="preserve">Instead, the UK's exceptionally rapid slowdown is likely to be due to exposures common to the UK but not comparator nations. The UK's various policies of 'austerity', including sustained cuts to various social and public services which the most vulnerable populations in the UK rely on most, is likely to be an important factor in explaining the severity of the UK's slowdown. If such cuts were reversed, mortality improvement rates </w:t>
      </w:r>
      <w:r w:rsidR="00776048">
        <w:rPr>
          <w:rFonts w:eastAsia="Calibri" w:cs="Times New Roman"/>
          <w:szCs w:val="22"/>
          <w:lang w:eastAsia="en-US"/>
        </w:rPr>
        <w:t>c</w:t>
      </w:r>
      <w:r w:rsidRPr="006F0264">
        <w:rPr>
          <w:rFonts w:eastAsia="Calibri" w:cs="Times New Roman"/>
          <w:szCs w:val="22"/>
          <w:lang w:eastAsia="en-US"/>
        </w:rPr>
        <w:t>an still be expected to improve. Life expectancy in the UK is also below that of many comparator nations, especially for females, and so even the rapid gains seen in the 1990s and 2000s are still achievable and reasonable to expect if appropriate action is taken.</w:t>
      </w:r>
    </w:p>
    <w:p w14:paraId="0AA1EE06" w14:textId="77777777" w:rsidR="002E36F4" w:rsidRPr="004B370A" w:rsidRDefault="002E36F4" w:rsidP="002E36F4"/>
    <w:p w14:paraId="013501DF" w14:textId="77777777" w:rsidR="002E36F4" w:rsidRPr="008A477A" w:rsidRDefault="002E36F4" w:rsidP="002E36F4">
      <w:pPr>
        <w:pStyle w:val="BodyText1"/>
      </w:pPr>
    </w:p>
    <w:p w14:paraId="6995897F" w14:textId="77777777" w:rsidR="002E36F4" w:rsidRPr="008A477A" w:rsidRDefault="002E36F4" w:rsidP="002E36F4">
      <w:pPr>
        <w:pStyle w:val="BodyText1"/>
      </w:pPr>
    </w:p>
    <w:p w14:paraId="28C8C3E7" w14:textId="77777777" w:rsidR="002E36F4" w:rsidRDefault="002E36F4" w:rsidP="002E36F4">
      <w:pPr>
        <w:spacing w:after="0" w:line="240" w:lineRule="auto"/>
      </w:pPr>
    </w:p>
    <w:p w14:paraId="3910300A" w14:textId="77777777" w:rsidR="00831006" w:rsidRDefault="00831006">
      <w:pPr>
        <w:spacing w:after="0" w:line="240" w:lineRule="auto"/>
        <w:rPr>
          <w:rFonts w:eastAsiaTheme="minorHAnsi" w:cs="Arial"/>
          <w:szCs w:val="24"/>
          <w:lang w:eastAsia="en-GB"/>
        </w:rPr>
      </w:pPr>
      <w:r>
        <w:rPr>
          <w:rFonts w:eastAsiaTheme="minorHAnsi" w:cs="Arial"/>
          <w:szCs w:val="24"/>
          <w:lang w:eastAsia="en-GB"/>
        </w:rPr>
        <w:br w:type="page"/>
      </w:r>
    </w:p>
    <w:p w14:paraId="3D0FAF2C" w14:textId="77777777" w:rsidR="002E36F4" w:rsidRDefault="002E36F4" w:rsidP="002E36F4">
      <w:pPr>
        <w:spacing w:after="0" w:line="240" w:lineRule="auto"/>
        <w:rPr>
          <w:rFonts w:eastAsiaTheme="minorHAnsi" w:cs="Arial"/>
          <w:szCs w:val="24"/>
          <w:lang w:eastAsia="en-GB"/>
        </w:rPr>
      </w:pPr>
    </w:p>
    <w:p w14:paraId="1DC00606" w14:textId="77777777" w:rsidR="002E36F4" w:rsidRDefault="002E36F4" w:rsidP="002E36F4">
      <w:pPr>
        <w:pStyle w:val="BodyText1"/>
      </w:pPr>
      <w:r>
        <w:t>Bibliography</w:t>
      </w:r>
    </w:p>
    <w:p w14:paraId="6539590F" w14:textId="77777777" w:rsidR="00D50DB3" w:rsidRDefault="002E36F4" w:rsidP="00D50DB3">
      <w:pPr>
        <w:pStyle w:val="BodyText1"/>
        <w:ind w:left="560" w:hanging="560"/>
      </w:pPr>
      <w:r>
        <w:fldChar w:fldCharType="begin"/>
      </w:r>
      <w:r>
        <w:instrText>ADDIN F1000_CSL_BIBLIOGRAPHY</w:instrText>
      </w:r>
      <w:r>
        <w:fldChar w:fldCharType="separate"/>
      </w:r>
      <w:r w:rsidR="00D50DB3">
        <w:t xml:space="preserve">1. </w:t>
      </w:r>
      <w:r w:rsidR="00D50DB3">
        <w:tab/>
        <w:t>ONS. National Population Projections Accuracy Report [Internet]. ONS; 2016 Feb [cited 2020 Jan 7]. Available from: https://www.ons.gov.uk/peoplepopulationandcommunity/populationandmigration/populationprojections/methodologies/nationalpopulationprojectionsaccuracyreport</w:t>
      </w:r>
    </w:p>
    <w:p w14:paraId="66B7EB06" w14:textId="77777777" w:rsidR="00D50DB3" w:rsidRDefault="00D50DB3" w:rsidP="00D50DB3">
      <w:pPr>
        <w:pStyle w:val="BodyText1"/>
        <w:ind w:left="560" w:hanging="560"/>
      </w:pPr>
      <w:r>
        <w:t xml:space="preserve">2. </w:t>
      </w:r>
      <w:r>
        <w:tab/>
        <w:t xml:space="preserve">Lee RD, Carter LR. Modeling and forecasting U.S. mortality. J Am Stat Assoc. 1992 Sep;87(419):659–671. </w:t>
      </w:r>
    </w:p>
    <w:p w14:paraId="41DC81AA" w14:textId="77777777" w:rsidR="00D50DB3" w:rsidRDefault="00D50DB3" w:rsidP="00D50DB3">
      <w:pPr>
        <w:pStyle w:val="BodyText1"/>
        <w:ind w:left="560" w:hanging="560"/>
      </w:pPr>
      <w:r>
        <w:t xml:space="preserve">3. </w:t>
      </w:r>
      <w:r>
        <w:tab/>
        <w:t xml:space="preserve">Bijak J, Bryant J. Bayesian demography 250 years after Bayes. Popul Stud (NY). 2016 Feb 23;70(1):1–19. </w:t>
      </w:r>
    </w:p>
    <w:p w14:paraId="676FDE62" w14:textId="77777777" w:rsidR="00D50DB3" w:rsidRDefault="00D50DB3" w:rsidP="00D50DB3">
      <w:pPr>
        <w:pStyle w:val="BodyText1"/>
        <w:ind w:left="560" w:hanging="560"/>
      </w:pPr>
      <w:r>
        <w:t xml:space="preserve">4. </w:t>
      </w:r>
      <w:r>
        <w:tab/>
        <w:t xml:space="preserve">King G. Demographic Forecasting. 2008; </w:t>
      </w:r>
    </w:p>
    <w:p w14:paraId="7D630EDC" w14:textId="77777777" w:rsidR="00D50DB3" w:rsidRDefault="00D50DB3" w:rsidP="00D50DB3">
      <w:pPr>
        <w:pStyle w:val="BodyText1"/>
        <w:ind w:left="560" w:hanging="560"/>
      </w:pPr>
      <w:r>
        <w:t xml:space="preserve">5. </w:t>
      </w:r>
      <w:r>
        <w:tab/>
        <w:t xml:space="preserve">Renshaw AE, Haberman S. A cohort-based extension to the Lee–Carter model for mortality reduction factors. Insurance: Mathematics and Economics. 2006 Jun;38(3):556–570. </w:t>
      </w:r>
    </w:p>
    <w:p w14:paraId="55D5BABF" w14:textId="77777777" w:rsidR="00D50DB3" w:rsidRDefault="00D50DB3" w:rsidP="00D50DB3">
      <w:pPr>
        <w:pStyle w:val="BodyText1"/>
        <w:ind w:left="560" w:hanging="560"/>
      </w:pPr>
      <w:r>
        <w:t xml:space="preserve">6. </w:t>
      </w:r>
      <w:r>
        <w:tab/>
        <w:t xml:space="preserve">Willets R. THE COHORT EFFECT : INSIGHTS AND EXPLANATIONS. Willets Consulting Limited; 2003 p. 1–38. </w:t>
      </w:r>
    </w:p>
    <w:p w14:paraId="15492CBD" w14:textId="77777777" w:rsidR="00D50DB3" w:rsidRDefault="00D50DB3" w:rsidP="00D50DB3">
      <w:pPr>
        <w:pStyle w:val="BodyText1"/>
        <w:ind w:left="560" w:hanging="560"/>
      </w:pPr>
      <w:r>
        <w:t xml:space="preserve">7. </w:t>
      </w:r>
      <w:r>
        <w:tab/>
        <w:t xml:space="preserve">Kermack WO, McKendrick AG, McKinlay PL. Death-rates in Great Britain and Sweden. Some general regularities and their significance. Int J Epidemiol. 2001 Aug;30(4):678–683. </w:t>
      </w:r>
    </w:p>
    <w:p w14:paraId="207C2280" w14:textId="77777777" w:rsidR="00D50DB3" w:rsidRDefault="00D50DB3" w:rsidP="00D50DB3">
      <w:pPr>
        <w:pStyle w:val="BodyText1"/>
        <w:ind w:left="560" w:hanging="560"/>
      </w:pPr>
      <w:r>
        <w:t xml:space="preserve">8. </w:t>
      </w:r>
      <w:r>
        <w:tab/>
        <w:t xml:space="preserve">Minton J, Vanderbloemen L, Dorling D. Visualizing Europe’s demographic scars with coplots and contour plots. Int J Epidemiol. 2013 Aug;42(4):1164–1176. </w:t>
      </w:r>
    </w:p>
    <w:p w14:paraId="383EBAA7" w14:textId="77777777" w:rsidR="00D50DB3" w:rsidRDefault="00D50DB3" w:rsidP="00D50DB3">
      <w:pPr>
        <w:pStyle w:val="BodyText1"/>
        <w:ind w:left="560" w:hanging="560"/>
      </w:pPr>
      <w:r>
        <w:t xml:space="preserve">9. </w:t>
      </w:r>
      <w:r>
        <w:tab/>
        <w:t xml:space="preserve">Almond D. Is the 1918 Influenxa Pandemic Over? Long-Term Effects of In Utero Influenza Exposure in the Post-1940 U.S. Population. Journal of Political Economy2. 2006;114(4):672–712. </w:t>
      </w:r>
    </w:p>
    <w:p w14:paraId="55E594B3" w14:textId="77777777" w:rsidR="00D50DB3" w:rsidRDefault="00D50DB3" w:rsidP="00D50DB3">
      <w:pPr>
        <w:pStyle w:val="BodyText1"/>
        <w:ind w:left="560" w:hanging="560"/>
      </w:pPr>
      <w:r>
        <w:lastRenderedPageBreak/>
        <w:t xml:space="preserve">10. </w:t>
      </w:r>
      <w:r>
        <w:tab/>
        <w:t xml:space="preserve">Willets RC, Gallop AP, Leandro PA, Lu JLC, Macdonald AS, Miller KA, et al. Longevity in the 21st century. Br Actuar J. 2004 Oct 1;10(4):685–832. </w:t>
      </w:r>
    </w:p>
    <w:p w14:paraId="38935B96" w14:textId="77777777" w:rsidR="00D50DB3" w:rsidRDefault="00D50DB3" w:rsidP="00D50DB3">
      <w:pPr>
        <w:pStyle w:val="BodyText1"/>
        <w:ind w:left="560" w:hanging="560"/>
      </w:pPr>
      <w:r>
        <w:t xml:space="preserve">11. </w:t>
      </w:r>
      <w:r>
        <w:tab/>
        <w:t xml:space="preserve">Pascariu MD, Lenart A, Canudas-Romo V. The maximum entropy mortality model: forecasting mortality using statistical moments. Scand Actuar J. 2019 Mar 29;1–25. </w:t>
      </w:r>
    </w:p>
    <w:p w14:paraId="50B2E0C4" w14:textId="77777777" w:rsidR="00D50DB3" w:rsidRDefault="00D50DB3" w:rsidP="00D50DB3">
      <w:pPr>
        <w:pStyle w:val="BodyText1"/>
        <w:ind w:left="560" w:hanging="560"/>
      </w:pPr>
      <w:r>
        <w:t xml:space="preserve">12. </w:t>
      </w:r>
      <w:r>
        <w:tab/>
        <w:t xml:space="preserve">White KM. Longevity Advances in High-Income Countries, 1955-96. Popul Dev Rev. 2002 Mar;28(1):59–76. </w:t>
      </w:r>
    </w:p>
    <w:p w14:paraId="49C12BC3" w14:textId="77777777" w:rsidR="00D50DB3" w:rsidRDefault="00D50DB3" w:rsidP="00D50DB3">
      <w:pPr>
        <w:pStyle w:val="BodyText1"/>
        <w:ind w:left="560" w:hanging="560"/>
      </w:pPr>
      <w:r>
        <w:t xml:space="preserve">13. </w:t>
      </w:r>
      <w:r>
        <w:tab/>
        <w:t xml:space="preserve">Christensen K, Doblhammer G, Rau R, Vaupel JW. Ageing populations: the challenges ahead. Lancet. 2009 Oct 3;374(9696):1196–1208. </w:t>
      </w:r>
    </w:p>
    <w:p w14:paraId="53E3E21B" w14:textId="77777777" w:rsidR="00D50DB3" w:rsidRDefault="00D50DB3" w:rsidP="00D50DB3">
      <w:pPr>
        <w:pStyle w:val="BodyText1"/>
        <w:ind w:left="560" w:hanging="560"/>
      </w:pPr>
      <w:r>
        <w:t xml:space="preserve">14. </w:t>
      </w:r>
      <w:r>
        <w:tab/>
        <w:t xml:space="preserve">Pascariu MD, Canudas-Romo V, Vaupel JW. The double-gap life expectancy forecasting model. Insurance: Mathematics and Economics. 2018 Jan;78:339–350. </w:t>
      </w:r>
    </w:p>
    <w:p w14:paraId="2B60DCBD" w14:textId="77777777" w:rsidR="00D50DB3" w:rsidRDefault="00D50DB3" w:rsidP="00D50DB3">
      <w:pPr>
        <w:pStyle w:val="BodyText1"/>
        <w:ind w:left="560" w:hanging="560"/>
      </w:pPr>
      <w:r>
        <w:t xml:space="preserve">15. </w:t>
      </w:r>
      <w:r>
        <w:tab/>
        <w:t xml:space="preserve">Torri T, Vaupel JW. Forecasting life expectancy in an international context. Int J Forecast. 2012 Apr;28(2):519–531. </w:t>
      </w:r>
    </w:p>
    <w:p w14:paraId="47D41DAD" w14:textId="77777777" w:rsidR="00D50DB3" w:rsidRDefault="00D50DB3" w:rsidP="00D50DB3">
      <w:pPr>
        <w:pStyle w:val="BodyText1"/>
        <w:ind w:left="560" w:hanging="560"/>
      </w:pPr>
      <w:r>
        <w:t xml:space="preserve">16. </w:t>
      </w:r>
      <w:r>
        <w:tab/>
        <w:t xml:space="preserve">Box GEP, Jenkins GM, Reinsel GC, Ljung GM. Time Series Analysis: Forecasting And Control (wiley Series In Probability And Statistics). 5th ed. Hoboken, New Jersey: Wiley; 2015. </w:t>
      </w:r>
    </w:p>
    <w:p w14:paraId="5C63DB4C" w14:textId="77777777" w:rsidR="00D50DB3" w:rsidRDefault="00D50DB3" w:rsidP="00D50DB3">
      <w:pPr>
        <w:pStyle w:val="BodyText1"/>
        <w:ind w:left="560" w:hanging="560"/>
      </w:pPr>
      <w:r>
        <w:t xml:space="preserve">17. </w:t>
      </w:r>
      <w:r>
        <w:tab/>
        <w:t xml:space="preserve">Hiam L, Dorling D. Rise in mortality in England and Wales in first seven weeks of 2018. BMJ. 2018 Mar 14;360:k1090. </w:t>
      </w:r>
    </w:p>
    <w:p w14:paraId="3585D8A3" w14:textId="77777777" w:rsidR="00D50DB3" w:rsidRDefault="00D50DB3" w:rsidP="00D50DB3">
      <w:pPr>
        <w:pStyle w:val="BodyText1"/>
        <w:ind w:left="560" w:hanging="560"/>
      </w:pPr>
      <w:r>
        <w:t xml:space="preserve">18. </w:t>
      </w:r>
      <w:r>
        <w:tab/>
        <w:t xml:space="preserve">Hiam L, Dorling D, McKee M. The cuts and poor health: when and how can we say that one thing causes another? J R Soc Med. 2018 Jun;111(6):199–202. </w:t>
      </w:r>
    </w:p>
    <w:p w14:paraId="7ED4CC34" w14:textId="77777777" w:rsidR="00D50DB3" w:rsidRDefault="00D50DB3" w:rsidP="00D50DB3">
      <w:pPr>
        <w:pStyle w:val="BodyText1"/>
        <w:ind w:left="560" w:hanging="560"/>
      </w:pPr>
      <w:r>
        <w:t xml:space="preserve">19. </w:t>
      </w:r>
      <w:r>
        <w:tab/>
        <w:t xml:space="preserve">Hiam L, Harrison D, McKee M, Dorling D. Why is life expectancy in England and Wales “stalling”? J Epidemiol Community Health. 2018 Feb 20;72(5):404–408. </w:t>
      </w:r>
    </w:p>
    <w:p w14:paraId="69BB691F" w14:textId="77777777" w:rsidR="00D50DB3" w:rsidRDefault="00D50DB3" w:rsidP="00D50DB3">
      <w:pPr>
        <w:pStyle w:val="BodyText1"/>
        <w:ind w:left="560" w:hanging="560"/>
      </w:pPr>
      <w:r>
        <w:lastRenderedPageBreak/>
        <w:t xml:space="preserve">20. </w:t>
      </w:r>
      <w:r>
        <w:tab/>
        <w:t xml:space="preserve">Hiam L, Dorling D, Harrison D, McKee M. What caused the spike in mortality in England and Wales in January 2015? J R Soc Med. 2017 Apr;110(4):131–137. </w:t>
      </w:r>
    </w:p>
    <w:p w14:paraId="43CD4A24" w14:textId="77777777" w:rsidR="00D50DB3" w:rsidRDefault="00D50DB3" w:rsidP="00D50DB3">
      <w:pPr>
        <w:pStyle w:val="BodyText1"/>
        <w:ind w:left="560" w:hanging="560"/>
      </w:pPr>
      <w:r>
        <w:t xml:space="preserve">21. </w:t>
      </w:r>
      <w:r>
        <w:tab/>
        <w:t xml:space="preserve">Hiam L, Dorling D, McKee M. Rise in mortality-when will the government take note? BMJ. 2018 Jun 25;361:k2747. </w:t>
      </w:r>
    </w:p>
    <w:p w14:paraId="2582A3D1" w14:textId="77777777" w:rsidR="00D50DB3" w:rsidRDefault="00D50DB3" w:rsidP="00D50DB3">
      <w:pPr>
        <w:pStyle w:val="BodyText1"/>
        <w:ind w:left="560" w:hanging="560"/>
      </w:pPr>
      <w:r>
        <w:t xml:space="preserve">22. </w:t>
      </w:r>
      <w:r>
        <w:tab/>
        <w:t xml:space="preserve">Fenton L, Minton J, Ramsay J, Kaye-Bardgett M, Fischbacher C, Wyper GMA, et al. Recent adverse mortality trends in Scotland: comparison with other high-income countries. BMJ Open. 2019 Oct 31;9(10):e029936. </w:t>
      </w:r>
    </w:p>
    <w:p w14:paraId="070B9E39" w14:textId="77777777" w:rsidR="00D50DB3" w:rsidRDefault="00D50DB3" w:rsidP="00D50DB3">
      <w:pPr>
        <w:pStyle w:val="BodyText1"/>
        <w:ind w:left="560" w:hanging="560"/>
      </w:pPr>
      <w:r>
        <w:t xml:space="preserve">23. </w:t>
      </w:r>
      <w:r>
        <w:tab/>
        <w:t xml:space="preserve">Green MA, Dorling D, Minton J, Pickett KE. Could the rise in mortality rates since 2015 be explained by changes in the number of delayed discharges of NHS patients? J Epidemiol Community Health. 2017 Nov;71(11):1068–1071. </w:t>
      </w:r>
    </w:p>
    <w:p w14:paraId="14AAE8EF" w14:textId="77777777" w:rsidR="00D50DB3" w:rsidRDefault="00D50DB3" w:rsidP="00D50DB3">
      <w:pPr>
        <w:pStyle w:val="BodyText1"/>
        <w:ind w:left="560" w:hanging="560"/>
      </w:pPr>
      <w:r>
        <w:t xml:space="preserve">24. </w:t>
      </w:r>
      <w:r>
        <w:tab/>
        <w:t xml:space="preserve">Green M, Dorling D, Minton J. The Geography of a rapid rise in elderly mortality in England and Wales, 2014-15. Health Place. 2017 Feb 12;44:77–85. </w:t>
      </w:r>
    </w:p>
    <w:p w14:paraId="2F38929A" w14:textId="77777777" w:rsidR="00D50DB3" w:rsidRDefault="00D50DB3" w:rsidP="00D50DB3">
      <w:pPr>
        <w:pStyle w:val="BodyText1"/>
        <w:ind w:left="560" w:hanging="560"/>
      </w:pPr>
      <w:r>
        <w:t xml:space="preserve">25. </w:t>
      </w:r>
      <w:r>
        <w:tab/>
        <w:t xml:space="preserve">Lambie-Mumford H, Green MA. Austerity, welfare reform and the rising use of food banks by children in England and Wales. Area. 2017 Sep;49(3):273–279. </w:t>
      </w:r>
    </w:p>
    <w:p w14:paraId="107578E3" w14:textId="77777777" w:rsidR="00D50DB3" w:rsidRDefault="00D50DB3" w:rsidP="00D50DB3">
      <w:pPr>
        <w:pStyle w:val="BodyText1"/>
        <w:ind w:left="560" w:hanging="560"/>
      </w:pPr>
      <w:r>
        <w:t xml:space="preserve">26. </w:t>
      </w:r>
      <w:r>
        <w:tab/>
        <w:t xml:space="preserve">Stuckler D, Basu S. The Body Economic: Eight experiments in economic recovery, from Iceland to Greece. London: Penguin; 2013. </w:t>
      </w:r>
    </w:p>
    <w:p w14:paraId="17D625D9" w14:textId="77777777" w:rsidR="00D50DB3" w:rsidRDefault="00D50DB3" w:rsidP="00D50DB3">
      <w:pPr>
        <w:pStyle w:val="BodyText1"/>
        <w:ind w:left="560" w:hanging="560"/>
      </w:pPr>
      <w:r>
        <w:t xml:space="preserve">27. </w:t>
      </w:r>
      <w:r>
        <w:tab/>
        <w:t xml:space="preserve">Karanikolos M, Mladovsky P, Cylus J, Thomson S, Basu S, Stuckler D, et al. Financial crisis, austerity, and health in Europe. Lancet. 2013 Apr 13;381(9874):1323–1331. </w:t>
      </w:r>
    </w:p>
    <w:p w14:paraId="1C444DA2" w14:textId="77777777" w:rsidR="00D50DB3" w:rsidRDefault="00D50DB3" w:rsidP="00D50DB3">
      <w:pPr>
        <w:pStyle w:val="BodyText1"/>
        <w:ind w:left="560" w:hanging="560"/>
      </w:pPr>
      <w:r>
        <w:t xml:space="preserve">28. </w:t>
      </w:r>
      <w:r>
        <w:tab/>
        <w:t xml:space="preserve">McKee M, Karanikolos M, Belcher P, Stuckler D. Austerity: a failed experiment on the people of Europe. Clin Med. 2012 Aug;12(4):346–350. </w:t>
      </w:r>
    </w:p>
    <w:p w14:paraId="0748A1BE" w14:textId="77777777" w:rsidR="00D50DB3" w:rsidRDefault="00D50DB3" w:rsidP="00D50DB3">
      <w:pPr>
        <w:pStyle w:val="BodyText1"/>
        <w:ind w:left="560" w:hanging="560"/>
      </w:pPr>
      <w:r>
        <w:lastRenderedPageBreak/>
        <w:t xml:space="preserve">29. </w:t>
      </w:r>
      <w:r>
        <w:tab/>
        <w:t xml:space="preserve">Raleigh V. Trends in life expectancy in EU and other OECD countries: Why are improvements slowing? 2019 Feb. </w:t>
      </w:r>
    </w:p>
    <w:p w14:paraId="0A723155" w14:textId="77777777" w:rsidR="00D50DB3" w:rsidRDefault="00D50DB3" w:rsidP="00D50DB3">
      <w:pPr>
        <w:pStyle w:val="BodyText1"/>
        <w:ind w:left="560" w:hanging="560"/>
      </w:pPr>
      <w:r>
        <w:t xml:space="preserve">30. </w:t>
      </w:r>
      <w:r>
        <w:tab/>
        <w:t xml:space="preserve">Public Health England. Recent trends in mortality in England: review and data packs - GOV.UK. 2018. </w:t>
      </w:r>
    </w:p>
    <w:p w14:paraId="41431B83" w14:textId="77777777" w:rsidR="00D50DB3" w:rsidRDefault="00D50DB3" w:rsidP="00D50DB3">
      <w:pPr>
        <w:pStyle w:val="BodyText1"/>
        <w:ind w:left="560" w:hanging="560"/>
      </w:pPr>
      <w:r>
        <w:t xml:space="preserve">31.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14:paraId="3686073A" w14:textId="77777777" w:rsidR="00D50DB3" w:rsidRDefault="00D50DB3" w:rsidP="00D50DB3">
      <w:pPr>
        <w:pStyle w:val="BodyText1"/>
        <w:ind w:left="560" w:hanging="560"/>
      </w:pPr>
      <w:r>
        <w:t xml:space="preserve">32. </w:t>
      </w:r>
      <w:r>
        <w:tab/>
        <w:t xml:space="preserve">Marshall L, Finch D, Cairncross L, Bibby J. Mortality and life expectancy trends in the UK: stalling progress. Health Foundation; 2019 Nov. </w:t>
      </w:r>
    </w:p>
    <w:p w14:paraId="1FEDFCEE" w14:textId="77777777" w:rsidR="00D50DB3" w:rsidRDefault="00D50DB3" w:rsidP="00D50DB3">
      <w:pPr>
        <w:pStyle w:val="BodyText1"/>
        <w:ind w:left="560" w:hanging="560"/>
      </w:pPr>
      <w:r>
        <w:t xml:space="preserve">33. </w:t>
      </w:r>
      <w:r>
        <w:tab/>
        <w:t xml:space="preserve">Raleigh VS. Stalling life expectancy in the UK. BMJ. 2018 Sep 27;362:k4050. </w:t>
      </w:r>
    </w:p>
    <w:p w14:paraId="764BA1C2" w14:textId="77777777" w:rsidR="00D50DB3" w:rsidRDefault="00D50DB3" w:rsidP="00D50DB3">
      <w:pPr>
        <w:pStyle w:val="BodyText1"/>
        <w:ind w:left="560" w:hanging="560"/>
      </w:pPr>
      <w:r>
        <w:t xml:space="preserve">34. </w:t>
      </w:r>
      <w:r>
        <w:tab/>
        <w:t xml:space="preserve">Muggeo VMR. Estimating regression models with unknown break-points. Stat Med. 2003 Oct 15;22(19):3055–3071. </w:t>
      </w:r>
    </w:p>
    <w:p w14:paraId="0AA82296" w14:textId="77777777" w:rsidR="00D50DB3" w:rsidRDefault="00D50DB3" w:rsidP="00D50DB3">
      <w:pPr>
        <w:pStyle w:val="BodyText1"/>
        <w:ind w:left="560" w:hanging="560"/>
      </w:pPr>
      <w:r>
        <w:t xml:space="preserve">35. </w:t>
      </w:r>
      <w:r>
        <w:tab/>
        <w:t xml:space="preserve">Bergeron-Boucher MP, Kjærgaard S. The impact of the choice of life table statistics when forecasting mortality. Demographic …. 2019; </w:t>
      </w:r>
    </w:p>
    <w:p w14:paraId="361575D6" w14:textId="77777777" w:rsidR="00D50DB3" w:rsidRDefault="00D50DB3" w:rsidP="00D50DB3">
      <w:pPr>
        <w:pStyle w:val="BodyText1"/>
        <w:ind w:left="560" w:hanging="560"/>
      </w:pPr>
      <w:r>
        <w:t xml:space="preserve">36. </w:t>
      </w:r>
      <w:r>
        <w:tab/>
        <w:t>Anon A. England &amp; Wales mortality monitor - January 2020 [Internet]. Institute and Faculty of Actuaries; 2020 Jan [cited 2020 Jan 30]. Available from: https://www.actuaries.org.uk/system/files/field/document/Mortality%20monitor%20Q4%202020%20v01%202020-01-28.pdf</w:t>
      </w:r>
    </w:p>
    <w:p w14:paraId="3E72389A" w14:textId="0B00BB13" w:rsidR="002E36F4" w:rsidRPr="008A477A" w:rsidRDefault="002E36F4" w:rsidP="00D50DB3">
      <w:pPr>
        <w:pStyle w:val="BodyText1"/>
        <w:ind w:left="560" w:hanging="560"/>
      </w:pPr>
      <w:r>
        <w:fldChar w:fldCharType="end"/>
      </w:r>
    </w:p>
    <w:p w14:paraId="3EF230BB" w14:textId="77777777"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lin Fischbacher" w:date="2020-03-03T09:03:00Z" w:initials="CF">
    <w:p w14:paraId="7057B9B7" w14:textId="5F5A3A8A" w:rsidR="001E2EFD" w:rsidRDefault="001E2EFD">
      <w:pPr>
        <w:pStyle w:val="CommentText"/>
      </w:pPr>
      <w:r>
        <w:rPr>
          <w:rStyle w:val="CommentReference"/>
        </w:rPr>
        <w:annotationRef/>
      </w:r>
      <w:r>
        <w:t>I think the next step will be driven by the target journal. This paper is very long, it addresses many questions (not all of which are mentioned in the abstract) and moves back and forward between methods, results and discussion. This style may well be okay for some kinds of reports, but journals in medicine and epidemiology tend to enforce a focus on one or just a few questions</w:t>
      </w:r>
      <w:r w:rsidR="002233F8">
        <w:t xml:space="preserve">, </w:t>
      </w:r>
      <w:r>
        <w:t>a separation of methods, results and discussion</w:t>
      </w:r>
      <w:r w:rsidR="002233F8">
        <w:t xml:space="preserve"> and a much shorter word length</w:t>
      </w:r>
      <w:r>
        <w:t>. I’m not familiar with demography journals, which may be more suitable for this kind of structure</w:t>
      </w:r>
    </w:p>
  </w:comment>
  <w:comment w:id="0" w:author="Gerry McCartney" w:date="2020-03-04T10:39:00Z" w:initials="GM">
    <w:p w14:paraId="21F896D6" w14:textId="77777777" w:rsidR="002F4103" w:rsidRDefault="002F4103">
      <w:pPr>
        <w:pStyle w:val="CommentText"/>
      </w:pPr>
      <w:r>
        <w:rPr>
          <w:rStyle w:val="CommentReference"/>
        </w:rPr>
        <w:annotationRef/>
      </w:r>
      <w:r>
        <w:t xml:space="preserve">Is this the </w:t>
      </w:r>
      <w:proofErr w:type="gramStart"/>
      <w:r>
        <w:t>main focus</w:t>
      </w:r>
      <w:proofErr w:type="gramEnd"/>
      <w:r>
        <w:t xml:space="preserve"> of your paper, or is it about proposing an alternative means of measuring the rate of improvement in LE? </w:t>
      </w:r>
    </w:p>
  </w:comment>
  <w:comment w:id="2" w:author="Colin Fischbacher" w:date="2020-02-18T14:37:00Z" w:initials="CF">
    <w:p w14:paraId="5379DB16" w14:textId="3CD75124" w:rsidR="0009599B" w:rsidRDefault="0009599B">
      <w:pPr>
        <w:pStyle w:val="CommentText"/>
      </w:pPr>
      <w:r>
        <w:rPr>
          <w:rStyle w:val="CommentReference"/>
        </w:rPr>
        <w:annotationRef/>
      </w:r>
      <w:r>
        <w:t>This is quite a specific objective – does the rest of the paper stick with answering this question or not? Or is this really the central question you are concerned about – is ONS doing its job properly?</w:t>
      </w:r>
    </w:p>
    <w:p w14:paraId="2B50B8E2" w14:textId="2720E861" w:rsidR="00567295" w:rsidRDefault="00567295">
      <w:pPr>
        <w:pStyle w:val="CommentText"/>
      </w:pPr>
    </w:p>
    <w:p w14:paraId="347F9CEB" w14:textId="121C9265" w:rsidR="00567295" w:rsidRDefault="00567295">
      <w:pPr>
        <w:pStyle w:val="CommentText"/>
      </w:pPr>
      <w:r>
        <w:t>The paper also asks where the breakpoint in trends is located</w:t>
      </w:r>
    </w:p>
    <w:p w14:paraId="6D28EE8D" w14:textId="11ED6B7B" w:rsidR="00567295" w:rsidRDefault="00567295">
      <w:pPr>
        <w:pStyle w:val="CommentText"/>
      </w:pPr>
    </w:p>
    <w:p w14:paraId="5C4108E0" w14:textId="4BAD4729" w:rsidR="00567295" w:rsidRDefault="00567295">
      <w:pPr>
        <w:pStyle w:val="CommentText"/>
      </w:pPr>
      <w:r>
        <w:t>It asks how trends compare between 30 or so countries</w:t>
      </w:r>
    </w:p>
  </w:comment>
  <w:comment w:id="6" w:author="Colin Fischbacher" w:date="2020-02-18T14:27:00Z" w:initials="CF">
    <w:p w14:paraId="2276FA88" w14:textId="63E82110" w:rsidR="0009599B" w:rsidRDefault="0009599B">
      <w:pPr>
        <w:pStyle w:val="CommentText"/>
      </w:pPr>
      <w:r>
        <w:rPr>
          <w:rStyle w:val="CommentReference"/>
        </w:rPr>
        <w:annotationRef/>
      </w:r>
      <w:r>
        <w:t>Not extracted</w:t>
      </w:r>
    </w:p>
  </w:comment>
  <w:comment w:id="8" w:author="Gerry McCartney" w:date="2020-03-04T10:40:00Z" w:initials="GM">
    <w:p w14:paraId="08BC90D9" w14:textId="1C218E35" w:rsidR="002F4103" w:rsidRDefault="002F4103">
      <w:pPr>
        <w:pStyle w:val="CommentText"/>
      </w:pPr>
      <w:r>
        <w:rPr>
          <w:rStyle w:val="CommentReference"/>
        </w:rPr>
        <w:annotationRef/>
      </w:r>
      <w:r>
        <w:t xml:space="preserve">How did you select the countries for inclusion? </w:t>
      </w:r>
    </w:p>
  </w:comment>
  <w:comment w:id="9" w:author="Colin Fischbacher" w:date="2020-02-18T14:28:00Z" w:initials="CF">
    <w:p w14:paraId="524219B0" w14:textId="1B8D517C" w:rsidR="0009599B" w:rsidRDefault="0009599B">
      <w:pPr>
        <w:pStyle w:val="CommentText"/>
      </w:pPr>
      <w:r>
        <w:rPr>
          <w:rStyle w:val="CommentReference"/>
        </w:rPr>
        <w:annotationRef/>
      </w:r>
      <w:r>
        <w:t>Not obvious why this is necessary to address the question of whether ONS LE forecasts are accurate enough</w:t>
      </w:r>
    </w:p>
  </w:comment>
  <w:comment w:id="10" w:author="Colin Fischbacher" w:date="2020-02-18T14:28:00Z" w:initials="CF">
    <w:p w14:paraId="4C36860B" w14:textId="69D14DB0" w:rsidR="0009599B" w:rsidRDefault="0009599B">
      <w:pPr>
        <w:pStyle w:val="CommentText"/>
      </w:pPr>
      <w:r>
        <w:rPr>
          <w:rStyle w:val="CommentReference"/>
        </w:rPr>
        <w:annotationRef/>
      </w:r>
      <w:r>
        <w:t>Or simultaneous?</w:t>
      </w:r>
    </w:p>
  </w:comment>
  <w:comment w:id="11" w:author="Gerry McCartney" w:date="2020-03-04T10:40:00Z" w:initials="GM">
    <w:p w14:paraId="4E59363C" w14:textId="5B3FF05D" w:rsidR="002F4103" w:rsidRDefault="002F4103">
      <w:pPr>
        <w:pStyle w:val="CommentText"/>
      </w:pPr>
      <w:r>
        <w:rPr>
          <w:rStyle w:val="CommentReference"/>
        </w:rPr>
        <w:annotationRef/>
      </w:r>
      <w:r>
        <w:t xml:space="preserve">This is a bit obscure to me and doesn’t seem to describe your methods. </w:t>
      </w:r>
    </w:p>
  </w:comment>
  <w:comment w:id="16" w:author="Gerry McCartney" w:date="2020-03-04T10:42:00Z" w:initials="GM">
    <w:p w14:paraId="4398E5A9" w14:textId="7093D29C" w:rsidR="002F4103" w:rsidRDefault="002F4103">
      <w:pPr>
        <w:pStyle w:val="CommentText"/>
      </w:pPr>
      <w:r>
        <w:rPr>
          <w:rStyle w:val="CommentReference"/>
        </w:rPr>
        <w:annotationRef/>
      </w:r>
      <w:r>
        <w:t xml:space="preserve">This comparison needs to be clearer when describing the results later. </w:t>
      </w:r>
    </w:p>
  </w:comment>
  <w:comment w:id="17" w:author="Gerry McCartney" w:date="2020-03-04T10:42:00Z" w:initials="GM">
    <w:p w14:paraId="72038BDA" w14:textId="150A9AB0" w:rsidR="002F4103" w:rsidRDefault="002F4103">
      <w:pPr>
        <w:pStyle w:val="CommentText"/>
      </w:pPr>
      <w:r>
        <w:rPr>
          <w:rStyle w:val="CommentReference"/>
        </w:rPr>
        <w:annotationRef/>
      </w:r>
      <w:r>
        <w:t xml:space="preserve">Can you make this sentence clearer. </w:t>
      </w:r>
    </w:p>
  </w:comment>
  <w:comment w:id="18" w:author="Colin Fischbacher" w:date="2020-02-18T14:30:00Z" w:initials="CF">
    <w:p w14:paraId="35AE468B" w14:textId="479A03DB" w:rsidR="0009599B" w:rsidRDefault="0009599B">
      <w:pPr>
        <w:pStyle w:val="CommentText"/>
      </w:pPr>
      <w:r>
        <w:rPr>
          <w:rStyle w:val="CommentReference"/>
        </w:rPr>
        <w:annotationRef/>
      </w:r>
      <w:r>
        <w:t>Is this when the revised forecasts were published, or the period for which the forecasts were made?</w:t>
      </w:r>
    </w:p>
  </w:comment>
  <w:comment w:id="19" w:author="Colin Fischbacher" w:date="2020-02-18T14:42:00Z" w:initials="CF">
    <w:p w14:paraId="6F15CD3C" w14:textId="4B256CE6" w:rsidR="0009599B" w:rsidRDefault="0009599B">
      <w:pPr>
        <w:pStyle w:val="CommentText"/>
      </w:pPr>
      <w:r>
        <w:rPr>
          <w:rStyle w:val="CommentReference"/>
        </w:rPr>
        <w:annotationRef/>
      </w:r>
      <w:r>
        <w:t>Or more likely than other rates??</w:t>
      </w:r>
    </w:p>
  </w:comment>
  <w:comment w:id="20" w:author="Colin Fischbacher" w:date="2020-02-18T14:34:00Z" w:initials="CF">
    <w:p w14:paraId="5A3BD4A7" w14:textId="63CD8712" w:rsidR="0009599B" w:rsidRDefault="0009599B">
      <w:pPr>
        <w:pStyle w:val="CommentText"/>
      </w:pPr>
      <w:r>
        <w:rPr>
          <w:rStyle w:val="CommentReference"/>
        </w:rPr>
        <w:annotationRef/>
      </w:r>
      <w:r>
        <w:t xml:space="preserve">This might be the percentage for which there is most support, but would it also be fair to say that this is very weak evidence – </w:t>
      </w:r>
      <w:proofErr w:type="spellStart"/>
      <w:r>
        <w:t>ie</w:t>
      </w:r>
      <w:proofErr w:type="spellEnd"/>
      <w:r>
        <w:t xml:space="preserve"> it is almost as likely to be another percentage?</w:t>
      </w:r>
    </w:p>
  </w:comment>
  <w:comment w:id="21" w:author="Colin Fischbacher" w:date="2020-02-18T14:36:00Z" w:initials="CF">
    <w:p w14:paraId="47948653" w14:textId="00537421" w:rsidR="0009599B" w:rsidRDefault="0009599B">
      <w:pPr>
        <w:pStyle w:val="CommentText"/>
      </w:pPr>
      <w:r>
        <w:rPr>
          <w:rStyle w:val="CommentReference"/>
        </w:rPr>
        <w:annotationRef/>
      </w:r>
      <w:r>
        <w:t>If the focus of this paper is on the quality of the projections provided by ONS then perhaps you’d expect these kinds of sentences here?</w:t>
      </w:r>
    </w:p>
  </w:comment>
  <w:comment w:id="25" w:author="Gerry McCartney" w:date="2020-03-04T10:43:00Z" w:initials="GM">
    <w:p w14:paraId="52DD1273" w14:textId="57C9B103" w:rsidR="002F4103" w:rsidRDefault="002F4103">
      <w:pPr>
        <w:pStyle w:val="CommentText"/>
      </w:pPr>
      <w:r>
        <w:rPr>
          <w:rStyle w:val="CommentReference"/>
        </w:rPr>
        <w:annotationRef/>
      </w:r>
      <w:r>
        <w:t xml:space="preserve">Is this the format for the journal? It’s unusual to have a discussion in the abstract. </w:t>
      </w:r>
    </w:p>
  </w:comment>
  <w:comment w:id="26" w:author="Gerry McCartney" w:date="2020-03-04T10:44:00Z" w:initials="GM">
    <w:p w14:paraId="54CC8D21" w14:textId="1DF92750" w:rsidR="002F4103" w:rsidRDefault="002F4103">
      <w:pPr>
        <w:pStyle w:val="CommentText"/>
      </w:pPr>
      <w:r>
        <w:rPr>
          <w:rStyle w:val="CommentReference"/>
        </w:rPr>
        <w:annotationRef/>
      </w:r>
      <w:r>
        <w:t xml:space="preserve">This section is rather discursive instead of describing the implications of your study. </w:t>
      </w:r>
    </w:p>
  </w:comment>
  <w:comment w:id="28" w:author="Colin Fischbacher" w:date="2020-02-18T14:38:00Z" w:initials="CF">
    <w:p w14:paraId="602C2D57" w14:textId="4A39AFE3" w:rsidR="0009599B" w:rsidRDefault="0009599B">
      <w:pPr>
        <w:pStyle w:val="CommentText"/>
      </w:pPr>
      <w:r>
        <w:rPr>
          <w:rStyle w:val="CommentReference"/>
        </w:rPr>
        <w:annotationRef/>
      </w:r>
      <w:r>
        <w:t>Does this sentence make sense? In the long term ONS tends to under-estimate the rate of improvement; in 012 they assumed that gain would be slower in the future – but are these two really consistent??</w:t>
      </w:r>
    </w:p>
  </w:comment>
  <w:comment w:id="27" w:author="Gerry McCartney" w:date="2020-03-04T10:43:00Z" w:initials="GM">
    <w:p w14:paraId="6F98A637" w14:textId="348CBB67" w:rsidR="002F4103" w:rsidRDefault="002F4103">
      <w:pPr>
        <w:pStyle w:val="CommentText"/>
      </w:pPr>
      <w:r>
        <w:rPr>
          <w:rStyle w:val="CommentReference"/>
        </w:rPr>
        <w:annotationRef/>
      </w:r>
      <w:r>
        <w:t>This is background</w:t>
      </w:r>
    </w:p>
  </w:comment>
  <w:comment w:id="29" w:author="Colin Fischbacher" w:date="2020-02-18T14:39:00Z" w:initials="CF">
    <w:p w14:paraId="756D8DC4" w14:textId="7CD94077" w:rsidR="0009599B" w:rsidRDefault="0009599B">
      <w:pPr>
        <w:pStyle w:val="CommentText"/>
      </w:pPr>
      <w:r>
        <w:rPr>
          <w:rStyle w:val="CommentReference"/>
        </w:rPr>
        <w:annotationRef/>
      </w:r>
      <w:r>
        <w:t>Or “but”?</w:t>
      </w:r>
    </w:p>
  </w:comment>
  <w:comment w:id="30" w:author="Colin Fischbacher" w:date="2020-02-18T14:41:00Z" w:initials="CF">
    <w:p w14:paraId="197A5309" w14:textId="5A7962CB" w:rsidR="0009599B" w:rsidRDefault="0009599B">
      <w:pPr>
        <w:pStyle w:val="CommentText"/>
      </w:pPr>
      <w:r>
        <w:rPr>
          <w:rStyle w:val="CommentReference"/>
        </w:rPr>
        <w:annotationRef/>
      </w:r>
      <w:r>
        <w:t xml:space="preserve">Maybe too strong – it is possible to </w:t>
      </w:r>
      <w:proofErr w:type="gramStart"/>
      <w:r>
        <w:t>take action</w:t>
      </w:r>
      <w:proofErr w:type="gramEnd"/>
      <w:r>
        <w:t xml:space="preserve"> without conclusive evidence about the cause(s) of a problem – and in fact this is what ScotPHO is very reasonably advocating – action now before definitive evidence about the cause</w:t>
      </w:r>
    </w:p>
  </w:comment>
  <w:comment w:id="31" w:author="Colin Fischbacher" w:date="2020-02-18T14:43:00Z" w:initials="CF">
    <w:p w14:paraId="26D354BC" w14:textId="62AA390C" w:rsidR="0009599B" w:rsidRDefault="0009599B">
      <w:pPr>
        <w:pStyle w:val="CommentText"/>
      </w:pPr>
      <w:r>
        <w:rPr>
          <w:rStyle w:val="CommentReference"/>
        </w:rPr>
        <w:annotationRef/>
      </w:r>
      <w:r>
        <w:t>Is it no more predictable than this?</w:t>
      </w:r>
    </w:p>
  </w:comment>
  <w:comment w:id="34" w:author="Gerry McCartney" w:date="2020-03-04T10:47:00Z" w:initials="GM">
    <w:p w14:paraId="16DDE09C" w14:textId="72F03702" w:rsidR="002F4103" w:rsidRDefault="002F4103">
      <w:pPr>
        <w:pStyle w:val="CommentText"/>
      </w:pPr>
      <w:r>
        <w:rPr>
          <w:rStyle w:val="CommentReference"/>
        </w:rPr>
        <w:annotationRef/>
      </w:r>
      <w:r>
        <w:t>Give acronyms in full first time</w:t>
      </w:r>
    </w:p>
  </w:comment>
  <w:comment w:id="35" w:author="Gerry McCartney" w:date="2020-03-04T10:46:00Z" w:initials="GM">
    <w:p w14:paraId="3D89A5A6" w14:textId="6E3F8BAA" w:rsidR="002F4103" w:rsidRDefault="002F4103">
      <w:pPr>
        <w:pStyle w:val="CommentText"/>
      </w:pPr>
      <w:r>
        <w:rPr>
          <w:rStyle w:val="CommentReference"/>
        </w:rPr>
        <w:annotationRef/>
      </w:r>
      <w:r>
        <w:t>This would be more related to the fertility rate</w:t>
      </w:r>
    </w:p>
  </w:comment>
  <w:comment w:id="36" w:author="Gerry McCartney" w:date="2020-03-04T10:46:00Z" w:initials="GM">
    <w:p w14:paraId="3A6C2EE1" w14:textId="6657489D" w:rsidR="002F4103" w:rsidRDefault="002F4103">
      <w:pPr>
        <w:pStyle w:val="CommentText"/>
      </w:pPr>
      <w:r>
        <w:rPr>
          <w:rStyle w:val="CommentReference"/>
        </w:rPr>
        <w:annotationRef/>
      </w:r>
      <w:r>
        <w:t xml:space="preserve">Provision of services surely? </w:t>
      </w:r>
    </w:p>
  </w:comment>
  <w:comment w:id="38" w:author="Colin Fischbacher" w:date="2020-02-18T14:44:00Z" w:initials="CF">
    <w:p w14:paraId="56D5AF85" w14:textId="2F83609A" w:rsidR="0009599B" w:rsidRDefault="0009599B">
      <w:pPr>
        <w:pStyle w:val="CommentText"/>
      </w:pPr>
      <w:r>
        <w:rPr>
          <w:rStyle w:val="CommentReference"/>
        </w:rPr>
        <w:annotationRef/>
      </w:r>
      <w:r>
        <w:t>We expect you to tell us whether these predictions are the same or different from those of ONS and it feels strange that you don’t tell us here</w:t>
      </w:r>
    </w:p>
  </w:comment>
  <w:comment w:id="39" w:author="Gerry McCartney" w:date="2020-03-04T10:49:00Z" w:initials="GM">
    <w:p w14:paraId="58BF4683" w14:textId="77777777" w:rsidR="007B055F" w:rsidRDefault="007B055F">
      <w:pPr>
        <w:pStyle w:val="CommentText"/>
      </w:pPr>
      <w:r>
        <w:rPr>
          <w:rStyle w:val="CommentReference"/>
        </w:rPr>
        <w:annotationRef/>
      </w:r>
      <w:r>
        <w:t xml:space="preserve">It is worth making the point that the projection methods are simply taking current demographic parameters and assuming they stay constant or change at the same rate. They don’t look at changes in exposures that might matter. </w:t>
      </w:r>
    </w:p>
  </w:comment>
  <w:comment w:id="42" w:author="Gerry McCartney" w:date="2020-03-04T10:50:00Z" w:initials="GM">
    <w:p w14:paraId="42CA9C6D" w14:textId="259957EF" w:rsidR="007B055F" w:rsidRDefault="007B055F">
      <w:pPr>
        <w:pStyle w:val="CommentText"/>
      </w:pPr>
      <w:r>
        <w:rPr>
          <w:rStyle w:val="CommentReference"/>
        </w:rPr>
        <w:annotationRef/>
      </w:r>
      <w:r>
        <w:t>Maybe use semi-colons</w:t>
      </w:r>
    </w:p>
  </w:comment>
  <w:comment w:id="46" w:author="Gerry McCartney" w:date="2020-03-04T10:50:00Z" w:initials="GM">
    <w:p w14:paraId="06CF1FAE" w14:textId="2DA6CCD2" w:rsidR="007B055F" w:rsidRDefault="007B055F">
      <w:pPr>
        <w:pStyle w:val="CommentText"/>
      </w:pPr>
      <w:r>
        <w:rPr>
          <w:rStyle w:val="CommentReference"/>
        </w:rPr>
        <w:annotationRef/>
      </w:r>
      <w:r>
        <w:t xml:space="preserve">Are these not the same thing as a positive or negative cohort is only defined in relation to another cohort that is better or worse? </w:t>
      </w:r>
    </w:p>
  </w:comment>
  <w:comment w:id="52" w:author="Colin Fischbacher" w:date="2020-02-18T14:49:00Z" w:initials="CF">
    <w:p w14:paraId="492F2CBC" w14:textId="064E7EE1" w:rsidR="0009599B" w:rsidRDefault="0009599B">
      <w:pPr>
        <w:pStyle w:val="CommentText"/>
      </w:pPr>
      <w:r>
        <w:rPr>
          <w:rStyle w:val="CommentReference"/>
        </w:rPr>
        <w:annotationRef/>
      </w:r>
      <w:r>
        <w:t>This seems slightly different from the aim set out in the abstract</w:t>
      </w:r>
    </w:p>
  </w:comment>
  <w:comment w:id="50" w:author="Gerry McCartney" w:date="2020-03-04T10:51:00Z" w:initials="GM">
    <w:p w14:paraId="3D010753" w14:textId="77777777" w:rsidR="007B055F" w:rsidRDefault="007B055F">
      <w:pPr>
        <w:pStyle w:val="CommentText"/>
      </w:pPr>
      <w:r>
        <w:rPr>
          <w:rStyle w:val="CommentReference"/>
        </w:rPr>
        <w:annotationRef/>
      </w:r>
      <w:r>
        <w:t xml:space="preserve">I don’t think this addresses the challenges laid out in the previous paragraph. The introduction should lay out what is the problem and how your paper will address this. There seems to be a disconnect here. </w:t>
      </w:r>
    </w:p>
  </w:comment>
  <w:comment w:id="54" w:author="Gerry McCartney" w:date="2020-03-04T10:52:00Z" w:initials="GM">
    <w:p w14:paraId="367C8770" w14:textId="4384D522" w:rsidR="007B055F" w:rsidRDefault="007B055F">
      <w:pPr>
        <w:pStyle w:val="CommentText"/>
      </w:pPr>
      <w:r>
        <w:rPr>
          <w:rStyle w:val="CommentReference"/>
        </w:rPr>
        <w:annotationRef/>
      </w:r>
      <w:r>
        <w:t xml:space="preserve">However it doesn’t resolve the questions about a. how long the baseline period should be (which matters a lot) and b. when the baseline period should end (should it be 2010, 2012, some other time). Be clearer what this does and does not do, and what other work needs to happen around this. </w:t>
      </w:r>
    </w:p>
  </w:comment>
  <w:comment w:id="55" w:author="Gerry McCartney" w:date="2020-03-04T10:54:00Z" w:initials="GM">
    <w:p w14:paraId="59F16326" w14:textId="3D55A12E" w:rsidR="007B055F" w:rsidRDefault="007B055F">
      <w:pPr>
        <w:pStyle w:val="CommentText"/>
      </w:pPr>
      <w:r>
        <w:rPr>
          <w:rStyle w:val="CommentReference"/>
        </w:rPr>
        <w:annotationRef/>
      </w:r>
      <w:r>
        <w:t xml:space="preserve">There seems to be two different aims here – one about looking at real data and measuring changes in the rate of improvement; and another about projecting forward. Can you make this distinction clearer, or focus on one of them? </w:t>
      </w:r>
    </w:p>
  </w:comment>
  <w:comment w:id="56" w:author="Colin Fischbacher" w:date="2020-02-18T14:50:00Z" w:initials="CF">
    <w:p w14:paraId="6A801774" w14:textId="2B6AC99D" w:rsidR="0009599B" w:rsidRDefault="0009599B">
      <w:pPr>
        <w:pStyle w:val="CommentText"/>
      </w:pPr>
      <w:r>
        <w:rPr>
          <w:rStyle w:val="CommentReference"/>
        </w:rPr>
        <w:annotationRef/>
      </w:r>
      <w:r>
        <w:t>Not clear why this is in scope of the question set out in the abstract</w:t>
      </w:r>
    </w:p>
  </w:comment>
  <w:comment w:id="57" w:author="Colin Fischbacher" w:date="2020-02-18T14:50:00Z" w:initials="CF">
    <w:p w14:paraId="646DEDBA" w14:textId="1FB3BD63" w:rsidR="0009599B" w:rsidRDefault="0009599B">
      <w:pPr>
        <w:pStyle w:val="CommentText"/>
      </w:pPr>
      <w:r>
        <w:rPr>
          <w:rStyle w:val="CommentReference"/>
        </w:rPr>
        <w:annotationRef/>
      </w:r>
      <w:r>
        <w:t>Or simultaneous?</w:t>
      </w:r>
    </w:p>
  </w:comment>
  <w:comment w:id="58" w:author="Gerry McCartney" w:date="2020-03-04T11:14:00Z" w:initials="GM">
    <w:p w14:paraId="77AFC98A" w14:textId="15B49776" w:rsidR="0031196F" w:rsidRDefault="0031196F">
      <w:pPr>
        <w:pStyle w:val="CommentText"/>
      </w:pPr>
      <w:r>
        <w:rPr>
          <w:rStyle w:val="CommentReference"/>
        </w:rPr>
        <w:annotationRef/>
      </w:r>
      <w:r>
        <w:t xml:space="preserve">This bit should make it clearer what the aim of the paper is. </w:t>
      </w:r>
    </w:p>
  </w:comment>
  <w:comment w:id="59" w:author="Colin Fischbacher" w:date="2020-02-18T14:51:00Z" w:initials="CF">
    <w:p w14:paraId="1D62A5EB" w14:textId="5DF929B3" w:rsidR="0009599B" w:rsidRDefault="0009599B">
      <w:pPr>
        <w:pStyle w:val="CommentText"/>
      </w:pPr>
      <w:r>
        <w:rPr>
          <w:rStyle w:val="CommentReference"/>
        </w:rPr>
        <w:annotationRef/>
      </w:r>
      <w:r>
        <w:t>?</w:t>
      </w:r>
    </w:p>
  </w:comment>
  <w:comment w:id="60" w:author="Colin Fischbacher" w:date="2020-02-18T14:52:00Z" w:initials="CF">
    <w:p w14:paraId="0970411F" w14:textId="69B85CF1" w:rsidR="0009599B" w:rsidRDefault="0009599B">
      <w:pPr>
        <w:pStyle w:val="CommentText"/>
      </w:pPr>
      <w:r>
        <w:rPr>
          <w:rStyle w:val="CommentReference"/>
        </w:rPr>
        <w:annotationRef/>
      </w:r>
      <w:r>
        <w:t>Give in full?</w:t>
      </w:r>
    </w:p>
  </w:comment>
  <w:comment w:id="62" w:author="Colin Fischbacher" w:date="2020-02-18T14:52:00Z" w:initials="CF">
    <w:p w14:paraId="00DAF4BE" w14:textId="2A8A7CE4" w:rsidR="0009599B" w:rsidRDefault="0009599B">
      <w:pPr>
        <w:pStyle w:val="CommentText"/>
      </w:pPr>
      <w:r>
        <w:rPr>
          <w:rStyle w:val="CommentReference"/>
        </w:rPr>
        <w:annotationRef/>
      </w:r>
      <w:r>
        <w:t>Sounds like “extracted from the ONS” which I assume isn’t right</w:t>
      </w:r>
    </w:p>
  </w:comment>
  <w:comment w:id="64" w:author="Gerry McCartney" w:date="2020-03-04T11:15:00Z" w:initials="GM">
    <w:p w14:paraId="7DFB15E3" w14:textId="6E64988C" w:rsidR="0031196F" w:rsidRDefault="0031196F">
      <w:pPr>
        <w:pStyle w:val="CommentText"/>
      </w:pPr>
      <w:r>
        <w:rPr>
          <w:rStyle w:val="CommentReference"/>
        </w:rPr>
        <w:annotationRef/>
      </w:r>
      <w:r>
        <w:t>How selected?</w:t>
      </w:r>
    </w:p>
  </w:comment>
  <w:comment w:id="63" w:author="Colin Fischbacher" w:date="2020-03-03T08:24:00Z" w:initials="CF">
    <w:p w14:paraId="5F12E928" w14:textId="3144C9B2" w:rsidR="0009599B" w:rsidRDefault="0009599B">
      <w:pPr>
        <w:pStyle w:val="CommentText"/>
      </w:pPr>
      <w:r>
        <w:rPr>
          <w:rStyle w:val="CommentReference"/>
        </w:rPr>
        <w:annotationRef/>
      </w:r>
      <w:r>
        <w:t>Maybe needs more justification for why these countries were chosen?</w:t>
      </w:r>
    </w:p>
  </w:comment>
  <w:comment w:id="66" w:author="Colin Fischbacher" w:date="2020-03-03T08:24:00Z" w:initials="CF">
    <w:p w14:paraId="23B816F3" w14:textId="379EAB52" w:rsidR="0009599B" w:rsidRDefault="0009599B">
      <w:pPr>
        <w:pStyle w:val="CommentText"/>
      </w:pPr>
      <w:r>
        <w:rPr>
          <w:rStyle w:val="CommentReference"/>
        </w:rPr>
        <w:annotationRef/>
      </w:r>
      <w:r>
        <w:t>Needs explanation</w:t>
      </w:r>
    </w:p>
  </w:comment>
  <w:comment w:id="68" w:author="Colin Fischbacher" w:date="2020-03-03T08:24:00Z" w:initials="CF">
    <w:p w14:paraId="6811DA86" w14:textId="15435E02" w:rsidR="0009599B" w:rsidRDefault="0009599B">
      <w:pPr>
        <w:pStyle w:val="CommentText"/>
      </w:pPr>
      <w:r>
        <w:rPr>
          <w:rStyle w:val="CommentReference"/>
        </w:rPr>
        <w:annotationRef/>
      </w:r>
      <w:r>
        <w:t>explain</w:t>
      </w:r>
    </w:p>
  </w:comment>
  <w:comment w:id="67" w:author="Gerry McCartney" w:date="2020-03-04T11:15:00Z" w:initials="GM">
    <w:p w14:paraId="6B82DF08" w14:textId="77777777" w:rsidR="0031196F" w:rsidRDefault="0031196F">
      <w:pPr>
        <w:pStyle w:val="CommentText"/>
      </w:pPr>
      <w:r>
        <w:rPr>
          <w:rStyle w:val="CommentReference"/>
        </w:rPr>
        <w:annotationRef/>
      </w:r>
      <w:r>
        <w:t>Is this explained elsewhere?</w:t>
      </w:r>
    </w:p>
  </w:comment>
  <w:comment w:id="71" w:author="Gerry McCartney" w:date="2020-03-04T11:15:00Z" w:initials="GM">
    <w:p w14:paraId="73DF97D4" w14:textId="0B3E1599" w:rsidR="0031196F" w:rsidRDefault="0031196F">
      <w:pPr>
        <w:pStyle w:val="CommentText"/>
      </w:pPr>
      <w:r>
        <w:rPr>
          <w:rStyle w:val="CommentReference"/>
        </w:rPr>
        <w:annotationRef/>
      </w:r>
      <w:r>
        <w:t xml:space="preserve">Says 100 in </w:t>
      </w:r>
      <w:proofErr w:type="spellStart"/>
      <w:r>
        <w:t>astract</w:t>
      </w:r>
      <w:proofErr w:type="spellEnd"/>
    </w:p>
  </w:comment>
  <w:comment w:id="73" w:author="Gerry McCartney" w:date="2020-03-04T11:15:00Z" w:initials="GM">
    <w:p w14:paraId="67CF42BB" w14:textId="4FFF36AB" w:rsidR="0031196F" w:rsidRDefault="0031196F">
      <w:pPr>
        <w:pStyle w:val="CommentText"/>
      </w:pPr>
      <w:r>
        <w:rPr>
          <w:rStyle w:val="CommentReference"/>
        </w:rPr>
        <w:annotationRef/>
      </w:r>
      <w:r>
        <w:t xml:space="preserve">Presumably this should/could go to &gt;100% given that it may have declined for a period of time? </w:t>
      </w:r>
    </w:p>
  </w:comment>
  <w:comment w:id="74" w:author="Colin Fischbacher" w:date="2020-03-03T08:26:00Z" w:initials="CF">
    <w:p w14:paraId="672C77EE" w14:textId="1EEC4468" w:rsidR="0009599B" w:rsidRDefault="0009599B">
      <w:pPr>
        <w:pStyle w:val="CommentText"/>
      </w:pPr>
      <w:r>
        <w:rPr>
          <w:rStyle w:val="CommentReference"/>
        </w:rPr>
        <w:annotationRef/>
      </w:r>
      <w:r>
        <w:t>this is the likelihood of observing these data if the true underlying slowdown was X%? This point is key and might be clearer</w:t>
      </w:r>
    </w:p>
  </w:comment>
  <w:comment w:id="75" w:author="Gerry McCartney" w:date="2020-03-04T11:16:00Z" w:initials="GM">
    <w:p w14:paraId="0CE10FB9" w14:textId="4C6672EC" w:rsidR="0031196F" w:rsidRDefault="0031196F">
      <w:pPr>
        <w:pStyle w:val="CommentText"/>
      </w:pPr>
      <w:r>
        <w:rPr>
          <w:rStyle w:val="CommentReference"/>
        </w:rPr>
        <w:annotationRef/>
      </w:r>
      <w:r>
        <w:t xml:space="preserve">Ok, but each of these has a different baseline period – are you altering yours? I’m not yet clear what question this is answering and how important this question is. ONS projections were just projections based on the information at the time. Is it fair to say that it didn’t turn out that way? Would your approach have been better (e.g. doing the calculations based on the information at the time)? Or is that not the point of the exercise? </w:t>
      </w:r>
    </w:p>
  </w:comment>
  <w:comment w:id="76" w:author="Colin Fischbacher" w:date="2020-03-03T08:27:00Z" w:initials="CF">
    <w:p w14:paraId="6AAFA321" w14:textId="2E46B3E6" w:rsidR="0009599B" w:rsidRDefault="0009599B">
      <w:pPr>
        <w:pStyle w:val="CommentText"/>
      </w:pPr>
      <w:r>
        <w:rPr>
          <w:rStyle w:val="CommentReference"/>
        </w:rPr>
        <w:annotationRef/>
      </w:r>
      <w:r>
        <w:t xml:space="preserve">is this the likelihood of these data given that projection? Or the likelihood of the model being correct given a prior plus the data? Or the likelihood of model X </w:t>
      </w:r>
      <w:r w:rsidR="00B52077">
        <w:t xml:space="preserve">(given data) compared with the likelihood of </w:t>
      </w:r>
      <w:r>
        <w:t>model Y</w:t>
      </w:r>
      <w:r w:rsidR="00B52077">
        <w:t xml:space="preserve"> (given data)?</w:t>
      </w:r>
      <w:r>
        <w:t xml:space="preserve"> </w:t>
      </w:r>
      <w:r w:rsidR="00B52077">
        <w:t>Some clarification here is needed</w:t>
      </w:r>
    </w:p>
  </w:comment>
  <w:comment w:id="77" w:author="Gerry McCartney" w:date="2020-03-04T11:18:00Z" w:initials="GM">
    <w:p w14:paraId="1153A5C6" w14:textId="4DB920DB" w:rsidR="0031196F" w:rsidRDefault="0031196F">
      <w:pPr>
        <w:pStyle w:val="CommentText"/>
      </w:pPr>
      <w:r>
        <w:rPr>
          <w:rStyle w:val="CommentReference"/>
        </w:rPr>
        <w:annotationRef/>
      </w:r>
      <w:r>
        <w:t>How long?</w:t>
      </w:r>
    </w:p>
  </w:comment>
  <w:comment w:id="79" w:author="Colin Fischbacher" w:date="2020-03-03T08:38:00Z" w:initials="CF">
    <w:p w14:paraId="30DB310C" w14:textId="07A721C6" w:rsidR="00B52077" w:rsidRDefault="00B52077">
      <w:pPr>
        <w:pStyle w:val="CommentText"/>
      </w:pPr>
      <w:r>
        <w:rPr>
          <w:rStyle w:val="CommentReference"/>
        </w:rPr>
        <w:annotationRef/>
      </w:r>
      <w:r>
        <w:t>given the data?</w:t>
      </w:r>
    </w:p>
  </w:comment>
  <w:comment w:id="80" w:author="Colin Fischbacher" w:date="2020-03-03T08:38:00Z" w:initials="CF">
    <w:p w14:paraId="40AB5183" w14:textId="4230C9EE" w:rsidR="00B52077" w:rsidRDefault="00B52077">
      <w:pPr>
        <w:pStyle w:val="CommentText"/>
      </w:pPr>
      <w:r>
        <w:rPr>
          <w:rStyle w:val="CommentReference"/>
        </w:rPr>
        <w:annotationRef/>
      </w:r>
      <w:r>
        <w:t>Presumably the probability of exactly 0% change is low – so does “no slowdown” include all increases in the rate of improvement?</w:t>
      </w:r>
    </w:p>
  </w:comment>
  <w:comment w:id="84" w:author="Gerry McCartney" w:date="2020-03-04T11:19:00Z" w:initials="GM">
    <w:p w14:paraId="457E745F" w14:textId="235AECE5" w:rsidR="007F14B0" w:rsidRDefault="007F14B0">
      <w:pPr>
        <w:pStyle w:val="CommentText"/>
      </w:pPr>
      <w:r>
        <w:rPr>
          <w:rStyle w:val="CommentReference"/>
        </w:rPr>
        <w:annotationRef/>
      </w:r>
      <w:r>
        <w:t>This is results</w:t>
      </w:r>
    </w:p>
  </w:comment>
  <w:comment w:id="85" w:author="Colin Fischbacher" w:date="2020-03-03T08:43:00Z" w:initials="CF">
    <w:p w14:paraId="7CBAB786" w14:textId="153D0F8C" w:rsidR="00B52077" w:rsidRDefault="00B52077">
      <w:pPr>
        <w:pStyle w:val="CommentText"/>
      </w:pPr>
      <w:r>
        <w:rPr>
          <w:rStyle w:val="CommentReference"/>
        </w:rPr>
        <w:annotationRef/>
      </w:r>
      <w:r>
        <w:t>Might be worth signalling here that you’ve moved from methods to results</w:t>
      </w:r>
    </w:p>
  </w:comment>
  <w:comment w:id="87" w:author="Gerry McCartney" w:date="2020-03-04T11:19:00Z" w:initials="GM">
    <w:p w14:paraId="723ECB4E" w14:textId="7624AF14" w:rsidR="007F14B0" w:rsidRDefault="007F14B0">
      <w:pPr>
        <w:pStyle w:val="CommentText"/>
      </w:pPr>
      <w:r>
        <w:rPr>
          <w:rStyle w:val="CommentReference"/>
        </w:rPr>
        <w:annotationRef/>
      </w:r>
      <w:r>
        <w:t xml:space="preserve">It’s more helpful to have the title at the top so that you can read what the table is about before you see the table. </w:t>
      </w:r>
    </w:p>
    <w:p w14:paraId="2D2B6DEC" w14:textId="3672F23E" w:rsidR="007F14B0" w:rsidRDefault="007F14B0">
      <w:pPr>
        <w:pStyle w:val="CommentText"/>
      </w:pPr>
      <w:r>
        <w:t xml:space="preserve">You also need to specify the units (years). </w:t>
      </w:r>
    </w:p>
    <w:p w14:paraId="785D82E1" w14:textId="72C3FBC7" w:rsidR="007F14B0" w:rsidRDefault="007F14B0">
      <w:pPr>
        <w:pStyle w:val="CommentText"/>
      </w:pPr>
      <w:r>
        <w:t xml:space="preserve">Are you ordering by the male or female results? </w:t>
      </w:r>
    </w:p>
  </w:comment>
  <w:comment w:id="90" w:author="Colin Fischbacher" w:date="2020-03-03T08:44:00Z" w:initials="CF">
    <w:p w14:paraId="3235AFC0" w14:textId="459B621E" w:rsidR="00567295" w:rsidRDefault="00567295">
      <w:pPr>
        <w:pStyle w:val="CommentText"/>
      </w:pPr>
      <w:r>
        <w:rPr>
          <w:rStyle w:val="CommentReference"/>
        </w:rPr>
        <w:annotationRef/>
      </w:r>
      <w:r>
        <w:t>In this results section I don’t think it works to say that more analyses are presented in an appendix without saying what those analyses are or what they conclude. I suggest you give the (high level) results of those analyses and say that the detail is given in the appendix</w:t>
      </w:r>
    </w:p>
  </w:comment>
  <w:comment w:id="91" w:author="Colin Fischbacher" w:date="2020-03-03T08:45:00Z" w:initials="CF">
    <w:p w14:paraId="25CBB78D" w14:textId="36D9F6CD" w:rsidR="00567295" w:rsidRDefault="00567295">
      <w:pPr>
        <w:pStyle w:val="CommentText"/>
      </w:pPr>
      <w:r>
        <w:rPr>
          <w:rStyle w:val="CommentReference"/>
        </w:rPr>
        <w:annotationRef/>
      </w:r>
      <w:r>
        <w:t>Again, you don’t tell us what these results are – normally you’d give the result (</w:t>
      </w:r>
      <w:proofErr w:type="spellStart"/>
      <w:r>
        <w:t>eg</w:t>
      </w:r>
      <w:proofErr w:type="spellEnd"/>
      <w:r>
        <w:t xml:space="preserve"> “there has been a large fall, as shown in fig 3a”) rather than just saying what is presented in the figure</w:t>
      </w:r>
    </w:p>
  </w:comment>
  <w:comment w:id="92" w:author="Colin Fischbacher" w:date="2020-03-03T08:47:00Z" w:initials="CF">
    <w:p w14:paraId="612BACA0" w14:textId="1BAAD24E" w:rsidR="00567295" w:rsidRDefault="00567295">
      <w:pPr>
        <w:pStyle w:val="CommentText"/>
      </w:pPr>
      <w:r>
        <w:rPr>
          <w:rStyle w:val="CommentReference"/>
        </w:rPr>
        <w:annotationRef/>
      </w:r>
      <w:r>
        <w:t>That’s what I was looking for – I would merge these statements of results with the descriptions of the figures above</w:t>
      </w:r>
    </w:p>
  </w:comment>
  <w:comment w:id="94" w:author="Gerry McCartney" w:date="2020-03-04T11:20:00Z" w:initials="GM">
    <w:p w14:paraId="639EF787" w14:textId="1250D409" w:rsidR="007F14B0" w:rsidRDefault="007F14B0">
      <w:pPr>
        <w:pStyle w:val="CommentText"/>
      </w:pPr>
      <w:r>
        <w:rPr>
          <w:rStyle w:val="CommentReference"/>
        </w:rPr>
        <w:annotationRef/>
      </w:r>
      <w:r>
        <w:t xml:space="preserve">Not always – male and females in England are strongly correlated </w:t>
      </w:r>
    </w:p>
  </w:comment>
  <w:comment w:id="93" w:author="Colin Fischbacher" w:date="2020-03-03T08:48:00Z" w:initials="CF">
    <w:p w14:paraId="2C4125C3" w14:textId="7602219E" w:rsidR="00567295" w:rsidRDefault="00567295">
      <w:pPr>
        <w:pStyle w:val="CommentText"/>
      </w:pPr>
      <w:r>
        <w:rPr>
          <w:rStyle w:val="CommentReference"/>
        </w:rPr>
        <w:annotationRef/>
      </w:r>
      <w:r>
        <w:t>Meaning not clear – more strongly than what?</w:t>
      </w:r>
    </w:p>
    <w:p w14:paraId="4AD095D8" w14:textId="23C2A4AF" w:rsidR="00567295" w:rsidRDefault="00567295">
      <w:pPr>
        <w:pStyle w:val="CommentText"/>
      </w:pPr>
    </w:p>
    <w:p w14:paraId="7D34A0E4" w14:textId="4E9122B0" w:rsidR="00567295" w:rsidRDefault="00567295">
      <w:pPr>
        <w:pStyle w:val="CommentText"/>
      </w:pPr>
      <w:r>
        <w:t>Why is this important? – or is just a passing observation? Was this one of the questions the paper set out to address?</w:t>
      </w:r>
    </w:p>
  </w:comment>
  <w:comment w:id="95" w:author="Colin Fischbacher" w:date="2020-03-03T08:52:00Z" w:initials="CF">
    <w:p w14:paraId="079C5A89" w14:textId="149196EC" w:rsidR="00567295" w:rsidRDefault="00567295">
      <w:pPr>
        <w:pStyle w:val="CommentText"/>
      </w:pPr>
      <w:r>
        <w:rPr>
          <w:rStyle w:val="CommentReference"/>
        </w:rPr>
        <w:annotationRef/>
      </w:r>
      <w:r>
        <w:t xml:space="preserve">We seem to be back to methods </w:t>
      </w:r>
      <w:proofErr w:type="gramStart"/>
      <w:r>
        <w:t>slightly?</w:t>
      </w:r>
      <w:proofErr w:type="gramEnd"/>
    </w:p>
  </w:comment>
  <w:comment w:id="96" w:author="Gerry McCartney" w:date="2020-03-04T11:21:00Z" w:initials="GM">
    <w:p w14:paraId="41E3080E" w14:textId="2F5A68AF" w:rsidR="007F14B0" w:rsidRDefault="007F14B0">
      <w:pPr>
        <w:pStyle w:val="CommentText"/>
      </w:pPr>
      <w:r>
        <w:rPr>
          <w:rStyle w:val="CommentReference"/>
        </w:rPr>
        <w:annotationRef/>
      </w:r>
      <w:r>
        <w:t xml:space="preserve">You need to reflect the imprecision of these estimates. </w:t>
      </w:r>
    </w:p>
  </w:comment>
  <w:comment w:id="99" w:author="Gerry McCartney" w:date="2020-03-04T11:21:00Z" w:initials="GM">
    <w:p w14:paraId="3A6EC8FB" w14:textId="6B795FD2" w:rsidR="007F14B0" w:rsidRDefault="007F14B0">
      <w:pPr>
        <w:pStyle w:val="CommentText"/>
      </w:pPr>
      <w:r>
        <w:rPr>
          <w:rStyle w:val="CommentReference"/>
        </w:rPr>
        <w:annotationRef/>
      </w:r>
      <w:r>
        <w:t xml:space="preserve">This should be in methods and explained more fully. </w:t>
      </w:r>
    </w:p>
  </w:comment>
  <w:comment w:id="100" w:author="Gerry McCartney" w:date="2020-03-04T11:21:00Z" w:initials="GM">
    <w:p w14:paraId="2A5DEA7C" w14:textId="2B4F78F8" w:rsidR="007F14B0" w:rsidRDefault="007F14B0">
      <w:pPr>
        <w:pStyle w:val="CommentText"/>
      </w:pPr>
      <w:r>
        <w:rPr>
          <w:rStyle w:val="CommentReference"/>
        </w:rPr>
        <w:annotationRef/>
      </w:r>
      <w:r>
        <w:t xml:space="preserve">Not sure what increasing indications means – it’s a bit of a coy phrase. </w:t>
      </w:r>
    </w:p>
  </w:comment>
  <w:comment w:id="101" w:author="Gerry McCartney" w:date="2020-03-04T11:22:00Z" w:initials="GM">
    <w:p w14:paraId="22E09724" w14:textId="70BC0AAB" w:rsidR="007F14B0" w:rsidRDefault="007F14B0">
      <w:pPr>
        <w:pStyle w:val="CommentText"/>
      </w:pPr>
      <w:r>
        <w:rPr>
          <w:rStyle w:val="CommentReference"/>
        </w:rPr>
        <w:annotationRef/>
      </w:r>
      <w:r>
        <w:t xml:space="preserve">Very difficult to identify which line refers to which year. </w:t>
      </w:r>
    </w:p>
  </w:comment>
  <w:comment w:id="103" w:author="Colin Fischbacher" w:date="2020-03-03T09:07:00Z" w:initials="CF">
    <w:p w14:paraId="7D120CE1" w14:textId="69A385D5" w:rsidR="00F24A7D" w:rsidRDefault="00F24A7D">
      <w:pPr>
        <w:pStyle w:val="CommentText"/>
      </w:pPr>
      <w:r>
        <w:rPr>
          <w:rStyle w:val="CommentReference"/>
        </w:rPr>
        <w:annotationRef/>
      </w:r>
      <w:r>
        <w:t>I think this is very interesting and informative</w:t>
      </w:r>
    </w:p>
  </w:comment>
  <w:comment w:id="104" w:author="Colin Fischbacher" w:date="2020-03-03T08:54:00Z" w:initials="CF">
    <w:p w14:paraId="65E36831" w14:textId="7AAA9440" w:rsidR="001E2EFD" w:rsidRDefault="001E2EFD">
      <w:pPr>
        <w:pStyle w:val="CommentText"/>
      </w:pPr>
      <w:r>
        <w:rPr>
          <w:rStyle w:val="CommentReference"/>
        </w:rPr>
        <w:annotationRef/>
      </w:r>
      <w:r>
        <w:t>This kind of material would normally belong in a discussion</w:t>
      </w:r>
    </w:p>
  </w:comment>
  <w:comment w:id="105" w:author="Gerry McCartney" w:date="2020-03-04T11:22:00Z" w:initials="GM">
    <w:p w14:paraId="16B3149E" w14:textId="77777777" w:rsidR="007F14B0" w:rsidRDefault="007F14B0">
      <w:pPr>
        <w:pStyle w:val="CommentText"/>
      </w:pPr>
      <w:r>
        <w:rPr>
          <w:rStyle w:val="CommentReference"/>
        </w:rPr>
        <w:annotationRef/>
      </w:r>
      <w:r>
        <w:t xml:space="preserve">Worth reading these methods and then commenting more definitively if this is part of your critique. </w:t>
      </w:r>
    </w:p>
  </w:comment>
  <w:comment w:id="106" w:author="Gerry McCartney" w:date="2020-03-04T11:23:00Z" w:initials="GM">
    <w:p w14:paraId="4129DE54" w14:textId="511824D0" w:rsidR="007F14B0" w:rsidRDefault="007F14B0">
      <w:pPr>
        <w:pStyle w:val="CommentText"/>
      </w:pPr>
      <w:r>
        <w:rPr>
          <w:rStyle w:val="CommentReference"/>
        </w:rPr>
        <w:annotationRef/>
      </w:r>
      <w:r>
        <w:t>Rates of risk???</w:t>
      </w:r>
    </w:p>
  </w:comment>
  <w:comment w:id="107" w:author="Gerry McCartney" w:date="2020-03-04T11:23:00Z" w:initials="GM">
    <w:p w14:paraId="26491223" w14:textId="79F2C36F" w:rsidR="007F14B0" w:rsidRDefault="007F14B0">
      <w:pPr>
        <w:pStyle w:val="CommentText"/>
      </w:pPr>
      <w:r>
        <w:rPr>
          <w:rStyle w:val="CommentReference"/>
        </w:rPr>
        <w:annotationRef/>
      </w:r>
      <w:r>
        <w:t xml:space="preserve">What do you mean by this? </w:t>
      </w:r>
    </w:p>
  </w:comment>
  <w:comment w:id="108" w:author="Gerry McCartney" w:date="2020-03-04T11:23:00Z" w:initials="GM">
    <w:p w14:paraId="71406452" w14:textId="6A4DF4AA" w:rsidR="007F14B0" w:rsidRDefault="007F14B0">
      <w:pPr>
        <w:pStyle w:val="CommentText"/>
      </w:pPr>
      <w:r>
        <w:rPr>
          <w:rStyle w:val="CommentReference"/>
        </w:rPr>
        <w:annotationRef/>
      </w:r>
      <w:r>
        <w:t>Label this row with year</w:t>
      </w:r>
    </w:p>
  </w:comment>
  <w:comment w:id="110" w:author="Colin Fischbacher" w:date="2020-03-03T08:55:00Z" w:initials="CF">
    <w:p w14:paraId="3367D1C7" w14:textId="0778C80B" w:rsidR="001E2EFD" w:rsidRDefault="001E2EFD">
      <w:pPr>
        <w:pStyle w:val="CommentText"/>
      </w:pPr>
      <w:r>
        <w:rPr>
          <w:rStyle w:val="CommentReference"/>
        </w:rPr>
        <w:annotationRef/>
      </w:r>
      <w:r>
        <w:t>Is this actual or projected?</w:t>
      </w:r>
    </w:p>
  </w:comment>
  <w:comment w:id="111" w:author="Jon Minton" w:date="2020-01-30T09:05:00Z" w:initials="JM">
    <w:p w14:paraId="68E95785" w14:textId="77777777" w:rsidR="002F4103" w:rsidRDefault="002F4103">
      <w:pPr>
        <w:pStyle w:val="CommentText"/>
      </w:pPr>
      <w:r>
        <w:rPr>
          <w:rStyle w:val="CommentReference"/>
        </w:rPr>
        <w:annotationRef/>
      </w:r>
      <w:r>
        <w:t>For methods/removal?</w:t>
      </w:r>
    </w:p>
  </w:comment>
  <w:comment w:id="112" w:author="Colin Fischbacher" w:date="2020-03-03T08:58:00Z" w:initials="CF">
    <w:p w14:paraId="373A7558" w14:textId="3ADA4866" w:rsidR="001E2EFD" w:rsidRDefault="001E2EFD">
      <w:pPr>
        <w:pStyle w:val="CommentText"/>
      </w:pPr>
      <w:r>
        <w:rPr>
          <w:rStyle w:val="CommentReference"/>
        </w:rPr>
        <w:annotationRef/>
      </w:r>
      <w:r>
        <w:t xml:space="preserve">Not easy for someone new to the concept – I think this needs more explanation if this is to go to a general journal – </w:t>
      </w:r>
      <w:proofErr w:type="spellStart"/>
      <w:r>
        <w:t>eg</w:t>
      </w:r>
      <w:proofErr w:type="spellEnd"/>
      <w:r>
        <w:t xml:space="preserve"> a Bayes factor of 1.5 for a 10% slowdown would indicate that the likelihood of the 10% model (given the data) is 50% higher than the likelihood of a 0% (or less) model (given the data). You’d want to word it more clearly than that of course</w:t>
      </w:r>
    </w:p>
  </w:comment>
  <w:comment w:id="113" w:author="Colin Fischbacher" w:date="2020-03-03T09:07:00Z" w:initials="CF">
    <w:p w14:paraId="51AF03AE" w14:textId="516E4249" w:rsidR="00F24A7D" w:rsidRDefault="00F24A7D">
      <w:pPr>
        <w:pStyle w:val="CommentText"/>
      </w:pPr>
      <w:r>
        <w:rPr>
          <w:rStyle w:val="CommentReference"/>
        </w:rPr>
        <w:annotationRef/>
      </w:r>
      <w:r>
        <w:t xml:space="preserve">I think it would be important at some point to say that these BF values are small – </w:t>
      </w:r>
      <w:proofErr w:type="spellStart"/>
      <w:r>
        <w:t>ie</w:t>
      </w:r>
      <w:proofErr w:type="spellEnd"/>
      <w:r>
        <w:t xml:space="preserve"> that they don’t express a strong preference for a 16% slowdown over a 0% (or less?) slowdown</w:t>
      </w:r>
    </w:p>
  </w:comment>
  <w:comment w:id="116" w:author="Gerry McCartney" w:date="2020-03-04T11:24:00Z" w:initials="GM">
    <w:p w14:paraId="17B36EEF" w14:textId="57EB90AD" w:rsidR="007F14B0" w:rsidRDefault="007F14B0">
      <w:pPr>
        <w:pStyle w:val="CommentText"/>
      </w:pPr>
      <w:r>
        <w:rPr>
          <w:rStyle w:val="CommentReference"/>
        </w:rPr>
        <w:annotationRef/>
      </w:r>
      <w:r>
        <w:t xml:space="preserve">Be clearer what you are comparing with – do you mean the rate of improvement was 84% of the 1990-2010 rate? This could be interpreted as things getting worse in absolute terms. </w:t>
      </w:r>
    </w:p>
  </w:comment>
  <w:comment w:id="117" w:author="Gerry McCartney" w:date="2020-03-04T11:25:00Z" w:initials="GM">
    <w:p w14:paraId="031A13D8" w14:textId="000F43EF" w:rsidR="007F14B0" w:rsidRDefault="007F14B0">
      <w:pPr>
        <w:pStyle w:val="CommentText"/>
      </w:pPr>
      <w:r>
        <w:rPr>
          <w:rStyle w:val="CommentReference"/>
        </w:rPr>
        <w:annotationRef/>
      </w:r>
      <w:r>
        <w:t xml:space="preserve">Can you quantify how much more likely this is than there being no slowdown? </w:t>
      </w:r>
    </w:p>
  </w:comment>
  <w:comment w:id="119" w:author="Gerry McCartney" w:date="2020-03-04T11:25:00Z" w:initials="GM">
    <w:p w14:paraId="64ADE7D0" w14:textId="03414275" w:rsidR="007F14B0" w:rsidRDefault="007F14B0">
      <w:pPr>
        <w:pStyle w:val="CommentText"/>
      </w:pPr>
      <w:r>
        <w:rPr>
          <w:rStyle w:val="CommentReference"/>
        </w:rPr>
        <w:annotationRef/>
      </w:r>
      <w:r>
        <w:t xml:space="preserve">Although this isn’t a single approach as it can be varied by baseline period and which turning point. </w:t>
      </w:r>
    </w:p>
  </w:comment>
  <w:comment w:id="120" w:author="Gerry McCartney" w:date="2020-03-04T11:26:00Z" w:initials="GM">
    <w:p w14:paraId="799F42DD" w14:textId="25C256FD" w:rsidR="007F14B0" w:rsidRDefault="007F14B0">
      <w:pPr>
        <w:pStyle w:val="CommentText"/>
      </w:pPr>
      <w:r>
        <w:rPr>
          <w:rStyle w:val="CommentReference"/>
        </w:rPr>
        <w:annotationRef/>
      </w:r>
      <w:r>
        <w:t xml:space="preserve">I’m confused by these as these aren’t linear. Is this the change implied by the rate of change in year 1? </w:t>
      </w:r>
    </w:p>
  </w:comment>
  <w:comment w:id="121" w:author="Gerry McCartney" w:date="2020-03-04T11:26:00Z" w:initials="GM">
    <w:p w14:paraId="2B8FE67A" w14:textId="720F71E2" w:rsidR="007F14B0" w:rsidRDefault="007F14B0">
      <w:pPr>
        <w:pStyle w:val="CommentText"/>
      </w:pPr>
      <w:r>
        <w:rPr>
          <w:rStyle w:val="CommentReference"/>
        </w:rPr>
        <w:annotationRef/>
      </w:r>
      <w:r>
        <w:t xml:space="preserve">Worth thinking about displaying this table with consistent years as the rows. </w:t>
      </w:r>
    </w:p>
  </w:comment>
  <w:comment w:id="123" w:author="Colin Fischbacher" w:date="2020-03-03T09:02:00Z" w:initials="CF">
    <w:p w14:paraId="52409BD4" w14:textId="796382CE" w:rsidR="001E2EFD" w:rsidRDefault="001E2EFD">
      <w:pPr>
        <w:pStyle w:val="CommentText"/>
      </w:pPr>
      <w:r>
        <w:rPr>
          <w:rStyle w:val="CommentReference"/>
        </w:rPr>
        <w:annotationRef/>
      </w:r>
      <w:r>
        <w:t>I think this is interesting – it is strengthened by the fact that the BF approach is broadly consistent with ONS for earlier years but for later years it is quicker to pick up the decline in life expectancy</w:t>
      </w:r>
    </w:p>
  </w:comment>
  <w:comment w:id="125" w:author="Colin Fischbacher" w:date="2020-03-03T09:09:00Z" w:initials="CF">
    <w:p w14:paraId="561E34F3" w14:textId="23E7BA1C" w:rsidR="00F24A7D" w:rsidRDefault="00F24A7D">
      <w:pPr>
        <w:pStyle w:val="CommentText"/>
      </w:pPr>
      <w:r>
        <w:rPr>
          <w:rStyle w:val="CommentReference"/>
        </w:rPr>
        <w:annotationRef/>
      </w:r>
      <w:r>
        <w:t>This nicely summarises the table. Could you also show the actual outcome so we can see which predictions performed better? I suppose that would only be possible for much earlier years</w:t>
      </w:r>
    </w:p>
  </w:comment>
  <w:comment w:id="126" w:author="Jon Minton" w:date="2020-01-30T09:18:00Z" w:initials="JM">
    <w:p w14:paraId="7056537A" w14:textId="75E03D90" w:rsidR="002F4103" w:rsidRDefault="002F4103">
      <w:pPr>
        <w:pStyle w:val="CommentText"/>
      </w:pPr>
      <w:r>
        <w:rPr>
          <w:rStyle w:val="CommentReference"/>
        </w:rPr>
        <w:annotationRef/>
      </w:r>
      <w:r>
        <w:t>A draft to be developed/rewritten extensively</w:t>
      </w:r>
    </w:p>
  </w:comment>
  <w:comment w:id="127" w:author="Gerry McCartney" w:date="2020-03-04T11:27:00Z" w:initials="GM">
    <w:p w14:paraId="5590DBA5" w14:textId="301C2382" w:rsidR="007F14B0" w:rsidRDefault="007F14B0">
      <w:pPr>
        <w:pStyle w:val="CommentText"/>
      </w:pPr>
      <w:r>
        <w:rPr>
          <w:rStyle w:val="CommentReference"/>
        </w:rPr>
        <w:annotationRef/>
      </w:r>
      <w:r>
        <w:t xml:space="preserve">Yes, this needs the standard discussion structure to be imposed for it to read clearly and make sense. </w:t>
      </w:r>
    </w:p>
  </w:comment>
  <w:comment w:id="128" w:author="Colin Fischbacher" w:date="2020-03-03T09:12:00Z" w:initials="CF">
    <w:p w14:paraId="5CE4157E" w14:textId="37A661A4" w:rsidR="005D2087" w:rsidRDefault="005D2087">
      <w:pPr>
        <w:pStyle w:val="CommentText"/>
      </w:pPr>
      <w:r>
        <w:rPr>
          <w:rStyle w:val="CommentReference"/>
        </w:rPr>
        <w:annotationRef/>
      </w:r>
      <w:r>
        <w:t>But much more than that – there a list of other main findings – break points, comparisons with ONS projections etc. Personally I think there may be too many main findings, but if you’re going to keep them all then you need to mention them all here</w:t>
      </w:r>
    </w:p>
  </w:comment>
  <w:comment w:id="129" w:author="Gerry McCartney" w:date="2020-03-04T11:27:00Z" w:initials="GM">
    <w:p w14:paraId="428B0865" w14:textId="376D8E64" w:rsidR="007F14B0" w:rsidRDefault="007F14B0">
      <w:pPr>
        <w:pStyle w:val="CommentText"/>
      </w:pPr>
      <w:r>
        <w:rPr>
          <w:rStyle w:val="CommentReference"/>
        </w:rPr>
        <w:annotationRef/>
      </w:r>
      <w:r>
        <w:t xml:space="preserve">This isn’t really a question or finding for this paper as you only have 4 decades for comparison. </w:t>
      </w:r>
    </w:p>
  </w:comment>
  <w:comment w:id="130" w:author="Colin Fischbacher" w:date="2020-03-03T09:13:00Z" w:initials="CF">
    <w:p w14:paraId="129DF304" w14:textId="471AEDD1" w:rsidR="005D2087" w:rsidRDefault="005D2087">
      <w:pPr>
        <w:pStyle w:val="CommentText"/>
      </w:pPr>
      <w:r>
        <w:rPr>
          <w:rStyle w:val="CommentReference"/>
        </w:rPr>
        <w:annotationRef/>
      </w:r>
      <w:r>
        <w:t>Not clear whether you think that this slowdown simply returned to the levels of improvement prior to the particularly rapid period, or whether the slowdown is worse that before the 1990s (I assume the latter, but this is a key point of discussion)</w:t>
      </w:r>
    </w:p>
  </w:comment>
  <w:comment w:id="131" w:author="Colin Fischbacher" w:date="2020-03-03T09:15:00Z" w:initials="CF">
    <w:p w14:paraId="62D4886B" w14:textId="51243011" w:rsidR="005D2087" w:rsidRDefault="005D2087">
      <w:pPr>
        <w:pStyle w:val="CommentText"/>
      </w:pPr>
      <w:r>
        <w:rPr>
          <w:rStyle w:val="CommentReference"/>
        </w:rPr>
        <w:annotationRef/>
      </w:r>
      <w:r>
        <w:t>How was your approach different from theirs – did you simply duplicate their work, or do you add something new?</w:t>
      </w:r>
    </w:p>
  </w:comment>
  <w:comment w:id="132" w:author="Colin Fischbacher" w:date="2020-03-03T09:16:00Z" w:initials="CF">
    <w:p w14:paraId="2B6CB321" w14:textId="7F455743" w:rsidR="00EE0C62" w:rsidRDefault="00EE0C62">
      <w:pPr>
        <w:pStyle w:val="CommentText"/>
      </w:pPr>
      <w:r>
        <w:rPr>
          <w:rStyle w:val="CommentReference"/>
        </w:rPr>
        <w:annotationRef/>
      </w:r>
      <w:r>
        <w:t>This is a different kind of result, and maybe needs to come earlier</w:t>
      </w:r>
    </w:p>
  </w:comment>
  <w:comment w:id="134" w:author="Colin Fischbacher" w:date="2020-03-03T09:16:00Z" w:initials="CF">
    <w:p w14:paraId="67755BB5" w14:textId="4D645A8A" w:rsidR="00EE0C62" w:rsidRDefault="00EE0C62">
      <w:pPr>
        <w:pStyle w:val="CommentText"/>
      </w:pPr>
      <w:r>
        <w:rPr>
          <w:rStyle w:val="CommentReference"/>
        </w:rPr>
        <w:annotationRef/>
      </w:r>
      <w:r>
        <w:t>Convert to citation</w:t>
      </w:r>
    </w:p>
  </w:comment>
  <w:comment w:id="133" w:author="Gerry McCartney" w:date="2020-03-04T11:28:00Z" w:initials="GM">
    <w:p w14:paraId="6F2ABBA6" w14:textId="77777777" w:rsidR="007F14B0" w:rsidRDefault="007F14B0">
      <w:pPr>
        <w:pStyle w:val="CommentText"/>
      </w:pPr>
      <w:r>
        <w:rPr>
          <w:rStyle w:val="CommentReference"/>
        </w:rPr>
        <w:annotationRef/>
      </w:r>
      <w:r>
        <w:t>ref</w:t>
      </w:r>
    </w:p>
  </w:comment>
  <w:comment w:id="137" w:author="Gerry McCartney" w:date="2020-03-04T11:28:00Z" w:initials="GM">
    <w:p w14:paraId="7DA477F0" w14:textId="1CA5AB67" w:rsidR="007F14B0" w:rsidRDefault="007F14B0">
      <w:pPr>
        <w:pStyle w:val="CommentText"/>
      </w:pPr>
      <w:r>
        <w:rPr>
          <w:rStyle w:val="CommentReference"/>
        </w:rPr>
        <w:annotationRef/>
      </w:r>
      <w:r>
        <w:t xml:space="preserve">is this your main finding? Links back to the lack of clarity in the research questions earlier. </w:t>
      </w:r>
    </w:p>
  </w:comment>
  <w:comment w:id="138" w:author="Colin Fischbacher" w:date="2020-03-03T09:17:00Z" w:initials="CF">
    <w:p w14:paraId="5DCF96E2" w14:textId="77AC113B" w:rsidR="00EE0C62" w:rsidRDefault="00EE0C62">
      <w:pPr>
        <w:pStyle w:val="CommentText"/>
      </w:pPr>
      <w:r>
        <w:rPr>
          <w:rStyle w:val="CommentReference"/>
        </w:rPr>
        <w:annotationRef/>
      </w:r>
      <w:r>
        <w:t>How do you know – do you mean in comparison with the BF approach, or in comparison with the actual outcomes?</w:t>
      </w:r>
    </w:p>
  </w:comment>
  <w:comment w:id="141" w:author="Colin Fischbacher" w:date="2020-03-03T09:19:00Z" w:initials="CF">
    <w:p w14:paraId="1317D623" w14:textId="61DFA171" w:rsidR="00EE0C62" w:rsidRDefault="00EE0C62">
      <w:pPr>
        <w:pStyle w:val="CommentText"/>
      </w:pPr>
      <w:r>
        <w:rPr>
          <w:rStyle w:val="CommentReference"/>
        </w:rPr>
        <w:annotationRef/>
      </w:r>
      <w:r>
        <w:t xml:space="preserve">Given their small value do they suggest a degree of uncertainty – </w:t>
      </w:r>
      <w:proofErr w:type="spellStart"/>
      <w:r>
        <w:t>ie</w:t>
      </w:r>
      <w:proofErr w:type="spellEnd"/>
      <w:r>
        <w:t xml:space="preserve"> that a wide range of values of slowing are also compatible with the data?</w:t>
      </w:r>
    </w:p>
  </w:comment>
  <w:comment w:id="142" w:author="Gerry McCartney" w:date="2020-03-04T11:28:00Z" w:initials="GM">
    <w:p w14:paraId="1AAD5A8C" w14:textId="1C2E1F71" w:rsidR="007F14B0" w:rsidRDefault="007F14B0">
      <w:pPr>
        <w:pStyle w:val="CommentText"/>
      </w:pPr>
      <w:r>
        <w:rPr>
          <w:rStyle w:val="CommentReference"/>
        </w:rPr>
        <w:annotationRef/>
      </w:r>
      <w:r>
        <w:t xml:space="preserve">This is a strong claim that isn’t referenced and doesn’t flow from your findings. NI LE caught up quickly with </w:t>
      </w:r>
      <w:proofErr w:type="spellStart"/>
      <w:r>
        <w:t>rUK</w:t>
      </w:r>
      <w:proofErr w:type="spellEnd"/>
      <w:r>
        <w:t xml:space="preserve"> after the 1970s</w:t>
      </w:r>
    </w:p>
  </w:comment>
  <w:comment w:id="143" w:author="Gerry McCartney" w:date="2020-03-04T11:29:00Z" w:initials="GM">
    <w:p w14:paraId="1C9F3A73" w14:textId="57E0F88A" w:rsidR="003C3F7B" w:rsidRDefault="003C3F7B">
      <w:pPr>
        <w:pStyle w:val="CommentText"/>
      </w:pPr>
      <w:r>
        <w:rPr>
          <w:rStyle w:val="CommentReference"/>
        </w:rPr>
        <w:annotationRef/>
      </w:r>
      <w:r>
        <w:t xml:space="preserve">I don’t buy this argument. If it were true that there were no more gains to be had then inequalities in CVD would be very low. It seems to suggest that most of CVD deaths are not fundamentally caused by social exposures and are instead largely medically determined. I don’t think that is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7B9B7" w15:done="0"/>
  <w15:commentEx w15:paraId="21F896D6" w15:done="0"/>
  <w15:commentEx w15:paraId="5C4108E0" w15:done="0"/>
  <w15:commentEx w15:paraId="2276FA88" w15:done="0"/>
  <w15:commentEx w15:paraId="08BC90D9" w15:done="0"/>
  <w15:commentEx w15:paraId="524219B0" w15:done="0"/>
  <w15:commentEx w15:paraId="4C36860B" w15:done="0"/>
  <w15:commentEx w15:paraId="4E59363C" w15:done="0"/>
  <w15:commentEx w15:paraId="4398E5A9" w15:done="0"/>
  <w15:commentEx w15:paraId="72038BDA" w15:done="0"/>
  <w15:commentEx w15:paraId="35AE468B" w15:done="0"/>
  <w15:commentEx w15:paraId="6F15CD3C" w15:done="0"/>
  <w15:commentEx w15:paraId="5A3BD4A7" w15:done="0"/>
  <w15:commentEx w15:paraId="47948653" w15:done="0"/>
  <w15:commentEx w15:paraId="52DD1273" w15:done="0"/>
  <w15:commentEx w15:paraId="54CC8D21" w15:done="0"/>
  <w15:commentEx w15:paraId="602C2D57" w15:done="0"/>
  <w15:commentEx w15:paraId="6F98A637" w15:done="0"/>
  <w15:commentEx w15:paraId="756D8DC4" w15:done="0"/>
  <w15:commentEx w15:paraId="197A5309" w15:done="0"/>
  <w15:commentEx w15:paraId="26D354BC" w15:done="0"/>
  <w15:commentEx w15:paraId="16DDE09C" w15:done="0"/>
  <w15:commentEx w15:paraId="3D89A5A6" w15:done="0"/>
  <w15:commentEx w15:paraId="3A6C2EE1" w15:done="0"/>
  <w15:commentEx w15:paraId="56D5AF85" w15:done="0"/>
  <w15:commentEx w15:paraId="58BF4683" w15:done="0"/>
  <w15:commentEx w15:paraId="42CA9C6D" w15:done="0"/>
  <w15:commentEx w15:paraId="06CF1FAE" w15:done="0"/>
  <w15:commentEx w15:paraId="492F2CBC" w15:done="0"/>
  <w15:commentEx w15:paraId="3D010753" w15:done="0"/>
  <w15:commentEx w15:paraId="367C8770" w15:done="0"/>
  <w15:commentEx w15:paraId="59F16326" w15:done="0"/>
  <w15:commentEx w15:paraId="6A801774" w15:done="0"/>
  <w15:commentEx w15:paraId="646DEDBA" w15:done="0"/>
  <w15:commentEx w15:paraId="77AFC98A" w15:done="0"/>
  <w15:commentEx w15:paraId="1D62A5EB" w15:done="0"/>
  <w15:commentEx w15:paraId="0970411F" w15:done="0"/>
  <w15:commentEx w15:paraId="00DAF4BE" w15:done="0"/>
  <w15:commentEx w15:paraId="7DFB15E3" w15:done="0"/>
  <w15:commentEx w15:paraId="5F12E928" w15:done="0"/>
  <w15:commentEx w15:paraId="23B816F3" w15:done="0"/>
  <w15:commentEx w15:paraId="6811DA86" w15:done="0"/>
  <w15:commentEx w15:paraId="6B82DF08" w15:done="0"/>
  <w15:commentEx w15:paraId="73DF97D4" w15:done="0"/>
  <w15:commentEx w15:paraId="67CF42BB" w15:done="0"/>
  <w15:commentEx w15:paraId="672C77EE" w15:done="0"/>
  <w15:commentEx w15:paraId="0CE10FB9" w15:done="0"/>
  <w15:commentEx w15:paraId="6AAFA321" w15:done="0"/>
  <w15:commentEx w15:paraId="1153A5C6" w15:done="0"/>
  <w15:commentEx w15:paraId="30DB310C" w15:done="0"/>
  <w15:commentEx w15:paraId="40AB5183" w15:done="0"/>
  <w15:commentEx w15:paraId="457E745F" w15:done="0"/>
  <w15:commentEx w15:paraId="7CBAB786" w15:done="0"/>
  <w15:commentEx w15:paraId="785D82E1" w15:done="0"/>
  <w15:commentEx w15:paraId="3235AFC0" w15:done="0"/>
  <w15:commentEx w15:paraId="25CBB78D" w15:done="0"/>
  <w15:commentEx w15:paraId="612BACA0" w15:done="0"/>
  <w15:commentEx w15:paraId="639EF787" w15:done="0"/>
  <w15:commentEx w15:paraId="7D34A0E4" w15:done="0"/>
  <w15:commentEx w15:paraId="079C5A89" w15:done="0"/>
  <w15:commentEx w15:paraId="41E3080E" w15:done="0"/>
  <w15:commentEx w15:paraId="3A6EC8FB" w15:done="0"/>
  <w15:commentEx w15:paraId="2A5DEA7C" w15:done="0"/>
  <w15:commentEx w15:paraId="22E09724" w15:done="0"/>
  <w15:commentEx w15:paraId="7D120CE1" w15:done="0"/>
  <w15:commentEx w15:paraId="65E36831" w15:done="0"/>
  <w15:commentEx w15:paraId="16B3149E" w15:done="0"/>
  <w15:commentEx w15:paraId="4129DE54" w15:done="0"/>
  <w15:commentEx w15:paraId="26491223" w15:done="0"/>
  <w15:commentEx w15:paraId="71406452" w15:done="0"/>
  <w15:commentEx w15:paraId="3367D1C7" w15:done="0"/>
  <w15:commentEx w15:paraId="68E95785" w15:done="0"/>
  <w15:commentEx w15:paraId="373A7558" w15:done="0"/>
  <w15:commentEx w15:paraId="51AF03AE" w15:done="0"/>
  <w15:commentEx w15:paraId="17B36EEF" w15:done="0"/>
  <w15:commentEx w15:paraId="031A13D8" w15:done="0"/>
  <w15:commentEx w15:paraId="64ADE7D0" w15:done="0"/>
  <w15:commentEx w15:paraId="799F42DD" w15:done="0"/>
  <w15:commentEx w15:paraId="2B8FE67A" w15:done="0"/>
  <w15:commentEx w15:paraId="52409BD4" w15:done="0"/>
  <w15:commentEx w15:paraId="561E34F3" w15:done="0"/>
  <w15:commentEx w15:paraId="7056537A" w15:done="0"/>
  <w15:commentEx w15:paraId="5590DBA5" w15:paraIdParent="7056537A" w15:done="0"/>
  <w15:commentEx w15:paraId="5CE4157E" w15:done="0"/>
  <w15:commentEx w15:paraId="428B0865" w15:done="0"/>
  <w15:commentEx w15:paraId="129DF304" w15:done="0"/>
  <w15:commentEx w15:paraId="62D4886B" w15:done="0"/>
  <w15:commentEx w15:paraId="2B6CB321" w15:done="0"/>
  <w15:commentEx w15:paraId="67755BB5" w15:done="0"/>
  <w15:commentEx w15:paraId="6F2ABBA6" w15:done="0"/>
  <w15:commentEx w15:paraId="7DA477F0" w15:done="0"/>
  <w15:commentEx w15:paraId="5DCF96E2" w15:done="0"/>
  <w15:commentEx w15:paraId="1317D623" w15:done="0"/>
  <w15:commentEx w15:paraId="1AAD5A8C" w15:done="0"/>
  <w15:commentEx w15:paraId="1C9F3A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7B9B7" w16cid:durableId="2239C4F1"/>
  <w16cid:commentId w16cid:paraId="21F896D6" w16cid:durableId="2239C522"/>
  <w16cid:commentId w16cid:paraId="5C4108E0" w16cid:durableId="2239C4F2"/>
  <w16cid:commentId w16cid:paraId="2276FA88" w16cid:durableId="2239C4F3"/>
  <w16cid:commentId w16cid:paraId="08BC90D9" w16cid:durableId="2239C4AC"/>
  <w16cid:commentId w16cid:paraId="524219B0" w16cid:durableId="2239C4F4"/>
  <w16cid:commentId w16cid:paraId="4C36860B" w16cid:durableId="2239C4F5"/>
  <w16cid:commentId w16cid:paraId="4E59363C" w16cid:durableId="2239C4AD"/>
  <w16cid:commentId w16cid:paraId="4398E5A9" w16cid:durableId="2239C4AE"/>
  <w16cid:commentId w16cid:paraId="72038BDA" w16cid:durableId="2239C4AF"/>
  <w16cid:commentId w16cid:paraId="35AE468B" w16cid:durableId="2239C4F6"/>
  <w16cid:commentId w16cid:paraId="6F15CD3C" w16cid:durableId="2239C4F7"/>
  <w16cid:commentId w16cid:paraId="5A3BD4A7" w16cid:durableId="2239C4F8"/>
  <w16cid:commentId w16cid:paraId="47948653" w16cid:durableId="2239C4F9"/>
  <w16cid:commentId w16cid:paraId="52DD1273" w16cid:durableId="2239C4B0"/>
  <w16cid:commentId w16cid:paraId="54CC8D21" w16cid:durableId="2239C4B1"/>
  <w16cid:commentId w16cid:paraId="602C2D57" w16cid:durableId="2239C4FA"/>
  <w16cid:commentId w16cid:paraId="6F98A637" w16cid:durableId="2239C4B2"/>
  <w16cid:commentId w16cid:paraId="756D8DC4" w16cid:durableId="2239C4FB"/>
  <w16cid:commentId w16cid:paraId="197A5309" w16cid:durableId="2239C4FC"/>
  <w16cid:commentId w16cid:paraId="26D354BC" w16cid:durableId="2239C4FD"/>
  <w16cid:commentId w16cid:paraId="16DDE09C" w16cid:durableId="2239C4B3"/>
  <w16cid:commentId w16cid:paraId="3D89A5A6" w16cid:durableId="2239C4B4"/>
  <w16cid:commentId w16cid:paraId="3A6C2EE1" w16cid:durableId="2239C4B5"/>
  <w16cid:commentId w16cid:paraId="56D5AF85" w16cid:durableId="2239C4FE"/>
  <w16cid:commentId w16cid:paraId="58BF4683" w16cid:durableId="2239C523"/>
  <w16cid:commentId w16cid:paraId="42CA9C6D" w16cid:durableId="2239C4B7"/>
  <w16cid:commentId w16cid:paraId="06CF1FAE" w16cid:durableId="2239C4B8"/>
  <w16cid:commentId w16cid:paraId="492F2CBC" w16cid:durableId="2239C4FF"/>
  <w16cid:commentId w16cid:paraId="3D010753" w16cid:durableId="2239C524"/>
  <w16cid:commentId w16cid:paraId="367C8770" w16cid:durableId="2239C4BA"/>
  <w16cid:commentId w16cid:paraId="59F16326" w16cid:durableId="2239C4BB"/>
  <w16cid:commentId w16cid:paraId="6A801774" w16cid:durableId="2239C500"/>
  <w16cid:commentId w16cid:paraId="646DEDBA" w16cid:durableId="2239C501"/>
  <w16cid:commentId w16cid:paraId="77AFC98A" w16cid:durableId="2239C4BC"/>
  <w16cid:commentId w16cid:paraId="1D62A5EB" w16cid:durableId="2239C502"/>
  <w16cid:commentId w16cid:paraId="0970411F" w16cid:durableId="2239C503"/>
  <w16cid:commentId w16cid:paraId="00DAF4BE" w16cid:durableId="2239C504"/>
  <w16cid:commentId w16cid:paraId="7DFB15E3" w16cid:durableId="2239C4BD"/>
  <w16cid:commentId w16cid:paraId="5F12E928" w16cid:durableId="2239C505"/>
  <w16cid:commentId w16cid:paraId="23B816F3" w16cid:durableId="2239C506"/>
  <w16cid:commentId w16cid:paraId="6811DA86" w16cid:durableId="2239C507"/>
  <w16cid:commentId w16cid:paraId="6B82DF08" w16cid:durableId="2239C525"/>
  <w16cid:commentId w16cid:paraId="73DF97D4" w16cid:durableId="2239C4BF"/>
  <w16cid:commentId w16cid:paraId="67CF42BB" w16cid:durableId="2239C4C0"/>
  <w16cid:commentId w16cid:paraId="672C77EE" w16cid:durableId="2239C508"/>
  <w16cid:commentId w16cid:paraId="0CE10FB9" w16cid:durableId="2239C4C1"/>
  <w16cid:commentId w16cid:paraId="6AAFA321" w16cid:durableId="2239C509"/>
  <w16cid:commentId w16cid:paraId="1153A5C6" w16cid:durableId="2239C4C2"/>
  <w16cid:commentId w16cid:paraId="30DB310C" w16cid:durableId="2239C50A"/>
  <w16cid:commentId w16cid:paraId="40AB5183" w16cid:durableId="2239C50B"/>
  <w16cid:commentId w16cid:paraId="457E745F" w16cid:durableId="2239C4C3"/>
  <w16cid:commentId w16cid:paraId="7CBAB786" w16cid:durableId="2239C50C"/>
  <w16cid:commentId w16cid:paraId="785D82E1" w16cid:durableId="2239C4C4"/>
  <w16cid:commentId w16cid:paraId="3235AFC0" w16cid:durableId="2239C50D"/>
  <w16cid:commentId w16cid:paraId="25CBB78D" w16cid:durableId="2239C50E"/>
  <w16cid:commentId w16cid:paraId="612BACA0" w16cid:durableId="2239C50F"/>
  <w16cid:commentId w16cid:paraId="639EF787" w16cid:durableId="2239C4C5"/>
  <w16cid:commentId w16cid:paraId="7D34A0E4" w16cid:durableId="2239C510"/>
  <w16cid:commentId w16cid:paraId="079C5A89" w16cid:durableId="2239C511"/>
  <w16cid:commentId w16cid:paraId="41E3080E" w16cid:durableId="2239C4C6"/>
  <w16cid:commentId w16cid:paraId="3A6EC8FB" w16cid:durableId="2239C4C7"/>
  <w16cid:commentId w16cid:paraId="2A5DEA7C" w16cid:durableId="2239C4C8"/>
  <w16cid:commentId w16cid:paraId="22E09724" w16cid:durableId="2239C4C9"/>
  <w16cid:commentId w16cid:paraId="7D120CE1" w16cid:durableId="2239C512"/>
  <w16cid:commentId w16cid:paraId="65E36831" w16cid:durableId="2239C513"/>
  <w16cid:commentId w16cid:paraId="16B3149E" w16cid:durableId="2239C526"/>
  <w16cid:commentId w16cid:paraId="4129DE54" w16cid:durableId="2239C4CB"/>
  <w16cid:commentId w16cid:paraId="26491223" w16cid:durableId="2239C4CC"/>
  <w16cid:commentId w16cid:paraId="71406452" w16cid:durableId="2239C4CD"/>
  <w16cid:commentId w16cid:paraId="3367D1C7" w16cid:durableId="2239C514"/>
  <w16cid:commentId w16cid:paraId="68E95785" w16cid:durableId="2239C4CE"/>
  <w16cid:commentId w16cid:paraId="373A7558" w16cid:durableId="2239C516"/>
  <w16cid:commentId w16cid:paraId="51AF03AE" w16cid:durableId="2239C517"/>
  <w16cid:commentId w16cid:paraId="17B36EEF" w16cid:durableId="2239C4CF"/>
  <w16cid:commentId w16cid:paraId="031A13D8" w16cid:durableId="2239C4D0"/>
  <w16cid:commentId w16cid:paraId="64ADE7D0" w16cid:durableId="2239C4D1"/>
  <w16cid:commentId w16cid:paraId="799F42DD" w16cid:durableId="2239C4D2"/>
  <w16cid:commentId w16cid:paraId="2B8FE67A" w16cid:durableId="2239C4D3"/>
  <w16cid:commentId w16cid:paraId="52409BD4" w16cid:durableId="2239C518"/>
  <w16cid:commentId w16cid:paraId="561E34F3" w16cid:durableId="2239C519"/>
  <w16cid:commentId w16cid:paraId="7056537A" w16cid:durableId="2239C4D4"/>
  <w16cid:commentId w16cid:paraId="5590DBA5" w16cid:durableId="2239C4D5"/>
  <w16cid:commentId w16cid:paraId="5CE4157E" w16cid:durableId="2239C51B"/>
  <w16cid:commentId w16cid:paraId="428B0865" w16cid:durableId="2239C4D6"/>
  <w16cid:commentId w16cid:paraId="129DF304" w16cid:durableId="2239C51C"/>
  <w16cid:commentId w16cid:paraId="62D4886B" w16cid:durableId="2239C51D"/>
  <w16cid:commentId w16cid:paraId="2B6CB321" w16cid:durableId="2239C51E"/>
  <w16cid:commentId w16cid:paraId="67755BB5" w16cid:durableId="2239C51F"/>
  <w16cid:commentId w16cid:paraId="6F2ABBA6" w16cid:durableId="2239C527"/>
  <w16cid:commentId w16cid:paraId="7DA477F0" w16cid:durableId="2239C4D8"/>
  <w16cid:commentId w16cid:paraId="5DCF96E2" w16cid:durableId="2239C520"/>
  <w16cid:commentId w16cid:paraId="1317D623" w16cid:durableId="2239C521"/>
  <w16cid:commentId w16cid:paraId="1AAD5A8C" w16cid:durableId="2239C4D9"/>
  <w16cid:commentId w16cid:paraId="1C9F3A73" w16cid:durableId="2239C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DE6B2" w14:textId="77777777" w:rsidR="0048484F" w:rsidRDefault="0048484F" w:rsidP="00875D25">
      <w:pPr>
        <w:spacing w:after="0" w:line="240" w:lineRule="auto"/>
      </w:pPr>
      <w:r>
        <w:separator/>
      </w:r>
    </w:p>
  </w:endnote>
  <w:endnote w:type="continuationSeparator" w:id="0">
    <w:p w14:paraId="68E536CD" w14:textId="77777777" w:rsidR="0048484F" w:rsidRDefault="0048484F" w:rsidP="00875D25">
      <w:pPr>
        <w:spacing w:after="0" w:line="240" w:lineRule="auto"/>
      </w:pPr>
      <w:r>
        <w:continuationSeparator/>
      </w:r>
    </w:p>
  </w:endnote>
  <w:endnote w:type="continuationNotice" w:id="1">
    <w:p w14:paraId="56507AF7" w14:textId="77777777" w:rsidR="0048484F" w:rsidRDefault="004848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6460"/>
      <w:docPartObj>
        <w:docPartGallery w:val="Page Numbers (Bottom of Page)"/>
        <w:docPartUnique/>
      </w:docPartObj>
    </w:sdtPr>
    <w:sdtEndPr>
      <w:rPr>
        <w:noProof/>
      </w:rPr>
    </w:sdtEndPr>
    <w:sdtContent>
      <w:p w14:paraId="52C22BCB" w14:textId="77777777" w:rsidR="002F4103" w:rsidRDefault="002F4103">
        <w:pPr>
          <w:pStyle w:val="Footer"/>
          <w:jc w:val="right"/>
        </w:pPr>
        <w:r>
          <w:fldChar w:fldCharType="begin"/>
        </w:r>
        <w:r>
          <w:instrText xml:space="preserve"> PAGE   \* MERGEFORMAT </w:instrText>
        </w:r>
        <w:r>
          <w:fldChar w:fldCharType="separate"/>
        </w:r>
        <w:r w:rsidR="003C3F7B">
          <w:rPr>
            <w:noProof/>
          </w:rPr>
          <w:t>17</w:t>
        </w:r>
        <w:r>
          <w:rPr>
            <w:noProof/>
          </w:rPr>
          <w:fldChar w:fldCharType="end"/>
        </w:r>
      </w:p>
    </w:sdtContent>
  </w:sdt>
  <w:p w14:paraId="7E16EF5F" w14:textId="77777777" w:rsidR="002F4103" w:rsidRDefault="002F4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DBF" w14:textId="77777777" w:rsidR="002F4103" w:rsidRDefault="002F41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500744"/>
      <w:docPartObj>
        <w:docPartGallery w:val="Page Numbers (Bottom of Page)"/>
        <w:docPartUnique/>
      </w:docPartObj>
    </w:sdtPr>
    <w:sdtEndPr>
      <w:rPr>
        <w:noProof/>
      </w:rPr>
    </w:sdtEndPr>
    <w:sdtContent>
      <w:p w14:paraId="5B192688" w14:textId="77777777" w:rsidR="002F4103" w:rsidRDefault="002F4103">
        <w:pPr>
          <w:pStyle w:val="Footer"/>
          <w:jc w:val="right"/>
        </w:pPr>
        <w:r>
          <w:fldChar w:fldCharType="begin"/>
        </w:r>
        <w:r>
          <w:instrText xml:space="preserve"> PAGE   \* MERGEFORMAT </w:instrText>
        </w:r>
        <w:r>
          <w:fldChar w:fldCharType="separate"/>
        </w:r>
        <w:r w:rsidR="003C3F7B">
          <w:rPr>
            <w:noProof/>
          </w:rPr>
          <w:t>26</w:t>
        </w:r>
        <w:r>
          <w:rPr>
            <w:noProof/>
          </w:rPr>
          <w:fldChar w:fldCharType="end"/>
        </w:r>
      </w:p>
    </w:sdtContent>
  </w:sdt>
  <w:p w14:paraId="6EE8292A" w14:textId="77777777" w:rsidR="002F4103" w:rsidRDefault="002F41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29753" w14:textId="77777777" w:rsidR="002F4103" w:rsidRDefault="002F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835B" w14:textId="77777777" w:rsidR="0048484F" w:rsidRDefault="0048484F" w:rsidP="00875D25">
      <w:pPr>
        <w:spacing w:after="0" w:line="240" w:lineRule="auto"/>
      </w:pPr>
      <w:r>
        <w:separator/>
      </w:r>
    </w:p>
  </w:footnote>
  <w:footnote w:type="continuationSeparator" w:id="0">
    <w:p w14:paraId="27131114" w14:textId="77777777" w:rsidR="0048484F" w:rsidRDefault="0048484F" w:rsidP="00875D25">
      <w:pPr>
        <w:spacing w:after="0" w:line="240" w:lineRule="auto"/>
      </w:pPr>
      <w:r>
        <w:continuationSeparator/>
      </w:r>
    </w:p>
  </w:footnote>
  <w:footnote w:type="continuationNotice" w:id="1">
    <w:p w14:paraId="3660BB97" w14:textId="77777777" w:rsidR="0048484F" w:rsidRDefault="004848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E887C" w14:textId="77777777" w:rsidR="0019769F" w:rsidRDefault="00197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DFBF" w14:textId="77777777" w:rsidR="002F4103" w:rsidRDefault="002F41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C2A28" w14:textId="77777777" w:rsidR="002F4103" w:rsidRDefault="002F41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487C3" w14:textId="77777777" w:rsidR="002F4103" w:rsidRDefault="002F4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in Fischbacher">
    <w15:presenceInfo w15:providerId="None" w15:userId="Colin Fischbacher"/>
  </w15:person>
  <w15:person w15:author="Gerry McCartney">
    <w15:presenceInfo w15:providerId="AD" w15:userId="S-1-5-21-715991605-1245273282-14044502-8478"/>
  </w15:person>
  <w15:person w15:author="Jon Minton">
    <w15:presenceInfo w15:providerId="AD" w15:userId="S-1-5-21-715991605-1245273282-14044502-31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1CE"/>
    <w:rsid w:val="0003231D"/>
    <w:rsid w:val="00054E56"/>
    <w:rsid w:val="0009599B"/>
    <w:rsid w:val="000B5054"/>
    <w:rsid w:val="000B7B14"/>
    <w:rsid w:val="000C6EB6"/>
    <w:rsid w:val="000E2026"/>
    <w:rsid w:val="0010680F"/>
    <w:rsid w:val="00106EF1"/>
    <w:rsid w:val="00112265"/>
    <w:rsid w:val="00120525"/>
    <w:rsid w:val="0013180F"/>
    <w:rsid w:val="00140405"/>
    <w:rsid w:val="001675F3"/>
    <w:rsid w:val="00172860"/>
    <w:rsid w:val="001729BB"/>
    <w:rsid w:val="00175C38"/>
    <w:rsid w:val="00186039"/>
    <w:rsid w:val="0019072C"/>
    <w:rsid w:val="00193FA8"/>
    <w:rsid w:val="0019769F"/>
    <w:rsid w:val="001A170A"/>
    <w:rsid w:val="001A496F"/>
    <w:rsid w:val="001D1890"/>
    <w:rsid w:val="001E2EFD"/>
    <w:rsid w:val="001E602B"/>
    <w:rsid w:val="001E6745"/>
    <w:rsid w:val="00211339"/>
    <w:rsid w:val="00211922"/>
    <w:rsid w:val="002233F8"/>
    <w:rsid w:val="00227009"/>
    <w:rsid w:val="00244AF4"/>
    <w:rsid w:val="00282F4B"/>
    <w:rsid w:val="002C3F80"/>
    <w:rsid w:val="002C5F99"/>
    <w:rsid w:val="002D1027"/>
    <w:rsid w:val="002D6BBA"/>
    <w:rsid w:val="002E2303"/>
    <w:rsid w:val="002E2E83"/>
    <w:rsid w:val="002E36F4"/>
    <w:rsid w:val="002E63B4"/>
    <w:rsid w:val="002E6736"/>
    <w:rsid w:val="002F4103"/>
    <w:rsid w:val="00307C29"/>
    <w:rsid w:val="0031196F"/>
    <w:rsid w:val="00312ADD"/>
    <w:rsid w:val="00315BCA"/>
    <w:rsid w:val="003347DA"/>
    <w:rsid w:val="0033754D"/>
    <w:rsid w:val="00347701"/>
    <w:rsid w:val="00352307"/>
    <w:rsid w:val="00373501"/>
    <w:rsid w:val="0038233D"/>
    <w:rsid w:val="00382649"/>
    <w:rsid w:val="00391899"/>
    <w:rsid w:val="003A0C6F"/>
    <w:rsid w:val="003A1B0D"/>
    <w:rsid w:val="003C3F7B"/>
    <w:rsid w:val="003C5ECF"/>
    <w:rsid w:val="003E33A5"/>
    <w:rsid w:val="003F037A"/>
    <w:rsid w:val="00400414"/>
    <w:rsid w:val="00401B91"/>
    <w:rsid w:val="00420325"/>
    <w:rsid w:val="00427A1A"/>
    <w:rsid w:val="0043239C"/>
    <w:rsid w:val="004602CC"/>
    <w:rsid w:val="0046387F"/>
    <w:rsid w:val="0048484F"/>
    <w:rsid w:val="0048525F"/>
    <w:rsid w:val="00497670"/>
    <w:rsid w:val="004A73E7"/>
    <w:rsid w:val="004B30D0"/>
    <w:rsid w:val="004C424E"/>
    <w:rsid w:val="004D0601"/>
    <w:rsid w:val="004E04EF"/>
    <w:rsid w:val="004E5E5E"/>
    <w:rsid w:val="004F7BB3"/>
    <w:rsid w:val="00505C29"/>
    <w:rsid w:val="00515FE4"/>
    <w:rsid w:val="0052739D"/>
    <w:rsid w:val="00552E7C"/>
    <w:rsid w:val="0056196C"/>
    <w:rsid w:val="00562226"/>
    <w:rsid w:val="00567295"/>
    <w:rsid w:val="00577571"/>
    <w:rsid w:val="00593B17"/>
    <w:rsid w:val="005A3873"/>
    <w:rsid w:val="005C0D9C"/>
    <w:rsid w:val="005C59C3"/>
    <w:rsid w:val="005D2087"/>
    <w:rsid w:val="005D5A5A"/>
    <w:rsid w:val="00613A14"/>
    <w:rsid w:val="006602F3"/>
    <w:rsid w:val="00664915"/>
    <w:rsid w:val="006712C0"/>
    <w:rsid w:val="00681205"/>
    <w:rsid w:val="00686DE9"/>
    <w:rsid w:val="006979F9"/>
    <w:rsid w:val="006C3EFA"/>
    <w:rsid w:val="006D124E"/>
    <w:rsid w:val="006F0264"/>
    <w:rsid w:val="006F0925"/>
    <w:rsid w:val="007063CF"/>
    <w:rsid w:val="00714FEC"/>
    <w:rsid w:val="00723AFA"/>
    <w:rsid w:val="00730209"/>
    <w:rsid w:val="007459AB"/>
    <w:rsid w:val="00766141"/>
    <w:rsid w:val="00776048"/>
    <w:rsid w:val="007A67F6"/>
    <w:rsid w:val="007A7D51"/>
    <w:rsid w:val="007B055F"/>
    <w:rsid w:val="007B0E4D"/>
    <w:rsid w:val="007F14B0"/>
    <w:rsid w:val="00801D27"/>
    <w:rsid w:val="00831006"/>
    <w:rsid w:val="008358DE"/>
    <w:rsid w:val="00835EB3"/>
    <w:rsid w:val="0084596C"/>
    <w:rsid w:val="00866397"/>
    <w:rsid w:val="00873481"/>
    <w:rsid w:val="00875D25"/>
    <w:rsid w:val="00894CB7"/>
    <w:rsid w:val="008A047C"/>
    <w:rsid w:val="008A43C1"/>
    <w:rsid w:val="008A477A"/>
    <w:rsid w:val="008E4BD8"/>
    <w:rsid w:val="008F6DDF"/>
    <w:rsid w:val="00901272"/>
    <w:rsid w:val="00937026"/>
    <w:rsid w:val="009D7E7F"/>
    <w:rsid w:val="009E3BB3"/>
    <w:rsid w:val="009E7C53"/>
    <w:rsid w:val="009F58EB"/>
    <w:rsid w:val="00A119EC"/>
    <w:rsid w:val="00A46C5D"/>
    <w:rsid w:val="00A67F57"/>
    <w:rsid w:val="00A72F88"/>
    <w:rsid w:val="00A77C1D"/>
    <w:rsid w:val="00AB0529"/>
    <w:rsid w:val="00AC7878"/>
    <w:rsid w:val="00B06AEE"/>
    <w:rsid w:val="00B1206B"/>
    <w:rsid w:val="00B14E18"/>
    <w:rsid w:val="00B366F3"/>
    <w:rsid w:val="00B51E30"/>
    <w:rsid w:val="00B52077"/>
    <w:rsid w:val="00B64DA3"/>
    <w:rsid w:val="00B6594E"/>
    <w:rsid w:val="00B8717F"/>
    <w:rsid w:val="00B91A75"/>
    <w:rsid w:val="00B94561"/>
    <w:rsid w:val="00BA08ED"/>
    <w:rsid w:val="00BB0209"/>
    <w:rsid w:val="00BB1323"/>
    <w:rsid w:val="00BB5978"/>
    <w:rsid w:val="00BC3715"/>
    <w:rsid w:val="00BE4140"/>
    <w:rsid w:val="00BE7A5B"/>
    <w:rsid w:val="00BF3F19"/>
    <w:rsid w:val="00C059A2"/>
    <w:rsid w:val="00C13028"/>
    <w:rsid w:val="00C27630"/>
    <w:rsid w:val="00C3025E"/>
    <w:rsid w:val="00C564DC"/>
    <w:rsid w:val="00C60191"/>
    <w:rsid w:val="00C64931"/>
    <w:rsid w:val="00C67CD9"/>
    <w:rsid w:val="00C81746"/>
    <w:rsid w:val="00CC4236"/>
    <w:rsid w:val="00CD1081"/>
    <w:rsid w:val="00CE59A4"/>
    <w:rsid w:val="00CE5C70"/>
    <w:rsid w:val="00D1284E"/>
    <w:rsid w:val="00D279C4"/>
    <w:rsid w:val="00D41D62"/>
    <w:rsid w:val="00D434C4"/>
    <w:rsid w:val="00D50DB3"/>
    <w:rsid w:val="00D86485"/>
    <w:rsid w:val="00D972DE"/>
    <w:rsid w:val="00DA1227"/>
    <w:rsid w:val="00DC3850"/>
    <w:rsid w:val="00DD36B1"/>
    <w:rsid w:val="00DE00BD"/>
    <w:rsid w:val="00DE193A"/>
    <w:rsid w:val="00DE54F8"/>
    <w:rsid w:val="00DF6EDB"/>
    <w:rsid w:val="00DF6FC0"/>
    <w:rsid w:val="00E15B8E"/>
    <w:rsid w:val="00E16CCF"/>
    <w:rsid w:val="00E26915"/>
    <w:rsid w:val="00E44A15"/>
    <w:rsid w:val="00E530C0"/>
    <w:rsid w:val="00E600FD"/>
    <w:rsid w:val="00E73D3B"/>
    <w:rsid w:val="00E75770"/>
    <w:rsid w:val="00E91614"/>
    <w:rsid w:val="00E91D77"/>
    <w:rsid w:val="00E95F1A"/>
    <w:rsid w:val="00ED61CE"/>
    <w:rsid w:val="00EE0C62"/>
    <w:rsid w:val="00F075F7"/>
    <w:rsid w:val="00F17A93"/>
    <w:rsid w:val="00F24A7D"/>
    <w:rsid w:val="00F370AC"/>
    <w:rsid w:val="00F37197"/>
    <w:rsid w:val="00F42410"/>
    <w:rsid w:val="00F42FC0"/>
    <w:rsid w:val="00F76F61"/>
    <w:rsid w:val="00F87672"/>
    <w:rsid w:val="00F93980"/>
    <w:rsid w:val="00FA02F9"/>
    <w:rsid w:val="00FA6955"/>
    <w:rsid w:val="00FC3F94"/>
    <w:rsid w:val="00FD32F6"/>
    <w:rsid w:val="00FD4F58"/>
    <w:rsid w:val="00FE14EB"/>
    <w:rsid w:val="00FE1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DA69D"/>
  <w15:chartTrackingRefBased/>
  <w15:docId w15:val="{2AB375AA-ED91-4582-9ECB-CA8A69B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E36F4"/>
    <w:pPr>
      <w:spacing w:after="160" w:line="259" w:lineRule="auto"/>
    </w:pPr>
    <w:rPr>
      <w:rFonts w:ascii="Arial" w:hAnsi="Arial"/>
      <w:sz w:val="24"/>
      <w:szCs w:val="22"/>
      <w:lang w:eastAsia="en-US"/>
    </w:rPr>
  </w:style>
  <w:style w:type="paragraph" w:styleId="Heading1">
    <w:name w:val="heading 1"/>
    <w:basedOn w:val="Normal"/>
    <w:next w:val="Normal"/>
    <w:link w:val="Heading1Char"/>
    <w:rsid w:val="002E36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E3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E36F4"/>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nhideWhenUsed/>
    <w:rsid w:val="002E36F4"/>
    <w:pPr>
      <w:tabs>
        <w:tab w:val="center" w:pos="4513"/>
        <w:tab w:val="right" w:pos="9026"/>
      </w:tabs>
      <w:spacing w:after="0" w:line="240" w:lineRule="auto"/>
    </w:pPr>
  </w:style>
  <w:style w:type="character" w:customStyle="1" w:styleId="HeaderChar">
    <w:name w:val="Header Char"/>
    <w:basedOn w:val="DefaultParagraphFont"/>
    <w:link w:val="Header"/>
    <w:rsid w:val="002E36F4"/>
    <w:rPr>
      <w:rFonts w:ascii="Arial" w:hAnsi="Arial"/>
      <w:sz w:val="24"/>
      <w:szCs w:val="22"/>
      <w:lang w:eastAsia="en-US"/>
    </w:rPr>
  </w:style>
  <w:style w:type="character" w:customStyle="1" w:styleId="Heading1Char">
    <w:name w:val="Heading 1 Char"/>
    <w:basedOn w:val="DefaultParagraphFont"/>
    <w:link w:val="Heading1"/>
    <w:rsid w:val="002E36F4"/>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2E36F4"/>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2E36F4"/>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87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5D25"/>
    <w:rPr>
      <w:rFonts w:ascii="Segoe UI" w:hAnsi="Segoe UI" w:cs="Segoe UI"/>
      <w:sz w:val="18"/>
      <w:szCs w:val="18"/>
      <w:lang w:eastAsia="en-US"/>
    </w:rPr>
  </w:style>
  <w:style w:type="character" w:styleId="CommentReference">
    <w:name w:val="annotation reference"/>
    <w:basedOn w:val="DefaultParagraphFont"/>
    <w:semiHidden/>
    <w:unhideWhenUsed/>
    <w:rsid w:val="00831006"/>
    <w:rPr>
      <w:sz w:val="16"/>
      <w:szCs w:val="16"/>
    </w:rPr>
  </w:style>
  <w:style w:type="paragraph" w:styleId="CommentText">
    <w:name w:val="annotation text"/>
    <w:basedOn w:val="Normal"/>
    <w:link w:val="CommentTextChar"/>
    <w:semiHidden/>
    <w:unhideWhenUsed/>
    <w:rsid w:val="00831006"/>
    <w:pPr>
      <w:spacing w:line="240" w:lineRule="auto"/>
    </w:pPr>
    <w:rPr>
      <w:sz w:val="20"/>
      <w:szCs w:val="20"/>
    </w:rPr>
  </w:style>
  <w:style w:type="character" w:customStyle="1" w:styleId="CommentTextChar">
    <w:name w:val="Comment Text Char"/>
    <w:basedOn w:val="DefaultParagraphFont"/>
    <w:link w:val="CommentText"/>
    <w:semiHidden/>
    <w:rsid w:val="00831006"/>
    <w:rPr>
      <w:rFonts w:ascii="Arial" w:hAnsi="Arial"/>
      <w:lang w:eastAsia="en-US"/>
    </w:rPr>
  </w:style>
  <w:style w:type="paragraph" w:styleId="CommentSubject">
    <w:name w:val="annotation subject"/>
    <w:basedOn w:val="CommentText"/>
    <w:next w:val="CommentText"/>
    <w:link w:val="CommentSubjectChar"/>
    <w:semiHidden/>
    <w:unhideWhenUsed/>
    <w:rsid w:val="00831006"/>
    <w:rPr>
      <w:b/>
      <w:bCs/>
    </w:rPr>
  </w:style>
  <w:style w:type="character" w:customStyle="1" w:styleId="CommentSubjectChar">
    <w:name w:val="Comment Subject Char"/>
    <w:basedOn w:val="CommentTextChar"/>
    <w:link w:val="CommentSubject"/>
    <w:semiHidden/>
    <w:rsid w:val="00831006"/>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2747">
      <w:bodyDiv w:val="1"/>
      <w:marLeft w:val="0"/>
      <w:marRight w:val="0"/>
      <w:marTop w:val="0"/>
      <w:marBottom w:val="0"/>
      <w:divBdr>
        <w:top w:val="none" w:sz="0" w:space="0" w:color="auto"/>
        <w:left w:val="none" w:sz="0" w:space="0" w:color="auto"/>
        <w:bottom w:val="none" w:sz="0" w:space="0" w:color="auto"/>
        <w:right w:val="none" w:sz="0" w:space="0" w:color="auto"/>
      </w:divBdr>
    </w:div>
    <w:div w:id="10272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77A34-43E4-4D91-98C4-6C7AC8DB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30</Pages>
  <Words>15575</Words>
  <Characters>88782</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104149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Jonathan Minton</cp:lastModifiedBy>
  <cp:revision>1</cp:revision>
  <cp:lastPrinted>2020-01-28T14:44:00Z</cp:lastPrinted>
  <dcterms:created xsi:type="dcterms:W3CDTF">2020-03-04T10:14:00Z</dcterms:created>
  <dcterms:modified xsi:type="dcterms:W3CDTF">2020-04-09T15:01:00Z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917803</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